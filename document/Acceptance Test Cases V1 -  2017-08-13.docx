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D887C" w14:textId="77777777" w:rsidR="00C74BA2" w:rsidRDefault="00C74BA2" w:rsidP="00E449D6">
      <w:pPr>
        <w:rPr>
          <w:lang w:eastAsia="ko-KR"/>
        </w:rPr>
      </w:pPr>
    </w:p>
    <w:p w14:paraId="54E57F55" w14:textId="11A617F5" w:rsidR="00C74BA2" w:rsidRDefault="00C74BA2" w:rsidP="00C74BA2">
      <w:pPr>
        <w:pStyle w:val="Title"/>
      </w:pPr>
      <w:r>
        <w:t>Acceptance Test Cases</w:t>
      </w:r>
    </w:p>
    <w:p w14:paraId="2BF1BD04" w14:textId="73ECFFF7" w:rsidR="00C74BA2" w:rsidRDefault="00C74BA2" w:rsidP="00C74BA2"/>
    <w:p w14:paraId="6624ABCD" w14:textId="0FE4ABDD" w:rsidR="00C74BA2" w:rsidRPr="00C74BA2" w:rsidRDefault="00C74BA2" w:rsidP="00C74BA2">
      <w:r>
        <w:t>Based on “SRT Multi-tenant Requirement V1 – 2017-02-24.docx”</w:t>
      </w:r>
    </w:p>
    <w:p w14:paraId="6AB043A2" w14:textId="7C7E86F2" w:rsidR="00E41B07" w:rsidRDefault="00495D2F" w:rsidP="009B6CA1">
      <w:pPr>
        <w:pStyle w:val="Heading1"/>
      </w:pPr>
      <w:bookmarkStart w:id="0" w:name="_Ref488253708"/>
      <w:r>
        <w:t xml:space="preserve">A </w:t>
      </w:r>
      <w:r w:rsidRPr="009B6CA1">
        <w:t>built</w:t>
      </w:r>
      <w:r>
        <w:t xml:space="preserve">-in </w:t>
      </w:r>
      <w:r w:rsidR="00E41B07">
        <w:t>OAGi admin</w:t>
      </w:r>
      <w:r>
        <w:t xml:space="preserve"> developer</w:t>
      </w:r>
      <w:r w:rsidR="00E41B07">
        <w:t xml:space="preserve"> account exists</w:t>
      </w:r>
      <w:bookmarkEnd w:id="0"/>
    </w:p>
    <w:p w14:paraId="1D0BEB9A" w14:textId="2D0CABAA" w:rsidR="00495D2F" w:rsidRPr="00495D2F" w:rsidRDefault="00495D2F" w:rsidP="00495D2F">
      <w:r>
        <w:t xml:space="preserve">Requirement document </w:t>
      </w:r>
      <w:r w:rsidR="0065731B">
        <w:t>reference</w:t>
      </w:r>
      <w:r>
        <w:t>: Section 4.2</w:t>
      </w:r>
    </w:p>
    <w:p w14:paraId="11AB5C48" w14:textId="190BAA9D" w:rsidR="00E41B07" w:rsidRDefault="00495D2F" w:rsidP="00495D2F">
      <w:pPr>
        <w:pStyle w:val="Heading2"/>
      </w:pPr>
      <w:r>
        <w:t>Successful log in by the built-in OAGi admin developer</w:t>
      </w:r>
      <w:ins w:id="1" w:author="Oh, Hakju (IntlCtr)" w:date="2017-08-23T16:56:00Z">
        <w:r w:rsidR="00E73749">
          <w:t xml:space="preserve"> (Pass)</w:t>
        </w:r>
      </w:ins>
    </w:p>
    <w:p w14:paraId="77B85268" w14:textId="77777777" w:rsidR="00495D2F" w:rsidRDefault="00495D2F" w:rsidP="00495D2F">
      <w:r>
        <w:t xml:space="preserve">Test Steps: </w:t>
      </w:r>
    </w:p>
    <w:p w14:paraId="753E623A" w14:textId="77777777" w:rsidR="00495D2F" w:rsidRDefault="00495D2F" w:rsidP="00581A44">
      <w:pPr>
        <w:pStyle w:val="ListParagraph"/>
        <w:numPr>
          <w:ilvl w:val="0"/>
          <w:numId w:val="7"/>
        </w:numPr>
      </w:pPr>
      <w:r>
        <w:t>A users clicks on the sign-in link.</w:t>
      </w:r>
    </w:p>
    <w:p w14:paraId="754B5469" w14:textId="6F9D0FFD" w:rsidR="00495D2F" w:rsidRDefault="002F75F5" w:rsidP="00581A44">
      <w:pPr>
        <w:pStyle w:val="ListParagraph"/>
        <w:numPr>
          <w:ilvl w:val="0"/>
          <w:numId w:val="7"/>
        </w:numPr>
      </w:pPr>
      <w:r>
        <w:t>The user attempts to log in with</w:t>
      </w:r>
      <w:r w:rsidR="00495D2F">
        <w:t xml:space="preserve"> the user name “oagi</w:t>
      </w:r>
      <w:ins w:id="2" w:author="Oh, Hakju (IntlCtr)" w:date="2017-08-23T16:56:00Z">
        <w:r w:rsidR="00E73749">
          <w:t>s</w:t>
        </w:r>
      </w:ins>
      <w:r w:rsidR="00495D2F">
        <w:t xml:space="preserve">” and </w:t>
      </w:r>
      <w:r>
        <w:t xml:space="preserve">valid </w:t>
      </w:r>
      <w:r w:rsidR="00495D2F">
        <w:t>password.</w:t>
      </w:r>
    </w:p>
    <w:p w14:paraId="03C7519A" w14:textId="09991B92" w:rsidR="00495D2F" w:rsidRPr="00495D2F" w:rsidRDefault="002F75F5" w:rsidP="00581A44">
      <w:pPr>
        <w:pStyle w:val="ListParagraph"/>
        <w:numPr>
          <w:ilvl w:val="0"/>
          <w:numId w:val="7"/>
        </w:numPr>
      </w:pPr>
      <w:r>
        <w:t>Verify that the</w:t>
      </w:r>
      <w:r w:rsidR="00495D2F">
        <w:t xml:space="preserve"> user is </w:t>
      </w:r>
      <w:r>
        <w:t>successfully logged in and</w:t>
      </w:r>
      <w:r w:rsidR="00495D2F">
        <w:t xml:space="preserve"> has the OAGi admin developer</w:t>
      </w:r>
      <w:r w:rsidR="00B812DC">
        <w:rPr>
          <w:rStyle w:val="FootnoteReference"/>
        </w:rPr>
        <w:footnoteReference w:id="1"/>
      </w:r>
      <w:r w:rsidR="00495D2F">
        <w:t xml:space="preserve"> role.</w:t>
      </w:r>
    </w:p>
    <w:p w14:paraId="019ECB23" w14:textId="3880416D" w:rsidR="00495D2F" w:rsidRDefault="00495D2F" w:rsidP="00E449D6">
      <w:pPr>
        <w:pStyle w:val="Heading1"/>
      </w:pPr>
      <w:r>
        <w:t xml:space="preserve">OAGi </w:t>
      </w:r>
      <w:r w:rsidR="00231491">
        <w:t>a</w:t>
      </w:r>
      <w:r>
        <w:t xml:space="preserve">dmin </w:t>
      </w:r>
      <w:r w:rsidR="00231491">
        <w:t>d</w:t>
      </w:r>
      <w:r>
        <w:t xml:space="preserve">eveloper </w:t>
      </w:r>
      <w:r w:rsidR="00231491">
        <w:t>u</w:t>
      </w:r>
      <w:r>
        <w:t xml:space="preserve">ser </w:t>
      </w:r>
      <w:r w:rsidR="00231491">
        <w:t>m</w:t>
      </w:r>
      <w:r>
        <w:t xml:space="preserve">anagement </w:t>
      </w:r>
      <w:r w:rsidR="00326DFC">
        <w:t>a</w:t>
      </w:r>
      <w:r>
        <w:t>uthorities</w:t>
      </w:r>
    </w:p>
    <w:p w14:paraId="28AB7C41" w14:textId="77342202" w:rsidR="00495D2F" w:rsidRDefault="00495D2F" w:rsidP="00495D2F">
      <w:r>
        <w:t xml:space="preserve">Requirement document </w:t>
      </w:r>
      <w:r w:rsidR="0065731B">
        <w:t>reference</w:t>
      </w:r>
      <w:r>
        <w:t>: Section 5.1</w:t>
      </w:r>
    </w:p>
    <w:p w14:paraId="6646A059" w14:textId="35246982" w:rsidR="003C5492" w:rsidRDefault="003C5492" w:rsidP="00495D2F">
      <w:r>
        <w:t>Pre-condition: Pass “</w:t>
      </w:r>
      <w:r>
        <w:fldChar w:fldCharType="begin"/>
      </w:r>
      <w:r>
        <w:instrText xml:space="preserve"> REF _Ref488253708 \r \h </w:instrText>
      </w:r>
      <w:r>
        <w:fldChar w:fldCharType="separate"/>
      </w:r>
      <w:r w:rsidR="00060D8F">
        <w:t>Test Suite 1</w:t>
      </w:r>
      <w:r>
        <w:fldChar w:fldCharType="end"/>
      </w:r>
      <w:r>
        <w:t xml:space="preserve"> </w:t>
      </w:r>
      <w:r>
        <w:fldChar w:fldCharType="begin"/>
      </w:r>
      <w:r>
        <w:instrText xml:space="preserve"> REF _Ref488253708 \h </w:instrText>
      </w:r>
      <w:r>
        <w:fldChar w:fldCharType="separate"/>
      </w:r>
      <w:r w:rsidR="00060D8F">
        <w:t xml:space="preserve">A </w:t>
      </w:r>
      <w:r w:rsidR="00060D8F" w:rsidRPr="009B6CA1">
        <w:t>built</w:t>
      </w:r>
      <w:r w:rsidR="00060D8F">
        <w:t>-in OAGi admin developer account exists</w:t>
      </w:r>
      <w:r>
        <w:fldChar w:fldCharType="end"/>
      </w:r>
      <w:r>
        <w:t>”.</w:t>
      </w:r>
    </w:p>
    <w:p w14:paraId="1181B8E2" w14:textId="70ED5515" w:rsidR="00495D2F" w:rsidRDefault="00231491" w:rsidP="00495D2F">
      <w:pPr>
        <w:pStyle w:val="Heading2"/>
      </w:pPr>
      <w:bookmarkStart w:id="3" w:name="_Ref488256771"/>
      <w:r>
        <w:t xml:space="preserve">OAGi </w:t>
      </w:r>
      <w:r w:rsidR="003C5492">
        <w:t>a</w:t>
      </w:r>
      <w:r>
        <w:t>dmin developer successfully add</w:t>
      </w:r>
      <w:r w:rsidR="008E05DA">
        <w:t>s</w:t>
      </w:r>
      <w:r>
        <w:t xml:space="preserve"> a user</w:t>
      </w:r>
      <w:r w:rsidR="003C5492">
        <w:t xml:space="preserve"> with minimum required information</w:t>
      </w:r>
      <w:bookmarkEnd w:id="3"/>
      <w:ins w:id="4" w:author="Oh, Hakju (IntlCtr)" w:date="2017-08-23T16:56:00Z">
        <w:r w:rsidR="00E73749">
          <w:t xml:space="preserve"> (Pass without a verification email)</w:t>
        </w:r>
      </w:ins>
    </w:p>
    <w:p w14:paraId="3FAF1F76" w14:textId="5B2D8C04" w:rsidR="00E35B7D" w:rsidRPr="00E35B7D" w:rsidRDefault="00E35B7D" w:rsidP="00E35B7D">
      <w:r>
        <w:t xml:space="preserve">Requirement document </w:t>
      </w:r>
      <w:r w:rsidR="0065731B">
        <w:t>reference</w:t>
      </w:r>
      <w:r>
        <w:t>: Section 5.1.1</w:t>
      </w:r>
    </w:p>
    <w:p w14:paraId="1BC169F7" w14:textId="0F930742" w:rsidR="00E74F4B" w:rsidRPr="00E74F4B" w:rsidRDefault="00E74F4B" w:rsidP="00E74F4B">
      <w:r>
        <w:t>Pre-condition: No user with username, aNewUser1, exists in the system.</w:t>
      </w:r>
    </w:p>
    <w:p w14:paraId="02D30F99" w14:textId="77777777" w:rsidR="00946A81" w:rsidRDefault="00946A81" w:rsidP="00946A81">
      <w:r>
        <w:t xml:space="preserve">Test Steps: </w:t>
      </w:r>
    </w:p>
    <w:p w14:paraId="123CFCE6" w14:textId="65AEDD53" w:rsidR="002F75F5" w:rsidRDefault="002F75F5" w:rsidP="00581A44">
      <w:pPr>
        <w:pStyle w:val="ListParagraph"/>
        <w:numPr>
          <w:ilvl w:val="0"/>
          <w:numId w:val="9"/>
        </w:numPr>
      </w:pPr>
      <w:r>
        <w:t>A user with the OAGi admin developer role logs in.</w:t>
      </w:r>
    </w:p>
    <w:p w14:paraId="760A0C6A" w14:textId="092DEF1C" w:rsidR="00946A81" w:rsidRDefault="00763233" w:rsidP="00581A44">
      <w:pPr>
        <w:pStyle w:val="ListParagraph"/>
        <w:numPr>
          <w:ilvl w:val="0"/>
          <w:numId w:val="9"/>
        </w:numPr>
      </w:pPr>
      <w:r>
        <w:t>The OAGi admin user somehow access</w:t>
      </w:r>
      <w:r w:rsidR="002F75F5">
        <w:t>es</w:t>
      </w:r>
      <w:r>
        <w:t xml:space="preserve"> the “Add a user” functionality</w:t>
      </w:r>
      <w:r w:rsidR="00946A81">
        <w:t>.</w:t>
      </w:r>
    </w:p>
    <w:p w14:paraId="46B045E2" w14:textId="07B88449" w:rsidR="00946A81" w:rsidRDefault="002F75F5" w:rsidP="00581A44">
      <w:pPr>
        <w:pStyle w:val="ListParagraph"/>
        <w:numPr>
          <w:ilvl w:val="0"/>
          <w:numId w:val="9"/>
        </w:numPr>
      </w:pPr>
      <w:r>
        <w:t>The OAGi admin user fills in username=”aNewUser1”, a valid password, first name, last name, phone, email (omit the address and title fields) and create this new user.</w:t>
      </w:r>
      <w:ins w:id="5" w:author="Oh, Hakju (IntlCtr)" w:date="2017-08-23T16:57:00Z">
        <w:r w:rsidR="00E73749">
          <w:t xml:space="preserve"> (Needs to add first/last name and title fields</w:t>
        </w:r>
      </w:ins>
      <w:ins w:id="6" w:author="Oh, Hakju (IntlCtr)" w:date="2017-08-23T16:58:00Z">
        <w:r w:rsidR="00E73749">
          <w:t>.)</w:t>
        </w:r>
      </w:ins>
    </w:p>
    <w:p w14:paraId="086C3C4F" w14:textId="7DE5F30A" w:rsidR="002F75F5" w:rsidRDefault="002F75F5" w:rsidP="00581A44">
      <w:pPr>
        <w:pStyle w:val="ListParagraph"/>
        <w:numPr>
          <w:ilvl w:val="0"/>
          <w:numId w:val="9"/>
        </w:numPr>
      </w:pPr>
      <w:r>
        <w:t>Log out of the OAGi admin user account.</w:t>
      </w:r>
    </w:p>
    <w:p w14:paraId="79A9C81B" w14:textId="64E3A1C7" w:rsidR="00FA4C19" w:rsidRDefault="00FA4C19" w:rsidP="00581A44">
      <w:pPr>
        <w:pStyle w:val="ListParagraph"/>
        <w:numPr>
          <w:ilvl w:val="0"/>
          <w:numId w:val="9"/>
        </w:numPr>
      </w:pPr>
      <w:r>
        <w:t>Check aNewUser1’s email for the system generated email account verification</w:t>
      </w:r>
      <w:r w:rsidR="00135E8D">
        <w:t>, which also tells aNewUser1 his initial password</w:t>
      </w:r>
      <w:r>
        <w:t>. Click on the verification link.</w:t>
      </w:r>
    </w:p>
    <w:p w14:paraId="31328FEE" w14:textId="77777777" w:rsidR="00E74F4B" w:rsidRDefault="002F75F5" w:rsidP="00581A44">
      <w:pPr>
        <w:pStyle w:val="ListParagraph"/>
        <w:numPr>
          <w:ilvl w:val="0"/>
          <w:numId w:val="9"/>
        </w:numPr>
      </w:pPr>
      <w:r>
        <w:t>Log in as aNewUser1.</w:t>
      </w:r>
    </w:p>
    <w:p w14:paraId="7375BB73" w14:textId="499FEAD4" w:rsidR="00946A81" w:rsidRPr="00495D2F" w:rsidRDefault="00E74F4B" w:rsidP="00581A44">
      <w:pPr>
        <w:pStyle w:val="ListParagraph"/>
        <w:numPr>
          <w:ilvl w:val="0"/>
          <w:numId w:val="9"/>
        </w:numPr>
      </w:pPr>
      <w:r>
        <w:lastRenderedPageBreak/>
        <w:t xml:space="preserve">Verify that aNewUser1 </w:t>
      </w:r>
      <w:r w:rsidR="002F75F5">
        <w:t xml:space="preserve">has a free user role. </w:t>
      </w:r>
    </w:p>
    <w:p w14:paraId="4287FFB6" w14:textId="1895154D" w:rsidR="003C5492" w:rsidRDefault="003C5492" w:rsidP="003C5492">
      <w:pPr>
        <w:pStyle w:val="Heading2"/>
      </w:pPr>
      <w:r>
        <w:t>OAGi admin developer successfully add</w:t>
      </w:r>
      <w:r w:rsidR="008E05DA">
        <w:t>s</w:t>
      </w:r>
      <w:r>
        <w:t xml:space="preserve"> a user with all information filled</w:t>
      </w:r>
      <w:ins w:id="7" w:author="Oh, Hakju (IntlCtr)" w:date="2017-08-23T16:58:00Z">
        <w:r w:rsidR="00E73749">
          <w:t xml:space="preserve"> (Pass without an verification email)</w:t>
        </w:r>
      </w:ins>
    </w:p>
    <w:p w14:paraId="184F3878" w14:textId="1D0B754E" w:rsidR="00CD0D6F" w:rsidRPr="00E35B7D" w:rsidRDefault="00CD0D6F" w:rsidP="00CD0D6F">
      <w:r>
        <w:t xml:space="preserve">Requirement document </w:t>
      </w:r>
      <w:r w:rsidR="0065731B">
        <w:t>reference</w:t>
      </w:r>
      <w:r>
        <w:t>: Section 5.1.1</w:t>
      </w:r>
    </w:p>
    <w:p w14:paraId="71E8FDE2" w14:textId="513FC989" w:rsidR="00E74F4B" w:rsidRDefault="00E74F4B" w:rsidP="002F75F5">
      <w:r>
        <w:t>Pre-condition: No user with username, aNewUser2, exists in the system.</w:t>
      </w:r>
    </w:p>
    <w:p w14:paraId="0A1C86E8" w14:textId="4F6F0A3F" w:rsidR="002F75F5" w:rsidRDefault="002F75F5" w:rsidP="002F75F5">
      <w:r>
        <w:t xml:space="preserve">Test Steps: </w:t>
      </w:r>
    </w:p>
    <w:p w14:paraId="727AAAAA" w14:textId="77777777" w:rsidR="00FA4C19" w:rsidRDefault="002F75F5" w:rsidP="00581A44">
      <w:pPr>
        <w:pStyle w:val="ListParagraph"/>
        <w:numPr>
          <w:ilvl w:val="0"/>
          <w:numId w:val="22"/>
        </w:numPr>
      </w:pPr>
      <w:r>
        <w:t>A user with the OAGi admin developer role logs in.</w:t>
      </w:r>
      <w:r w:rsidR="00FA4C19">
        <w:t xml:space="preserve"> </w:t>
      </w:r>
    </w:p>
    <w:p w14:paraId="71BA4EBD" w14:textId="77777777" w:rsidR="00FA4C19" w:rsidRDefault="002F75F5" w:rsidP="00581A44">
      <w:pPr>
        <w:pStyle w:val="ListParagraph"/>
        <w:numPr>
          <w:ilvl w:val="0"/>
          <w:numId w:val="22"/>
        </w:numPr>
      </w:pPr>
      <w:r>
        <w:t>The OAGi admin user somehow accesses the “Add a user” functionality.</w:t>
      </w:r>
    </w:p>
    <w:p w14:paraId="21B33535" w14:textId="77777777" w:rsidR="00FA4C19" w:rsidRDefault="002F75F5" w:rsidP="00581A44">
      <w:pPr>
        <w:pStyle w:val="ListParagraph"/>
        <w:numPr>
          <w:ilvl w:val="0"/>
          <w:numId w:val="22"/>
        </w:numPr>
      </w:pPr>
      <w:r>
        <w:t>The OAGi admin user fills in username=”</w:t>
      </w:r>
      <w:r w:rsidR="00E74F4B">
        <w:t>aNewUser2</w:t>
      </w:r>
      <w:r>
        <w:t>”, a valid password, first name, last name, phone, email</w:t>
      </w:r>
      <w:r w:rsidR="00E74F4B">
        <w:t xml:space="preserve">, </w:t>
      </w:r>
      <w:r>
        <w:t>address and title fields and create this new user.</w:t>
      </w:r>
    </w:p>
    <w:p w14:paraId="53D58613" w14:textId="77777777" w:rsidR="00FA4C19" w:rsidRDefault="002F75F5" w:rsidP="00581A44">
      <w:pPr>
        <w:pStyle w:val="ListParagraph"/>
        <w:numPr>
          <w:ilvl w:val="0"/>
          <w:numId w:val="22"/>
        </w:numPr>
      </w:pPr>
      <w:r>
        <w:t>Log out of the OAGi admin user account.</w:t>
      </w:r>
      <w:r w:rsidR="00FA4C19" w:rsidRPr="00FA4C19">
        <w:t xml:space="preserve"> </w:t>
      </w:r>
    </w:p>
    <w:p w14:paraId="7F100F58" w14:textId="39318788" w:rsidR="00FA4C19" w:rsidRDefault="00FA4C19" w:rsidP="00581A44">
      <w:pPr>
        <w:pStyle w:val="ListParagraph"/>
        <w:numPr>
          <w:ilvl w:val="0"/>
          <w:numId w:val="22"/>
        </w:numPr>
      </w:pPr>
      <w:r>
        <w:t>Check aNewUser2’s email for the system generated email account verification</w:t>
      </w:r>
      <w:r w:rsidR="00135E8D">
        <w:t>, which also tells aNewUser2 his initial password</w:t>
      </w:r>
      <w:r>
        <w:t xml:space="preserve">. Click on the verification link. </w:t>
      </w:r>
      <w:r w:rsidR="002F75F5">
        <w:t>Log in as aNewUser</w:t>
      </w:r>
      <w:r w:rsidR="00E74F4B">
        <w:t>2</w:t>
      </w:r>
      <w:r w:rsidR="002F75F5">
        <w:t>.</w:t>
      </w:r>
      <w:r>
        <w:t xml:space="preserve"> </w:t>
      </w:r>
    </w:p>
    <w:p w14:paraId="5A2172CB" w14:textId="333122C8" w:rsidR="00E74F4B" w:rsidRDefault="00E74F4B" w:rsidP="00581A44">
      <w:pPr>
        <w:pStyle w:val="ListParagraph"/>
        <w:numPr>
          <w:ilvl w:val="0"/>
          <w:numId w:val="22"/>
        </w:numPr>
      </w:pPr>
      <w:r>
        <w:t>Verify that aNewUser2 has a free user role.</w:t>
      </w:r>
    </w:p>
    <w:p w14:paraId="721DF70A" w14:textId="26C8DAB6" w:rsidR="00135E8D" w:rsidRDefault="00135E8D" w:rsidP="003C5492">
      <w:pPr>
        <w:pStyle w:val="Heading2"/>
      </w:pPr>
      <w:r>
        <w:t>Add user fails by OAGi admin developer due to invalid email address</w:t>
      </w:r>
      <w:ins w:id="8" w:author="Oh, Hakju (IntlCtr)" w:date="2017-08-23T16:58:00Z">
        <w:r w:rsidR="00E73749">
          <w:t xml:space="preserve"> (Fail due</w:t>
        </w:r>
      </w:ins>
      <w:ins w:id="9" w:author="Oh, Hakju (IntlCtr)" w:date="2017-08-23T17:00:00Z">
        <w:r w:rsidR="00E73749">
          <w:t xml:space="preserve"> to not implement a</w:t>
        </w:r>
      </w:ins>
      <w:ins w:id="10" w:author="Oh, Hakju (IntlCtr)" w:date="2017-08-23T16:58:00Z">
        <w:r w:rsidR="00E73749">
          <w:t xml:space="preserve"> verification process)</w:t>
        </w:r>
      </w:ins>
    </w:p>
    <w:p w14:paraId="1DE9F22E" w14:textId="77777777" w:rsidR="00135E8D" w:rsidRPr="00E35B7D" w:rsidRDefault="00135E8D" w:rsidP="00135E8D">
      <w:r>
        <w:t>Requirement document reference: Section 5.1.1</w:t>
      </w:r>
    </w:p>
    <w:p w14:paraId="32FC8BEE" w14:textId="2807B6C6" w:rsidR="00135E8D" w:rsidRDefault="00135E8D" w:rsidP="00135E8D">
      <w:r>
        <w:t>Pre-condition: No user with username, aNewUser3, exists in the system.</w:t>
      </w:r>
    </w:p>
    <w:p w14:paraId="1D90EC4D" w14:textId="77777777" w:rsidR="00135E8D" w:rsidRDefault="00135E8D" w:rsidP="00135E8D">
      <w:r>
        <w:t xml:space="preserve">Test Steps: </w:t>
      </w:r>
    </w:p>
    <w:p w14:paraId="5BC5FA59" w14:textId="77777777" w:rsidR="00135E8D" w:rsidRDefault="00135E8D" w:rsidP="00581A44">
      <w:pPr>
        <w:pStyle w:val="ListParagraph"/>
        <w:numPr>
          <w:ilvl w:val="0"/>
          <w:numId w:val="23"/>
        </w:numPr>
      </w:pPr>
      <w:r>
        <w:t xml:space="preserve">A user with the OAGi admin developer role logs in. </w:t>
      </w:r>
    </w:p>
    <w:p w14:paraId="552200E5" w14:textId="77777777" w:rsidR="00135E8D" w:rsidRDefault="00135E8D" w:rsidP="00581A44">
      <w:pPr>
        <w:pStyle w:val="ListParagraph"/>
        <w:numPr>
          <w:ilvl w:val="0"/>
          <w:numId w:val="23"/>
        </w:numPr>
      </w:pPr>
      <w:r>
        <w:t>The OAGi admin user somehow accesses the “Add a user” functionality.</w:t>
      </w:r>
    </w:p>
    <w:p w14:paraId="148945DC" w14:textId="61D5CDA2" w:rsidR="00135E8D" w:rsidRDefault="00135E8D" w:rsidP="00581A44">
      <w:pPr>
        <w:pStyle w:val="ListParagraph"/>
        <w:numPr>
          <w:ilvl w:val="0"/>
          <w:numId w:val="23"/>
        </w:numPr>
      </w:pPr>
      <w:r>
        <w:t>The OAGi admin user fills in username=”aNewUser3”, a valid password, first name, last name, phone, email (assuming valid format but non-existing email address), address and title fields and create this new user.</w:t>
      </w:r>
    </w:p>
    <w:p w14:paraId="75B8E9DC" w14:textId="77777777" w:rsidR="00286C30" w:rsidRDefault="00135E8D" w:rsidP="00581A44">
      <w:pPr>
        <w:pStyle w:val="ListParagraph"/>
        <w:numPr>
          <w:ilvl w:val="0"/>
          <w:numId w:val="23"/>
        </w:numPr>
      </w:pPr>
      <w:r>
        <w:t>Verify that the OAGi admin user receives an email from the system indicating that the system fails to send an email to aNewUser3’s email address.</w:t>
      </w:r>
    </w:p>
    <w:p w14:paraId="33BC5303" w14:textId="62A6A860" w:rsidR="00135E8D" w:rsidRDefault="00286C30" w:rsidP="00581A44">
      <w:pPr>
        <w:pStyle w:val="ListParagraph"/>
        <w:numPr>
          <w:ilvl w:val="0"/>
          <w:numId w:val="23"/>
        </w:numPr>
      </w:pPr>
      <w:r>
        <w:t>OAGi admin user goes back to the system to correct the email address.</w:t>
      </w:r>
      <w:r w:rsidR="00135E8D">
        <w:t xml:space="preserve"> </w:t>
      </w:r>
    </w:p>
    <w:p w14:paraId="2E964311" w14:textId="429F6D1C" w:rsidR="00286C30" w:rsidRDefault="00286C30" w:rsidP="00581A44">
      <w:pPr>
        <w:pStyle w:val="ListParagraph"/>
        <w:numPr>
          <w:ilvl w:val="0"/>
          <w:numId w:val="23"/>
        </w:numPr>
      </w:pPr>
      <w:r>
        <w:t>Check aNewUser3’s email for the system generated email account verification, which also tells aNewUser3 his initial password. Click on the verification link. Log in as aNewUser3.</w:t>
      </w:r>
    </w:p>
    <w:p w14:paraId="191B5D0B" w14:textId="4D83F792" w:rsidR="00135E8D" w:rsidRPr="00135E8D" w:rsidRDefault="00135E8D" w:rsidP="00581A44">
      <w:pPr>
        <w:pStyle w:val="ListParagraph"/>
        <w:numPr>
          <w:ilvl w:val="0"/>
          <w:numId w:val="23"/>
        </w:numPr>
      </w:pPr>
      <w:r>
        <w:t>Verify that aNewUser</w:t>
      </w:r>
      <w:r w:rsidR="00286C30">
        <w:t>3</w:t>
      </w:r>
      <w:r>
        <w:t xml:space="preserve"> has a free user role.</w:t>
      </w:r>
    </w:p>
    <w:p w14:paraId="343469D2" w14:textId="5FE257AD" w:rsidR="00286C30" w:rsidRDefault="00286C30" w:rsidP="003C5492">
      <w:pPr>
        <w:pStyle w:val="Heading2"/>
      </w:pPr>
      <w:r>
        <w:t>Add user fails by OAGi admin developer due to expired verification email</w:t>
      </w:r>
      <w:ins w:id="11" w:author="Oh, Hakju (IntlCtr)" w:date="2017-08-23T16:58:00Z">
        <w:r w:rsidR="00E73749">
          <w:t xml:space="preserve"> (Not performed </w:t>
        </w:r>
      </w:ins>
      <w:ins w:id="12" w:author="Oh, Hakju (IntlCtr)" w:date="2017-08-23T16:59:00Z">
        <w:r w:rsidR="00E73749">
          <w:t xml:space="preserve">due to </w:t>
        </w:r>
      </w:ins>
      <w:ins w:id="13" w:author="Oh, Hakju (IntlCtr)" w:date="2017-08-23T17:00:00Z">
        <w:r w:rsidR="00E73749">
          <w:t xml:space="preserve">not </w:t>
        </w:r>
      </w:ins>
      <w:ins w:id="14" w:author="Oh, Hakju (IntlCtr)" w:date="2017-08-23T16:59:00Z">
        <w:r w:rsidR="00E73749">
          <w:t>implement a verification process)</w:t>
        </w:r>
      </w:ins>
    </w:p>
    <w:p w14:paraId="7A769590" w14:textId="4F8C99CA" w:rsidR="00286C30" w:rsidRPr="00E35B7D" w:rsidRDefault="00286C30" w:rsidP="00286C30">
      <w:r>
        <w:t xml:space="preserve">Requirement document reference: </w:t>
      </w:r>
      <w:r w:rsidRPr="00286C30">
        <w:rPr>
          <w:b/>
          <w:bCs/>
        </w:rPr>
        <w:t>Optional</w:t>
      </w:r>
      <w:r>
        <w:t>, this is not clearly included in Section 5.1.1</w:t>
      </w:r>
    </w:p>
    <w:p w14:paraId="3254A5A2" w14:textId="488AADB3" w:rsidR="00286C30" w:rsidRDefault="00286C30" w:rsidP="00286C30">
      <w:r>
        <w:t>Pre-condition: No user with username, aNewUser4, exists in the system.</w:t>
      </w:r>
    </w:p>
    <w:p w14:paraId="7462F61D" w14:textId="77777777" w:rsidR="00286C30" w:rsidRDefault="00286C30" w:rsidP="00286C30">
      <w:r>
        <w:lastRenderedPageBreak/>
        <w:t xml:space="preserve">Test Steps: </w:t>
      </w:r>
    </w:p>
    <w:p w14:paraId="1388B491" w14:textId="77777777" w:rsidR="00286C30" w:rsidRDefault="00286C30" w:rsidP="00581A44">
      <w:pPr>
        <w:pStyle w:val="ListParagraph"/>
        <w:numPr>
          <w:ilvl w:val="0"/>
          <w:numId w:val="24"/>
        </w:numPr>
      </w:pPr>
      <w:r>
        <w:t xml:space="preserve">A user with the OAGi admin developer role logs in. </w:t>
      </w:r>
    </w:p>
    <w:p w14:paraId="7E83E63B" w14:textId="77777777" w:rsidR="00286C30" w:rsidRDefault="00286C30" w:rsidP="00581A44">
      <w:pPr>
        <w:pStyle w:val="ListParagraph"/>
        <w:numPr>
          <w:ilvl w:val="0"/>
          <w:numId w:val="24"/>
        </w:numPr>
      </w:pPr>
      <w:r>
        <w:t>The OAGi admin user somehow accesses the “Add a user” functionality.</w:t>
      </w:r>
    </w:p>
    <w:p w14:paraId="2524512F" w14:textId="30A05DAC" w:rsidR="00286C30" w:rsidRDefault="00286C30" w:rsidP="00581A44">
      <w:pPr>
        <w:pStyle w:val="ListParagraph"/>
        <w:numPr>
          <w:ilvl w:val="0"/>
          <w:numId w:val="24"/>
        </w:numPr>
      </w:pPr>
      <w:r>
        <w:t>The OAGi admin user fills in username=”aNewUser4”, a valid password, first name, last name, phone, email, address and title fields and create this new user.</w:t>
      </w:r>
    </w:p>
    <w:p w14:paraId="133669B3" w14:textId="62370A25" w:rsidR="00286C30" w:rsidRDefault="00286C30" w:rsidP="00581A44">
      <w:pPr>
        <w:pStyle w:val="ListParagraph"/>
        <w:numPr>
          <w:ilvl w:val="0"/>
          <w:numId w:val="24"/>
        </w:numPr>
      </w:pPr>
      <w:r>
        <w:t>Verify that aNewUser4 has received the verification email.</w:t>
      </w:r>
    </w:p>
    <w:p w14:paraId="64721E68" w14:textId="275D058B" w:rsidR="00286C30" w:rsidRDefault="00286C30" w:rsidP="00581A44">
      <w:pPr>
        <w:pStyle w:val="ListParagraph"/>
        <w:numPr>
          <w:ilvl w:val="0"/>
          <w:numId w:val="24"/>
        </w:numPr>
      </w:pPr>
      <w:r>
        <w:t>Wait until the account verification email expires.</w:t>
      </w:r>
    </w:p>
    <w:p w14:paraId="7D4B3357" w14:textId="2B2D85BE" w:rsidR="00286C30" w:rsidRDefault="00286C30" w:rsidP="00581A44">
      <w:pPr>
        <w:pStyle w:val="ListParagraph"/>
        <w:numPr>
          <w:ilvl w:val="0"/>
          <w:numId w:val="24"/>
        </w:numPr>
      </w:pPr>
      <w:r>
        <w:t>Verify that the OAGi admin user receives an email from the system indicating that aNewUser4 fails to verify his email address.</w:t>
      </w:r>
    </w:p>
    <w:p w14:paraId="0C709B06" w14:textId="245C3F31" w:rsidR="00286C30" w:rsidRDefault="00286C30" w:rsidP="00581A44">
      <w:pPr>
        <w:pStyle w:val="ListParagraph"/>
        <w:numPr>
          <w:ilvl w:val="0"/>
          <w:numId w:val="24"/>
        </w:numPr>
      </w:pPr>
      <w:r>
        <w:t>Verify that aNewUser4 cannot log in.</w:t>
      </w:r>
    </w:p>
    <w:p w14:paraId="48FD8472" w14:textId="5C96E1CA" w:rsidR="00286C30" w:rsidRDefault="00286C30" w:rsidP="00581A44">
      <w:pPr>
        <w:pStyle w:val="ListParagraph"/>
        <w:numPr>
          <w:ilvl w:val="0"/>
          <w:numId w:val="24"/>
        </w:numPr>
      </w:pPr>
      <w:r>
        <w:t xml:space="preserve">OAGi admin user goes back to the system to resend the verification email. </w:t>
      </w:r>
    </w:p>
    <w:p w14:paraId="2360DB1A" w14:textId="14DE5645" w:rsidR="00286C30" w:rsidRDefault="00286C30" w:rsidP="00581A44">
      <w:pPr>
        <w:pStyle w:val="ListParagraph"/>
        <w:numPr>
          <w:ilvl w:val="0"/>
          <w:numId w:val="24"/>
        </w:numPr>
      </w:pPr>
      <w:r>
        <w:t>Wait until the account verification email expires.</w:t>
      </w:r>
    </w:p>
    <w:p w14:paraId="40CEDC5C" w14:textId="6A360C1F" w:rsidR="00286C30" w:rsidRDefault="00286C30" w:rsidP="00581A44">
      <w:pPr>
        <w:pStyle w:val="ListParagraph"/>
        <w:numPr>
          <w:ilvl w:val="0"/>
          <w:numId w:val="24"/>
        </w:numPr>
      </w:pPr>
      <w:r>
        <w:t>OAGi admin user goes back to the system to remove all roles from aNewUser4 (note since the user cannot be removed from the system, only all roles can be removed).</w:t>
      </w:r>
    </w:p>
    <w:p w14:paraId="4676DFD1" w14:textId="357DA009" w:rsidR="00286C30" w:rsidRPr="00286C30" w:rsidRDefault="00286C30" w:rsidP="00581A44">
      <w:pPr>
        <w:pStyle w:val="ListParagraph"/>
        <w:numPr>
          <w:ilvl w:val="0"/>
          <w:numId w:val="24"/>
        </w:numPr>
      </w:pPr>
      <w:r>
        <w:t>Verify that aNewUser4 cannot log in.</w:t>
      </w:r>
    </w:p>
    <w:p w14:paraId="27997583" w14:textId="7E929430" w:rsidR="003C5492" w:rsidRDefault="003C5492" w:rsidP="003C5492">
      <w:pPr>
        <w:pStyle w:val="Heading2"/>
      </w:pPr>
      <w:r>
        <w:t>Add user fails by OAGi admin developer due to omitting username</w:t>
      </w:r>
      <w:ins w:id="15" w:author="Oh, Hakju (IntlCtr)" w:date="2017-08-23T17:00:00Z">
        <w:r w:rsidR="00E73749">
          <w:t xml:space="preserve"> (Pass with an error message; </w:t>
        </w:r>
        <w:r w:rsidR="00E73749" w:rsidRPr="00B325A9">
          <w:t>Please fill out 'Username' field.</w:t>
        </w:r>
      </w:ins>
      <w:ins w:id="16" w:author="Oh, Hakju (IntlCtr)" w:date="2017-08-23T17:01:00Z">
        <w:r w:rsidR="00E73749">
          <w:t xml:space="preserve"> ‘Username’ should change to ‘Login ID’.</w:t>
        </w:r>
      </w:ins>
      <w:ins w:id="17" w:author="Oh, Hakju (IntlCtr)" w:date="2017-08-23T17:00:00Z">
        <w:r w:rsidR="00E73749">
          <w:t>)</w:t>
        </w:r>
      </w:ins>
    </w:p>
    <w:p w14:paraId="7B132655" w14:textId="1FB255E4" w:rsidR="00CD0D6F" w:rsidRPr="00E35B7D" w:rsidRDefault="00CD0D6F" w:rsidP="00CD0D6F">
      <w:r>
        <w:t xml:space="preserve">Requirement document </w:t>
      </w:r>
      <w:r w:rsidR="0065731B">
        <w:t>reference</w:t>
      </w:r>
      <w:r>
        <w:t>: Section 5.1.1</w:t>
      </w:r>
    </w:p>
    <w:p w14:paraId="150294C9" w14:textId="6D297DC1" w:rsidR="00935B9B" w:rsidRDefault="00935B9B" w:rsidP="00935B9B">
      <w:r>
        <w:t xml:space="preserve">Test Steps: </w:t>
      </w:r>
    </w:p>
    <w:p w14:paraId="1F12A6AF" w14:textId="77777777" w:rsidR="00935B9B" w:rsidRDefault="00935B9B" w:rsidP="00581A44">
      <w:pPr>
        <w:pStyle w:val="ListParagraph"/>
        <w:numPr>
          <w:ilvl w:val="0"/>
          <w:numId w:val="11"/>
        </w:numPr>
      </w:pPr>
      <w:r>
        <w:t>A user with the OAGi admin developer role logs in.</w:t>
      </w:r>
    </w:p>
    <w:p w14:paraId="29913BE0" w14:textId="77777777" w:rsidR="00935B9B" w:rsidRDefault="00935B9B" w:rsidP="00581A44">
      <w:pPr>
        <w:pStyle w:val="ListParagraph"/>
        <w:numPr>
          <w:ilvl w:val="0"/>
          <w:numId w:val="11"/>
        </w:numPr>
      </w:pPr>
      <w:r>
        <w:t>The OAGi admin user somehow accesses the “Add a user” functionality.</w:t>
      </w:r>
    </w:p>
    <w:p w14:paraId="43B2D1F9" w14:textId="23A8B29F" w:rsidR="00935B9B" w:rsidRDefault="00935B9B" w:rsidP="00581A44">
      <w:pPr>
        <w:pStyle w:val="ListParagraph"/>
        <w:numPr>
          <w:ilvl w:val="0"/>
          <w:numId w:val="11"/>
        </w:numPr>
      </w:pPr>
      <w:r>
        <w:t>The OAGi admin user omits the username, but fills in a valid password, first name, last name, phone, email, address and title fields and attempts to create this new user.</w:t>
      </w:r>
    </w:p>
    <w:p w14:paraId="67B1005E" w14:textId="4995A711" w:rsidR="00935B9B" w:rsidRDefault="00935B9B" w:rsidP="00581A44">
      <w:pPr>
        <w:pStyle w:val="ListParagraph"/>
        <w:numPr>
          <w:ilvl w:val="0"/>
          <w:numId w:val="11"/>
        </w:numPr>
      </w:pPr>
      <w:r>
        <w:t>Verify that the system fails the attempt.</w:t>
      </w:r>
    </w:p>
    <w:p w14:paraId="24F1C202" w14:textId="34C0EC44" w:rsidR="003C5492" w:rsidRDefault="003C5492" w:rsidP="003C5492">
      <w:pPr>
        <w:pStyle w:val="Heading2"/>
      </w:pPr>
      <w:r>
        <w:t>Add user fails by OAGi admin developer due to omitting password</w:t>
      </w:r>
      <w:ins w:id="18" w:author="Oh, Hakju (IntlCtr)" w:date="2017-08-23T17:00:00Z">
        <w:r w:rsidR="00E73749">
          <w:t xml:space="preserve"> (Pass with an error message; Please fill out 'Password</w:t>
        </w:r>
        <w:r w:rsidR="00E73749" w:rsidRPr="00B325A9">
          <w:t>' field.</w:t>
        </w:r>
        <w:r w:rsidR="00E73749">
          <w:t>)</w:t>
        </w:r>
      </w:ins>
    </w:p>
    <w:p w14:paraId="0D9DCFD3" w14:textId="6BC3EC5C" w:rsidR="00CD0D6F" w:rsidRPr="00E35B7D" w:rsidRDefault="00CD0D6F" w:rsidP="00CD0D6F">
      <w:r>
        <w:t xml:space="preserve">Requirement document </w:t>
      </w:r>
      <w:r w:rsidR="0065731B">
        <w:t>reference</w:t>
      </w:r>
      <w:r>
        <w:t>: Section 5.1.1</w:t>
      </w:r>
    </w:p>
    <w:p w14:paraId="016FB6E4" w14:textId="203DE315" w:rsidR="00935B9B" w:rsidRPr="00935B9B" w:rsidRDefault="00935B9B" w:rsidP="00935B9B">
      <w:r>
        <w:t>Pre-condition: No user with username, aNewUser</w:t>
      </w:r>
      <w:r w:rsidR="00E36752">
        <w:t>10</w:t>
      </w:r>
      <w:r>
        <w:t>, exists in the system.</w:t>
      </w:r>
    </w:p>
    <w:p w14:paraId="6C6BF758" w14:textId="77777777" w:rsidR="00935B9B" w:rsidRDefault="00935B9B" w:rsidP="00935B9B">
      <w:r>
        <w:t xml:space="preserve">Test Steps: </w:t>
      </w:r>
    </w:p>
    <w:p w14:paraId="04FCEBB3" w14:textId="77777777" w:rsidR="00935B9B" w:rsidRDefault="00935B9B" w:rsidP="00581A44">
      <w:pPr>
        <w:pStyle w:val="ListParagraph"/>
        <w:numPr>
          <w:ilvl w:val="0"/>
          <w:numId w:val="10"/>
        </w:numPr>
      </w:pPr>
      <w:r>
        <w:t>A user with the OAGi admin developer role logs in.</w:t>
      </w:r>
    </w:p>
    <w:p w14:paraId="75EAF349" w14:textId="77777777" w:rsidR="00935B9B" w:rsidRDefault="00935B9B" w:rsidP="00581A44">
      <w:pPr>
        <w:pStyle w:val="ListParagraph"/>
        <w:numPr>
          <w:ilvl w:val="0"/>
          <w:numId w:val="10"/>
        </w:numPr>
      </w:pPr>
      <w:r>
        <w:t>The OAGi admin user somehow accesses the “Add a user” functionality.</w:t>
      </w:r>
    </w:p>
    <w:p w14:paraId="51843FBD" w14:textId="6F212B6F" w:rsidR="00935B9B" w:rsidRDefault="00935B9B" w:rsidP="00581A44">
      <w:pPr>
        <w:pStyle w:val="ListParagraph"/>
        <w:numPr>
          <w:ilvl w:val="0"/>
          <w:numId w:val="10"/>
        </w:numPr>
      </w:pPr>
      <w:r>
        <w:t>The OAGi admin user omits the password field but fills in username=”aNewUser</w:t>
      </w:r>
      <w:r w:rsidR="00E36752">
        <w:t>10</w:t>
      </w:r>
      <w:r>
        <w:t>”, first name, last name, phone, email, address and title fields and attempts to create this new user.</w:t>
      </w:r>
    </w:p>
    <w:p w14:paraId="103833B2" w14:textId="3747E2F8" w:rsidR="00935B9B" w:rsidRDefault="00935B9B" w:rsidP="00581A44">
      <w:pPr>
        <w:pStyle w:val="ListParagraph"/>
        <w:numPr>
          <w:ilvl w:val="0"/>
          <w:numId w:val="10"/>
        </w:numPr>
      </w:pPr>
      <w:r>
        <w:t>Verify that the system fails the attempt or aNewUser</w:t>
      </w:r>
      <w:r w:rsidR="00E36752">
        <w:t>10</w:t>
      </w:r>
      <w:r>
        <w:t xml:space="preserve"> does not exist in the system.</w:t>
      </w:r>
    </w:p>
    <w:p w14:paraId="7B05C454" w14:textId="42FC5C25" w:rsidR="00E36752" w:rsidRDefault="00E36752" w:rsidP="00E36752">
      <w:pPr>
        <w:pStyle w:val="Heading2"/>
      </w:pPr>
      <w:r>
        <w:lastRenderedPageBreak/>
        <w:t>Add user fails by OAGi admin developer due to non-compliance password policy</w:t>
      </w:r>
      <w:ins w:id="19" w:author="Oh, Hakju (IntlCtr)" w:date="2017-08-23T17:00:00Z">
        <w:r w:rsidR="00E73749">
          <w:t xml:space="preserve"> (Pass with an error message; </w:t>
        </w:r>
      </w:ins>
      <w:ins w:id="20" w:author="Oh, Hakju (IntlCtr)" w:date="2017-08-23T17:01:00Z">
        <w:r w:rsidR="00E73749" w:rsidRPr="00480892">
          <w:t>Password is too short (minimum is 5 characters)</w:t>
        </w:r>
      </w:ins>
      <w:ins w:id="21" w:author="Oh, Hakju (IntlCtr)" w:date="2017-08-23T17:00:00Z">
        <w:r w:rsidR="00E73749">
          <w:t>)</w:t>
        </w:r>
      </w:ins>
    </w:p>
    <w:p w14:paraId="2749B4FE" w14:textId="67F980BF" w:rsidR="00E36752" w:rsidRPr="00E35B7D" w:rsidRDefault="00E36752" w:rsidP="00E36752">
      <w:r>
        <w:t xml:space="preserve">Requirement document reference: </w:t>
      </w:r>
      <w:r w:rsidRPr="00286C30">
        <w:rPr>
          <w:b/>
          <w:bCs/>
        </w:rPr>
        <w:t>Optional</w:t>
      </w:r>
      <w:r>
        <w:t>, this is not clearly included in Section 5.1.1</w:t>
      </w:r>
    </w:p>
    <w:p w14:paraId="51B12C18" w14:textId="4E3CC706" w:rsidR="00E36752" w:rsidRPr="00935B9B" w:rsidRDefault="00E36752" w:rsidP="00E36752">
      <w:r>
        <w:t>Pre-condition: No user with username, aNewUser5, exists in the system.</w:t>
      </w:r>
    </w:p>
    <w:p w14:paraId="14F57AED" w14:textId="77777777" w:rsidR="00E36752" w:rsidRDefault="00E36752" w:rsidP="00E36752">
      <w:r>
        <w:t xml:space="preserve">Test Steps: </w:t>
      </w:r>
    </w:p>
    <w:p w14:paraId="195466FD" w14:textId="77777777" w:rsidR="00E50EA2" w:rsidRDefault="00E36752" w:rsidP="00581A44">
      <w:pPr>
        <w:pStyle w:val="ListParagraph"/>
        <w:numPr>
          <w:ilvl w:val="0"/>
          <w:numId w:val="28"/>
        </w:numPr>
      </w:pPr>
      <w:r>
        <w:t>A user with the OAGi admin developer role logs in.</w:t>
      </w:r>
    </w:p>
    <w:p w14:paraId="4D6CFA7B" w14:textId="77777777" w:rsidR="00E50EA2" w:rsidRDefault="00E36752" w:rsidP="00581A44">
      <w:pPr>
        <w:pStyle w:val="ListParagraph"/>
        <w:numPr>
          <w:ilvl w:val="0"/>
          <w:numId w:val="28"/>
        </w:numPr>
      </w:pPr>
      <w:r>
        <w:t>The OAGi admin user somehow accesses the “Add a user” functionality.</w:t>
      </w:r>
    </w:p>
    <w:p w14:paraId="5EAF5F98" w14:textId="77777777" w:rsidR="00E50EA2" w:rsidRDefault="00E36752" w:rsidP="00581A44">
      <w:pPr>
        <w:pStyle w:val="ListParagraph"/>
        <w:numPr>
          <w:ilvl w:val="0"/>
          <w:numId w:val="28"/>
        </w:numPr>
      </w:pPr>
      <w:r>
        <w:t>The OAGi admin user fill in a non-compliance password field but fills in username=”aNewUser10”, first name, last name, phone, email, address and title fields and attempts to create this new user.</w:t>
      </w:r>
    </w:p>
    <w:p w14:paraId="4339EA54" w14:textId="68D21653" w:rsidR="00E36752" w:rsidRDefault="00E36752" w:rsidP="00581A44">
      <w:pPr>
        <w:pStyle w:val="ListParagraph"/>
        <w:numPr>
          <w:ilvl w:val="0"/>
          <w:numId w:val="28"/>
        </w:numPr>
      </w:pPr>
      <w:r>
        <w:t>Verify that the system fails the attempt or aNewUser10 does not exist in the system.</w:t>
      </w:r>
    </w:p>
    <w:p w14:paraId="08453E1E" w14:textId="20E0CA60" w:rsidR="003C5492" w:rsidRDefault="003C5492" w:rsidP="003C5492">
      <w:pPr>
        <w:pStyle w:val="Heading2"/>
      </w:pPr>
      <w:r>
        <w:t>Add user fails by OAGi admin developer due to omitting first name</w:t>
      </w:r>
      <w:ins w:id="22" w:author="Oh, Hakju (IntlCtr)" w:date="2017-08-23T17:02:00Z">
        <w:r w:rsidR="00E73749">
          <w:t xml:space="preserve"> (Pass with an error message; </w:t>
        </w:r>
        <w:r w:rsidR="00E73749" w:rsidRPr="00B325A9">
          <w:t>Please fill out 'Username' field.</w:t>
        </w:r>
        <w:r w:rsidR="00E73749">
          <w:t xml:space="preserve"> ‘Username’ should change to ‘First name’.)</w:t>
        </w:r>
      </w:ins>
    </w:p>
    <w:p w14:paraId="78C88CDE" w14:textId="436A2103" w:rsidR="00CD0D6F" w:rsidRPr="00E35B7D" w:rsidRDefault="00CD0D6F" w:rsidP="00CD0D6F">
      <w:r>
        <w:t xml:space="preserve">Requirement document </w:t>
      </w:r>
      <w:r w:rsidR="0065731B">
        <w:t>reference</w:t>
      </w:r>
      <w:r>
        <w:t>: Section 5.1.1</w:t>
      </w:r>
    </w:p>
    <w:p w14:paraId="1661D4F4" w14:textId="77777777" w:rsidR="00935B9B" w:rsidRPr="00935B9B" w:rsidRDefault="00935B9B" w:rsidP="00935B9B">
      <w:r>
        <w:t>Pre-condition: No user with username, aNewUser3, exists in the system.</w:t>
      </w:r>
    </w:p>
    <w:p w14:paraId="42335408" w14:textId="77777777" w:rsidR="00935B9B" w:rsidRDefault="00935B9B" w:rsidP="00935B9B">
      <w:r>
        <w:t xml:space="preserve">Test Steps: </w:t>
      </w:r>
    </w:p>
    <w:p w14:paraId="462B8402" w14:textId="77777777" w:rsidR="00935B9B" w:rsidRDefault="00935B9B" w:rsidP="00581A44">
      <w:pPr>
        <w:pStyle w:val="ListParagraph"/>
        <w:numPr>
          <w:ilvl w:val="0"/>
          <w:numId w:val="12"/>
        </w:numPr>
      </w:pPr>
      <w:r>
        <w:t>A user with the OAGi admin developer role logs in.</w:t>
      </w:r>
    </w:p>
    <w:p w14:paraId="0E74170C" w14:textId="77777777" w:rsidR="00935B9B" w:rsidRDefault="00935B9B" w:rsidP="00581A44">
      <w:pPr>
        <w:pStyle w:val="ListParagraph"/>
        <w:numPr>
          <w:ilvl w:val="0"/>
          <w:numId w:val="12"/>
        </w:numPr>
      </w:pPr>
      <w:r>
        <w:t>The OAGi admin user somehow accesses the “Add a user” functionality.</w:t>
      </w:r>
    </w:p>
    <w:p w14:paraId="0A9648C3" w14:textId="4E17E3CC" w:rsidR="00484DD4" w:rsidRDefault="00935B9B" w:rsidP="00581A44">
      <w:pPr>
        <w:pStyle w:val="ListParagraph"/>
        <w:numPr>
          <w:ilvl w:val="0"/>
          <w:numId w:val="12"/>
        </w:numPr>
      </w:pPr>
      <w:r>
        <w:t xml:space="preserve">The OAGi admin user omits the </w:t>
      </w:r>
      <w:r w:rsidR="00484DD4">
        <w:t>first name f</w:t>
      </w:r>
      <w:r>
        <w:t>ield but fills in username=”aNewUser</w:t>
      </w:r>
      <w:r w:rsidR="00E36752">
        <w:t>10</w:t>
      </w:r>
      <w:r>
        <w:t xml:space="preserve">”, </w:t>
      </w:r>
      <w:r w:rsidR="00484DD4">
        <w:t xml:space="preserve">valid password, </w:t>
      </w:r>
      <w:r>
        <w:t>last name, phone, email, address and title fields and attempts to create this new user.</w:t>
      </w:r>
    </w:p>
    <w:p w14:paraId="0F8D8735" w14:textId="18D3DD1D" w:rsidR="00935B9B" w:rsidRPr="00935B9B" w:rsidRDefault="00935B9B" w:rsidP="00581A44">
      <w:pPr>
        <w:pStyle w:val="ListParagraph"/>
        <w:numPr>
          <w:ilvl w:val="0"/>
          <w:numId w:val="12"/>
        </w:numPr>
      </w:pPr>
      <w:r>
        <w:t>Verify that the syste</w:t>
      </w:r>
      <w:r w:rsidR="00E36752">
        <w:t>m fails the attempt or aNewUser10</w:t>
      </w:r>
      <w:r>
        <w:t xml:space="preserve"> does not exist in the system.</w:t>
      </w:r>
    </w:p>
    <w:p w14:paraId="6F4A4410" w14:textId="748E0999" w:rsidR="00484DD4" w:rsidRDefault="00484DD4" w:rsidP="003C5492">
      <w:pPr>
        <w:pStyle w:val="Heading2"/>
      </w:pPr>
      <w:r>
        <w:t>Add user fails by OAGi admin developer due to omitting last name</w:t>
      </w:r>
      <w:ins w:id="23" w:author="Oh, Hakju (IntlCtr)" w:date="2017-08-23T17:02:00Z">
        <w:r w:rsidR="00E73749">
          <w:t xml:space="preserve"> (Not performed due to not add a last name field.)</w:t>
        </w:r>
      </w:ins>
    </w:p>
    <w:p w14:paraId="34F86812" w14:textId="4DBC3B20" w:rsidR="00CD0D6F" w:rsidRPr="00E35B7D" w:rsidRDefault="00CD0D6F" w:rsidP="00CD0D6F">
      <w:r>
        <w:t xml:space="preserve">Requirement document </w:t>
      </w:r>
      <w:r w:rsidR="0065731B">
        <w:t>reference</w:t>
      </w:r>
      <w:r>
        <w:t>: Section 5.1.1</w:t>
      </w:r>
    </w:p>
    <w:p w14:paraId="58255F87" w14:textId="11BAB65E" w:rsidR="00484DD4" w:rsidRPr="00935B9B" w:rsidRDefault="00484DD4" w:rsidP="00484DD4">
      <w:r>
        <w:t>Pre-condition: No user with username, aNewUser</w:t>
      </w:r>
      <w:r w:rsidR="00E36752">
        <w:t>10</w:t>
      </w:r>
      <w:r>
        <w:t>, exists in the system.</w:t>
      </w:r>
    </w:p>
    <w:p w14:paraId="2CCE9004" w14:textId="5E98D8AC" w:rsidR="00484DD4" w:rsidRDefault="00484DD4" w:rsidP="00484DD4">
      <w:r>
        <w:t>Test Steps: Similar to above but omit the last name field.</w:t>
      </w:r>
    </w:p>
    <w:p w14:paraId="3EB771D9" w14:textId="0403147E" w:rsidR="003C5492" w:rsidRDefault="003C5492" w:rsidP="003C5492">
      <w:pPr>
        <w:pStyle w:val="Heading2"/>
      </w:pPr>
      <w:r>
        <w:t>Add user fails by OAGi admin developer due to omitting phone</w:t>
      </w:r>
      <w:ins w:id="24" w:author="Oh, Hakju (IntlCtr)" w:date="2017-08-23T17:02:00Z">
        <w:r w:rsidR="00E73749">
          <w:t xml:space="preserve"> (Fail. The ‘phone’ field was not mandatory to add a user.)</w:t>
        </w:r>
      </w:ins>
    </w:p>
    <w:p w14:paraId="0B003482" w14:textId="17B4A47F" w:rsidR="00CD0D6F" w:rsidRPr="00E35B7D" w:rsidRDefault="00CD0D6F" w:rsidP="00CD0D6F">
      <w:r>
        <w:t xml:space="preserve">Requirement document </w:t>
      </w:r>
      <w:r w:rsidR="0065731B">
        <w:t>reference</w:t>
      </w:r>
      <w:r>
        <w:t>: Section 5.1.1</w:t>
      </w:r>
    </w:p>
    <w:p w14:paraId="1F1C2A76" w14:textId="68B5DC15" w:rsidR="00484DD4" w:rsidRPr="00935B9B" w:rsidRDefault="00484DD4" w:rsidP="00484DD4">
      <w:r>
        <w:t>Pre-condition: No user with username, aNewUser</w:t>
      </w:r>
      <w:r w:rsidR="00E36752">
        <w:t>10</w:t>
      </w:r>
      <w:r>
        <w:t>, exists in the system.</w:t>
      </w:r>
    </w:p>
    <w:p w14:paraId="1695A82B" w14:textId="769A177B" w:rsidR="00484DD4" w:rsidRDefault="00484DD4" w:rsidP="00484DD4">
      <w:r>
        <w:lastRenderedPageBreak/>
        <w:t>Test Steps: Similar to above but omit the phone field.</w:t>
      </w:r>
    </w:p>
    <w:p w14:paraId="0E47A55C" w14:textId="00ED193D" w:rsidR="003C5492" w:rsidRDefault="003C5492" w:rsidP="003C5492">
      <w:pPr>
        <w:pStyle w:val="Heading2"/>
      </w:pPr>
      <w:r>
        <w:t>Add user fails by OAGi admin developer due to omitting email</w:t>
      </w:r>
      <w:ins w:id="25" w:author="Oh, Hakju (IntlCtr)" w:date="2017-08-23T17:03:00Z">
        <w:r w:rsidR="00E73749">
          <w:t xml:space="preserve"> (Pass with an error message; </w:t>
        </w:r>
        <w:r w:rsidR="00E73749" w:rsidRPr="00480892">
          <w:t>'' is not valid Email</w:t>
        </w:r>
        <w:r w:rsidR="00E73749">
          <w:t xml:space="preserve">. The application has to </w:t>
        </w:r>
      </w:ins>
      <w:ins w:id="26" w:author="Oh, Hakju (IntlCtr)" w:date="2017-08-23T17:04:00Z">
        <w:r w:rsidR="00E73749">
          <w:t xml:space="preserve">be able to </w:t>
        </w:r>
      </w:ins>
      <w:ins w:id="27" w:author="Oh, Hakju (IntlCtr)" w:date="2017-08-23T17:03:00Z">
        <w:r w:rsidR="00E73749">
          <w:t>distinguish between an empty email value and an invalid email format.)</w:t>
        </w:r>
      </w:ins>
    </w:p>
    <w:p w14:paraId="5F1FF77E" w14:textId="01D1A626" w:rsidR="00CD0D6F" w:rsidRPr="00E35B7D" w:rsidRDefault="00CD0D6F" w:rsidP="00CD0D6F">
      <w:r>
        <w:t xml:space="preserve">Requirement document </w:t>
      </w:r>
      <w:r w:rsidR="0065731B">
        <w:t>reference</w:t>
      </w:r>
      <w:r>
        <w:t>: Section 5.1.1</w:t>
      </w:r>
    </w:p>
    <w:p w14:paraId="7593C5D1" w14:textId="05F591B9" w:rsidR="00484DD4" w:rsidRPr="00935B9B" w:rsidRDefault="00484DD4" w:rsidP="00484DD4">
      <w:r>
        <w:t>Pre-condition: No user with username, aNewUser</w:t>
      </w:r>
      <w:r w:rsidR="00E36752">
        <w:t>10</w:t>
      </w:r>
      <w:r>
        <w:t>, exists in the system.</w:t>
      </w:r>
    </w:p>
    <w:p w14:paraId="2A9A1E93" w14:textId="5AEA4B05" w:rsidR="00484DD4" w:rsidRPr="00484DD4" w:rsidRDefault="00484DD4" w:rsidP="00484DD4">
      <w:r>
        <w:t>Test Steps: Similar to above but omit the email field.</w:t>
      </w:r>
    </w:p>
    <w:p w14:paraId="215B4B17" w14:textId="5E667E96" w:rsidR="003C5492" w:rsidRDefault="003C5492" w:rsidP="003C5492">
      <w:pPr>
        <w:pStyle w:val="Heading2"/>
      </w:pPr>
      <w:r>
        <w:t xml:space="preserve">Add user fails by OAGi admin developer due to duplicate username and ensuring the username </w:t>
      </w:r>
      <w:r w:rsidR="00CD0D6F">
        <w:t>is case insensitive</w:t>
      </w:r>
      <w:ins w:id="28" w:author="Oh, Hakju (IntlCtr)" w:date="2017-08-23T17:04:00Z">
        <w:r w:rsidR="00E73749">
          <w:t xml:space="preserve"> (Pass in both cases, sensitive/insensitive, with an error message; </w:t>
        </w:r>
      </w:ins>
      <w:ins w:id="29" w:author="Oh, Hakju (IntlCtr)" w:date="2017-08-23T17:05:00Z">
        <w:r w:rsidR="00E73749" w:rsidRPr="00621986">
          <w:t>'TestUser 06125485' username is already used.</w:t>
        </w:r>
        <w:r w:rsidR="00E73749">
          <w:t>)</w:t>
        </w:r>
      </w:ins>
    </w:p>
    <w:p w14:paraId="461C3E99" w14:textId="5AF8F8F6" w:rsidR="00CD0D6F" w:rsidRDefault="00CD0D6F" w:rsidP="00CD0D6F">
      <w:r>
        <w:t xml:space="preserve">Requirement document </w:t>
      </w:r>
      <w:r w:rsidR="0065731B">
        <w:t>reference</w:t>
      </w:r>
      <w:r>
        <w:t>: Sect</w:t>
      </w:r>
      <w:r w:rsidR="00593C21">
        <w:t>ion 5.1.1</w:t>
      </w:r>
    </w:p>
    <w:p w14:paraId="46E676C2" w14:textId="344BDEEC" w:rsidR="00484DD4" w:rsidRDefault="00484DD4" w:rsidP="00484DD4">
      <w:r>
        <w:t>Pre-condition: A user with the username, aNewUser1, already exists (i.e., execute along with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 xml:space="preserve">”). </w:t>
      </w:r>
    </w:p>
    <w:p w14:paraId="186DDC37" w14:textId="77777777" w:rsidR="00484DD4" w:rsidRDefault="00484DD4" w:rsidP="00484DD4">
      <w:r>
        <w:t xml:space="preserve">Test Steps: </w:t>
      </w:r>
    </w:p>
    <w:p w14:paraId="49A5EA58" w14:textId="77777777" w:rsidR="00484DD4" w:rsidRDefault="00484DD4" w:rsidP="00581A44">
      <w:pPr>
        <w:pStyle w:val="ListParagraph"/>
        <w:numPr>
          <w:ilvl w:val="0"/>
          <w:numId w:val="14"/>
        </w:numPr>
      </w:pPr>
      <w:r>
        <w:t>A user with the OAGi admin developer role logs in.</w:t>
      </w:r>
    </w:p>
    <w:p w14:paraId="7D1C0CEE" w14:textId="77777777" w:rsidR="00484DD4" w:rsidRDefault="00484DD4" w:rsidP="00581A44">
      <w:pPr>
        <w:pStyle w:val="ListParagraph"/>
        <w:numPr>
          <w:ilvl w:val="0"/>
          <w:numId w:val="14"/>
        </w:numPr>
      </w:pPr>
      <w:r>
        <w:t>The OAGi admin user somehow accesses the “Add a user” functionality.</w:t>
      </w:r>
    </w:p>
    <w:p w14:paraId="3828F3EF" w14:textId="1B23D027" w:rsidR="00484DD4" w:rsidRDefault="00484DD4" w:rsidP="00581A44">
      <w:pPr>
        <w:pStyle w:val="ListParagraph"/>
        <w:numPr>
          <w:ilvl w:val="0"/>
          <w:numId w:val="14"/>
        </w:numPr>
      </w:pPr>
      <w:r>
        <w:t>The OAGi</w:t>
      </w:r>
      <w:r w:rsidR="00593C21">
        <w:t xml:space="preserve"> admin user fills in username=”ANEWUSER1</w:t>
      </w:r>
      <w:r>
        <w:t>”, a valid password, first name, last name, phone, email (omit the address and title fields) and attempt create this new user.</w:t>
      </w:r>
    </w:p>
    <w:p w14:paraId="5FF0B1E7" w14:textId="68289A02" w:rsidR="00484DD4" w:rsidRPr="00484DD4" w:rsidRDefault="00484DD4" w:rsidP="00581A44">
      <w:pPr>
        <w:pStyle w:val="ListParagraph"/>
        <w:numPr>
          <w:ilvl w:val="0"/>
          <w:numId w:val="14"/>
        </w:numPr>
      </w:pPr>
      <w:r>
        <w:t xml:space="preserve">Verify </w:t>
      </w:r>
      <w:r w:rsidR="00B476F4">
        <w:t>that system reject the attempt indicating existing username</w:t>
      </w:r>
      <w:r>
        <w:t xml:space="preserve">. </w:t>
      </w:r>
    </w:p>
    <w:p w14:paraId="5F5DDF16" w14:textId="767150DE" w:rsidR="003C5492" w:rsidRDefault="009102A4" w:rsidP="003C5492">
      <w:pPr>
        <w:pStyle w:val="Heading2"/>
      </w:pPr>
      <w:bookmarkStart w:id="30" w:name="_Ref488334423"/>
      <w:r>
        <w:t>OAGi admin developer successfully assign</w:t>
      </w:r>
      <w:r w:rsidR="008E05DA">
        <w:t>s</w:t>
      </w:r>
      <w:r>
        <w:t xml:space="preserve"> an OAGi developer role to a </w:t>
      </w:r>
      <w:r w:rsidR="009D293C">
        <w:t xml:space="preserve">free </w:t>
      </w:r>
      <w:r>
        <w:t>user.</w:t>
      </w:r>
      <w:bookmarkEnd w:id="30"/>
      <w:ins w:id="31" w:author="Oh, Hakju (IntlCtr)" w:date="2017-08-23T17:05:00Z">
        <w:r w:rsidR="00E73749">
          <w:t xml:space="preserve"> (Pass. After added the ‘Developer’ role, however, the user cannot sign in as </w:t>
        </w:r>
      </w:ins>
      <w:ins w:id="32" w:author="Oh, Hakju (IntlCtr)" w:date="2017-08-23T17:06:00Z">
        <w:r w:rsidR="00E73749">
          <w:t>‘Developer’ role.)</w:t>
        </w:r>
      </w:ins>
    </w:p>
    <w:p w14:paraId="036367E8" w14:textId="1FBDAAA1" w:rsidR="00CD0D6F" w:rsidRPr="00E35B7D" w:rsidRDefault="00CD0D6F" w:rsidP="00CD0D6F">
      <w:r>
        <w:t xml:space="preserve">Requirement document </w:t>
      </w:r>
      <w:r w:rsidR="0065731B">
        <w:t>reference</w:t>
      </w:r>
      <w:r>
        <w:t>: Section 5.1.2</w:t>
      </w:r>
    </w:p>
    <w:p w14:paraId="2967CBA6" w14:textId="0200E95A" w:rsidR="0075459E" w:rsidRPr="0075459E" w:rsidRDefault="0075459E" w:rsidP="0075459E">
      <w:r>
        <w:t>Pre-condition: A user with the username, aNewUser1, already exists with only free use role (i.e., execute in the same session after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w:t>
      </w:r>
    </w:p>
    <w:p w14:paraId="1188A581" w14:textId="77777777" w:rsidR="007069DC" w:rsidRDefault="007069DC" w:rsidP="007069DC">
      <w:r>
        <w:t xml:space="preserve">Test Steps: </w:t>
      </w:r>
    </w:p>
    <w:p w14:paraId="4241F2D2" w14:textId="77777777" w:rsidR="007069DC" w:rsidRDefault="007069DC" w:rsidP="00581A44">
      <w:pPr>
        <w:pStyle w:val="ListParagraph"/>
        <w:numPr>
          <w:ilvl w:val="0"/>
          <w:numId w:val="15"/>
        </w:numPr>
      </w:pPr>
      <w:r>
        <w:t>A user with the OAGi admin developer role logs in.</w:t>
      </w:r>
    </w:p>
    <w:p w14:paraId="770D3B87" w14:textId="7330C9D1" w:rsidR="007069DC" w:rsidRDefault="007069DC" w:rsidP="00581A44">
      <w:pPr>
        <w:pStyle w:val="ListParagraph"/>
        <w:numPr>
          <w:ilvl w:val="0"/>
          <w:numId w:val="15"/>
        </w:numPr>
      </w:pPr>
      <w:r>
        <w:t xml:space="preserve">The OAGi admin user accesses the </w:t>
      </w:r>
      <w:r w:rsidR="0075459E">
        <w:t>user management</w:t>
      </w:r>
      <w:r>
        <w:t xml:space="preserve"> functionality.</w:t>
      </w:r>
    </w:p>
    <w:p w14:paraId="51B190B2" w14:textId="792F4101" w:rsidR="007069DC" w:rsidRDefault="007069DC" w:rsidP="00581A44">
      <w:pPr>
        <w:pStyle w:val="ListParagraph"/>
        <w:numPr>
          <w:ilvl w:val="0"/>
          <w:numId w:val="15"/>
        </w:numPr>
      </w:pPr>
      <w:r>
        <w:t xml:space="preserve">The OAGi admin </w:t>
      </w:r>
      <w:r w:rsidR="0075459E">
        <w:t>assigns the OAGi developer role to aNewUser1 user.</w:t>
      </w:r>
    </w:p>
    <w:p w14:paraId="3746F605" w14:textId="77777777" w:rsidR="009D293C" w:rsidRDefault="007069DC" w:rsidP="00581A44">
      <w:pPr>
        <w:pStyle w:val="ListParagraph"/>
        <w:numPr>
          <w:ilvl w:val="0"/>
          <w:numId w:val="15"/>
        </w:numPr>
      </w:pPr>
      <w:r>
        <w:t xml:space="preserve">Verify that </w:t>
      </w:r>
      <w:r w:rsidR="0075459E">
        <w:t>aNewUser1 now has the OAGi developer role</w:t>
      </w:r>
      <w:r>
        <w:t>.</w:t>
      </w:r>
    </w:p>
    <w:p w14:paraId="68B76C4B" w14:textId="69FD8BA8" w:rsidR="007069DC" w:rsidRPr="00CD0D6F" w:rsidRDefault="009D293C" w:rsidP="00581A44">
      <w:pPr>
        <w:pStyle w:val="ListParagraph"/>
        <w:numPr>
          <w:ilvl w:val="0"/>
          <w:numId w:val="15"/>
        </w:numPr>
      </w:pPr>
      <w:r w:rsidRPr="00CD0D6F">
        <w:t xml:space="preserve">Verify that emails </w:t>
      </w:r>
      <w:r w:rsidR="00033E69" w:rsidRPr="00CD0D6F">
        <w:t xml:space="preserve">about this change </w:t>
      </w:r>
      <w:r w:rsidRPr="00CD0D6F">
        <w:t xml:space="preserve">are </w:t>
      </w:r>
      <w:r w:rsidR="00CD0D6F" w:rsidRPr="00CD0D6F">
        <w:t>sent to all admin developers</w:t>
      </w:r>
      <w:r w:rsidR="00033E69">
        <w:t xml:space="preserve"> and aNewUser1.</w:t>
      </w:r>
      <w:r w:rsidR="00033E69" w:rsidRPr="00CD0D6F">
        <w:t xml:space="preserve"> </w:t>
      </w:r>
    </w:p>
    <w:p w14:paraId="5AF50471" w14:textId="7438488F" w:rsidR="008E05DA" w:rsidRDefault="008E05DA" w:rsidP="008E05DA">
      <w:pPr>
        <w:pStyle w:val="Heading2"/>
      </w:pPr>
      <w:bookmarkStart w:id="33" w:name="_Ref488336058"/>
      <w:r>
        <w:lastRenderedPageBreak/>
        <w:t>OAGi admin developer successfully revoke an OAGi developer role to a user.</w:t>
      </w:r>
      <w:bookmarkEnd w:id="33"/>
      <w:ins w:id="34" w:author="Oh, Hakju (IntlCtr)" w:date="2017-08-23T17:06:00Z">
        <w:r w:rsidR="00E73749">
          <w:t xml:space="preserve"> (Pass)</w:t>
        </w:r>
      </w:ins>
    </w:p>
    <w:p w14:paraId="27B31C92" w14:textId="3911623A" w:rsidR="00CD0D6F" w:rsidRPr="00E35B7D" w:rsidRDefault="00CD0D6F" w:rsidP="00CD0D6F">
      <w:r>
        <w:t xml:space="preserve">Requirement document </w:t>
      </w:r>
      <w:r w:rsidR="0065731B">
        <w:t>reference</w:t>
      </w:r>
      <w:r>
        <w:t>: Section 5.1.2</w:t>
      </w:r>
    </w:p>
    <w:p w14:paraId="7B8B301F" w14:textId="2EC61886" w:rsidR="0075459E" w:rsidRPr="0075459E" w:rsidRDefault="0075459E" w:rsidP="0075459E">
      <w:r>
        <w:t>Pre-condition: A user with the username, aNewUser1, has the OAGi developer role (i.e., execute in the same session after “</w:t>
      </w:r>
      <w:r>
        <w:fldChar w:fldCharType="begin"/>
      </w:r>
      <w:r>
        <w:instrText xml:space="preserve"> REF _Ref488334423 \r \h </w:instrText>
      </w:r>
      <w:r>
        <w:fldChar w:fldCharType="separate"/>
      </w:r>
      <w:r w:rsidR="00060D8F">
        <w:t>Test Case 2.10</w:t>
      </w:r>
      <w:r>
        <w:fldChar w:fldCharType="end"/>
      </w:r>
      <w:r>
        <w:t xml:space="preserve"> </w:t>
      </w:r>
      <w:r>
        <w:fldChar w:fldCharType="begin"/>
      </w:r>
      <w:r>
        <w:instrText xml:space="preserve"> REF _Ref488334423 \h </w:instrText>
      </w:r>
      <w:r>
        <w:fldChar w:fldCharType="separate"/>
      </w:r>
      <w:r w:rsidR="00060D8F">
        <w:t>OAGi admin developer successfully assigns an OAGi developer role to a free user.</w:t>
      </w:r>
      <w:r>
        <w:fldChar w:fldCharType="end"/>
      </w:r>
      <w:r>
        <w:t>”).</w:t>
      </w:r>
    </w:p>
    <w:p w14:paraId="25C21132" w14:textId="77777777" w:rsidR="0075459E" w:rsidRDefault="0075459E" w:rsidP="0075459E">
      <w:r>
        <w:t xml:space="preserve">Test Steps: </w:t>
      </w:r>
    </w:p>
    <w:p w14:paraId="211A6F6D" w14:textId="77777777" w:rsidR="0075459E" w:rsidRDefault="0075459E" w:rsidP="00581A44">
      <w:pPr>
        <w:pStyle w:val="ListParagraph"/>
        <w:numPr>
          <w:ilvl w:val="0"/>
          <w:numId w:val="16"/>
        </w:numPr>
      </w:pPr>
      <w:r>
        <w:t>A user with the OAGi admin developer role logs in.</w:t>
      </w:r>
    </w:p>
    <w:p w14:paraId="0E316E49" w14:textId="77777777" w:rsidR="0075459E" w:rsidRDefault="0075459E" w:rsidP="00581A44">
      <w:pPr>
        <w:pStyle w:val="ListParagraph"/>
        <w:numPr>
          <w:ilvl w:val="0"/>
          <w:numId w:val="16"/>
        </w:numPr>
      </w:pPr>
      <w:r>
        <w:t>The OAGi admin user accesses the user management functionality.</w:t>
      </w:r>
    </w:p>
    <w:p w14:paraId="7135F3AE" w14:textId="5BFEA4A0" w:rsidR="0075459E" w:rsidRDefault="0075459E" w:rsidP="00581A44">
      <w:pPr>
        <w:pStyle w:val="ListParagraph"/>
        <w:numPr>
          <w:ilvl w:val="0"/>
          <w:numId w:val="16"/>
        </w:numPr>
      </w:pPr>
      <w:r>
        <w:t xml:space="preserve">The OAGi admin </w:t>
      </w:r>
      <w:r w:rsidR="00326DFC">
        <w:t>revoke</w:t>
      </w:r>
      <w:r>
        <w:t xml:space="preserve"> the OAGi developer role </w:t>
      </w:r>
      <w:r w:rsidR="00326DFC">
        <w:t>from</w:t>
      </w:r>
      <w:r>
        <w:t xml:space="preserve"> aNewUser1 user.</w:t>
      </w:r>
    </w:p>
    <w:p w14:paraId="6243DA08" w14:textId="3B48E27A" w:rsidR="0075459E" w:rsidRPr="00CD0D6F" w:rsidRDefault="0075459E" w:rsidP="00581A44">
      <w:pPr>
        <w:pStyle w:val="ListParagraph"/>
        <w:numPr>
          <w:ilvl w:val="0"/>
          <w:numId w:val="16"/>
        </w:numPr>
      </w:pPr>
      <w:r w:rsidRPr="00CD0D6F">
        <w:t xml:space="preserve">Verify that aNewUser1 now </w:t>
      </w:r>
      <w:r w:rsidR="00326DFC" w:rsidRPr="00CD0D6F">
        <w:t>do not have</w:t>
      </w:r>
      <w:r w:rsidRPr="00CD0D6F">
        <w:t xml:space="preserve"> the OAGi developer role</w:t>
      </w:r>
      <w:r w:rsidR="00033E69">
        <w:t xml:space="preserve"> and have only the free user role</w:t>
      </w:r>
      <w:r w:rsidRPr="00CD0D6F">
        <w:t>.</w:t>
      </w:r>
    </w:p>
    <w:p w14:paraId="2F33BDEA" w14:textId="6C82DA02" w:rsidR="009D293C" w:rsidRPr="00CD0D6F" w:rsidRDefault="00CD0D6F" w:rsidP="00581A44">
      <w:pPr>
        <w:pStyle w:val="ListParagraph"/>
        <w:numPr>
          <w:ilvl w:val="0"/>
          <w:numId w:val="16"/>
        </w:numPr>
      </w:pPr>
      <w:r w:rsidRPr="00CD0D6F">
        <w:t xml:space="preserve">Verify that </w:t>
      </w:r>
      <w:r w:rsidR="009D293C" w:rsidRPr="00CD0D6F">
        <w:t xml:space="preserve">emails </w:t>
      </w:r>
      <w:r w:rsidR="00033E69" w:rsidRPr="00CD0D6F">
        <w:t xml:space="preserve">about this change </w:t>
      </w:r>
      <w:r w:rsidR="009D293C" w:rsidRPr="00CD0D6F">
        <w:t xml:space="preserve">are </w:t>
      </w:r>
      <w:r w:rsidRPr="00CD0D6F">
        <w:t xml:space="preserve">sent to </w:t>
      </w:r>
      <w:r w:rsidR="00033E69">
        <w:t>all</w:t>
      </w:r>
      <w:r w:rsidRPr="00CD0D6F">
        <w:t xml:space="preserve"> admin developers and </w:t>
      </w:r>
      <w:r w:rsidR="00033E69">
        <w:t>aNewUser1</w:t>
      </w:r>
      <w:r w:rsidRPr="00CD0D6F">
        <w:t>.</w:t>
      </w:r>
    </w:p>
    <w:p w14:paraId="3DAD1EE5" w14:textId="0268E5BF" w:rsidR="008E05DA" w:rsidRDefault="008E05DA" w:rsidP="008E05DA">
      <w:pPr>
        <w:pStyle w:val="Heading2"/>
      </w:pPr>
      <w:bookmarkStart w:id="35" w:name="_Ref488336217"/>
      <w:r>
        <w:t xml:space="preserve">OAGi admin developer successfully assigns an OAGi admin developer role to a </w:t>
      </w:r>
      <w:r w:rsidR="009D293C">
        <w:t xml:space="preserve">free </w:t>
      </w:r>
      <w:r>
        <w:t>user.</w:t>
      </w:r>
      <w:bookmarkEnd w:id="35"/>
      <w:ins w:id="36" w:author="Oh, Hakju (IntlCtr)" w:date="2017-08-23T17:06:00Z">
        <w:r w:rsidR="00E73749">
          <w:t xml:space="preserve"> (Pass)</w:t>
        </w:r>
      </w:ins>
    </w:p>
    <w:p w14:paraId="18F9274B" w14:textId="67D2010E" w:rsidR="00CD0D6F" w:rsidRPr="00E35B7D" w:rsidRDefault="00CD0D6F" w:rsidP="00CD0D6F">
      <w:r>
        <w:t xml:space="preserve">Requirement document </w:t>
      </w:r>
      <w:r w:rsidR="0065731B">
        <w:t>reference</w:t>
      </w:r>
      <w:r>
        <w:t>: Section 5.1.2</w:t>
      </w:r>
    </w:p>
    <w:p w14:paraId="2B7A3871" w14:textId="795AC01B" w:rsidR="009D293C" w:rsidRPr="0075459E" w:rsidRDefault="009D293C" w:rsidP="009D293C">
      <w:r>
        <w:t>Pre-condition: A user with the username, aNewUser1, already exists with only free use role (i.e., execute in the same session after “</w:t>
      </w:r>
      <w:r>
        <w:fldChar w:fldCharType="begin"/>
      </w:r>
      <w:r>
        <w:instrText xml:space="preserve"> REF _Ref488336058 \r \h </w:instrText>
      </w:r>
      <w:r>
        <w:fldChar w:fldCharType="separate"/>
      </w:r>
      <w:r w:rsidR="00060D8F">
        <w:t>Test Case 2.11</w:t>
      </w:r>
      <w:r>
        <w:fldChar w:fldCharType="end"/>
      </w:r>
      <w:r>
        <w:t xml:space="preserve"> </w:t>
      </w:r>
      <w:r>
        <w:fldChar w:fldCharType="begin"/>
      </w:r>
      <w:r>
        <w:instrText xml:space="preserve"> REF _Ref488336058 \h </w:instrText>
      </w:r>
      <w:r>
        <w:fldChar w:fldCharType="separate"/>
      </w:r>
      <w:r w:rsidR="00060D8F">
        <w:t>OAGi admin developer successfully revoke an OAGi developer role to a user.</w:t>
      </w:r>
      <w:r>
        <w:fldChar w:fldCharType="end"/>
      </w:r>
      <w:r>
        <w:t>”).</w:t>
      </w:r>
    </w:p>
    <w:p w14:paraId="0AD41D4C" w14:textId="77777777" w:rsidR="009D293C" w:rsidRDefault="009D293C" w:rsidP="009D293C">
      <w:r>
        <w:t xml:space="preserve">Test Steps: </w:t>
      </w:r>
    </w:p>
    <w:p w14:paraId="0674A2B6" w14:textId="77777777" w:rsidR="009D293C" w:rsidRDefault="009D293C" w:rsidP="00581A44">
      <w:pPr>
        <w:pStyle w:val="ListParagraph"/>
        <w:numPr>
          <w:ilvl w:val="0"/>
          <w:numId w:val="27"/>
        </w:numPr>
      </w:pPr>
      <w:r>
        <w:t>A user with the OAGi admin developer role logs in.</w:t>
      </w:r>
    </w:p>
    <w:p w14:paraId="4392D923" w14:textId="77777777" w:rsidR="009D293C" w:rsidRDefault="009D293C" w:rsidP="00581A44">
      <w:pPr>
        <w:pStyle w:val="ListParagraph"/>
        <w:numPr>
          <w:ilvl w:val="0"/>
          <w:numId w:val="27"/>
        </w:numPr>
      </w:pPr>
      <w:r>
        <w:t>The OAGi admin user accesses the user management functionality.</w:t>
      </w:r>
    </w:p>
    <w:p w14:paraId="73A0F651" w14:textId="5CF260A1" w:rsidR="009D293C" w:rsidRDefault="009D293C" w:rsidP="00581A44">
      <w:pPr>
        <w:pStyle w:val="ListParagraph"/>
        <w:numPr>
          <w:ilvl w:val="0"/>
          <w:numId w:val="27"/>
        </w:numPr>
      </w:pPr>
      <w:r>
        <w:t>The OAGi admin assigns the OAGi admin developer role to aNewUser1 user.</w:t>
      </w:r>
    </w:p>
    <w:p w14:paraId="51B41A1D" w14:textId="77777777" w:rsidR="009D293C" w:rsidRDefault="009D293C" w:rsidP="00581A44">
      <w:pPr>
        <w:pStyle w:val="ListParagraph"/>
        <w:numPr>
          <w:ilvl w:val="0"/>
          <w:numId w:val="27"/>
        </w:numPr>
      </w:pPr>
      <w:r>
        <w:t>Verify that aNewUser1 now has the OAGi admin developer role.</w:t>
      </w:r>
    </w:p>
    <w:p w14:paraId="01168321" w14:textId="5345AF3C" w:rsidR="009D293C" w:rsidRPr="00033E69" w:rsidRDefault="00033E69" w:rsidP="00581A44">
      <w:pPr>
        <w:pStyle w:val="ListParagraph"/>
        <w:numPr>
          <w:ilvl w:val="0"/>
          <w:numId w:val="27"/>
        </w:numPr>
      </w:pPr>
      <w:r w:rsidRPr="00033E69">
        <w:t xml:space="preserve">Verify that emails about this change are sent to all admin developers </w:t>
      </w:r>
      <w:r>
        <w:t>and aNewUser1</w:t>
      </w:r>
      <w:r w:rsidRPr="00033E69">
        <w:t>.</w:t>
      </w:r>
      <w:r w:rsidR="009D293C" w:rsidRPr="00033E69">
        <w:t xml:space="preserve"> </w:t>
      </w:r>
    </w:p>
    <w:p w14:paraId="6E7F0BE9" w14:textId="1FCA8F20" w:rsidR="009D293C" w:rsidRDefault="009D293C" w:rsidP="008E05DA">
      <w:pPr>
        <w:pStyle w:val="Heading2"/>
      </w:pPr>
      <w:r>
        <w:t>OAGi admin developer cannot revoke himself from an OAGi admin developer role</w:t>
      </w:r>
      <w:ins w:id="37" w:author="Oh, Hakju (IntlCtr)" w:date="2017-08-23T17:06:00Z">
        <w:r w:rsidR="00E73749">
          <w:t xml:space="preserve"> (Fail. </w:t>
        </w:r>
      </w:ins>
      <w:ins w:id="38" w:author="Oh, Hakju (IntlCtr)" w:date="2017-08-23T17:07:00Z">
        <w:r w:rsidR="00E73749">
          <w:t xml:space="preserve">Admin users can revoke </w:t>
        </w:r>
        <w:r w:rsidR="00B3180F">
          <w:t xml:space="preserve">to </w:t>
        </w:r>
        <w:r w:rsidR="00E73749">
          <w:t>any roles</w:t>
        </w:r>
        <w:r w:rsidR="00B3180F">
          <w:t xml:space="preserve"> </w:t>
        </w:r>
      </w:ins>
      <w:ins w:id="39" w:author="Oh, Hakju (IntlCtr)" w:date="2017-08-23T17:08:00Z">
        <w:r w:rsidR="00B3180F">
          <w:t>from</w:t>
        </w:r>
      </w:ins>
      <w:ins w:id="40" w:author="Oh, Hakju (IntlCtr)" w:date="2017-08-23T17:07:00Z">
        <w:r w:rsidR="00B3180F">
          <w:t xml:space="preserve"> any users)</w:t>
        </w:r>
      </w:ins>
    </w:p>
    <w:p w14:paraId="5A5EFD52" w14:textId="76F5F413" w:rsidR="00033E69" w:rsidRPr="00E35B7D" w:rsidRDefault="00033E69" w:rsidP="00033E69">
      <w:r>
        <w:t xml:space="preserve">Requirement document </w:t>
      </w:r>
      <w:r w:rsidR="0065731B">
        <w:t>reference</w:t>
      </w:r>
      <w:r>
        <w:t>: Section 5.1.2</w:t>
      </w:r>
    </w:p>
    <w:p w14:paraId="07224EAE" w14:textId="3C89079D" w:rsidR="00033E69" w:rsidRDefault="00033E69" w:rsidP="00033E69">
      <w:r>
        <w:t xml:space="preserve">Pre-condition: A user with the username, aNewUser1, already exists </w:t>
      </w:r>
      <w:r w:rsidR="00AE7985">
        <w:t xml:space="preserve">the OAGi admin developer </w:t>
      </w:r>
      <w:r>
        <w:t>role (i.e., execute in the same session after “</w:t>
      </w:r>
      <w:r w:rsidR="00AE7985">
        <w:fldChar w:fldCharType="begin"/>
      </w:r>
      <w:r w:rsidR="00AE7985">
        <w:instrText xml:space="preserve"> REF _Ref488336217 \r \h </w:instrText>
      </w:r>
      <w:r w:rsidR="00AE7985">
        <w:fldChar w:fldCharType="separate"/>
      </w:r>
      <w:r w:rsidR="00060D8F">
        <w:t>Test Case 2.12</w:t>
      </w:r>
      <w:r w:rsidR="00AE7985">
        <w:fldChar w:fldCharType="end"/>
      </w:r>
      <w:r w:rsidR="00AE7985">
        <w:t xml:space="preserve"> </w:t>
      </w:r>
      <w:r w:rsidR="00AE7985">
        <w:fldChar w:fldCharType="begin"/>
      </w:r>
      <w:r w:rsidR="00AE7985">
        <w:instrText xml:space="preserve"> REF _Ref488336217 \h </w:instrText>
      </w:r>
      <w:r w:rsidR="00AE7985">
        <w:fldChar w:fldCharType="separate"/>
      </w:r>
      <w:r w:rsidR="00060D8F">
        <w:t>OAGi admin developer successfully assigns an OAGi admin developer role to a free user.</w:t>
      </w:r>
      <w:r w:rsidR="00AE7985">
        <w:fldChar w:fldCharType="end"/>
      </w:r>
      <w:r>
        <w:t>”).</w:t>
      </w:r>
    </w:p>
    <w:p w14:paraId="016BE86C" w14:textId="77777777" w:rsidR="00AE7985" w:rsidRDefault="00AE7985" w:rsidP="00AE7985">
      <w:r>
        <w:t xml:space="preserve">Test Steps: </w:t>
      </w:r>
    </w:p>
    <w:p w14:paraId="23C01CDA" w14:textId="46F83D4B" w:rsidR="00AE7985" w:rsidRDefault="00AE7985" w:rsidP="00581A44">
      <w:pPr>
        <w:pStyle w:val="ListParagraph"/>
        <w:numPr>
          <w:ilvl w:val="0"/>
          <w:numId w:val="17"/>
        </w:numPr>
      </w:pPr>
      <w:r>
        <w:t>The user, aNewUser1, logs in.</w:t>
      </w:r>
    </w:p>
    <w:p w14:paraId="1C1F91B8" w14:textId="3C542E1A" w:rsidR="00AE7985" w:rsidRDefault="00AE7985" w:rsidP="00581A44">
      <w:pPr>
        <w:pStyle w:val="ListParagraph"/>
        <w:numPr>
          <w:ilvl w:val="0"/>
          <w:numId w:val="17"/>
        </w:numPr>
      </w:pPr>
      <w:r>
        <w:lastRenderedPageBreak/>
        <w:t>The user accesses the user management functionality.</w:t>
      </w:r>
    </w:p>
    <w:p w14:paraId="642F30B1" w14:textId="622C76F1" w:rsidR="00AE7985" w:rsidRDefault="00AE7985" w:rsidP="00581A44">
      <w:pPr>
        <w:pStyle w:val="ListParagraph"/>
        <w:numPr>
          <w:ilvl w:val="0"/>
          <w:numId w:val="17"/>
        </w:numPr>
      </w:pPr>
      <w:r>
        <w:t>Verify that aNewUser1 cannot revoke his own OAGi</w:t>
      </w:r>
      <w:r w:rsidR="004B3ECA">
        <w:t xml:space="preserve"> admin</w:t>
      </w:r>
      <w:r>
        <w:t xml:space="preserve"> developer role.</w:t>
      </w:r>
    </w:p>
    <w:p w14:paraId="5E581188" w14:textId="00AE7FE2" w:rsidR="004B3ECA" w:rsidRDefault="004B3ECA" w:rsidP="00581A44">
      <w:pPr>
        <w:pStyle w:val="ListParagraph"/>
        <w:numPr>
          <w:ilvl w:val="0"/>
          <w:numId w:val="17"/>
        </w:numPr>
      </w:pPr>
      <w:r>
        <w:t>Log out.</w:t>
      </w:r>
    </w:p>
    <w:p w14:paraId="416CB27B" w14:textId="491D5D88" w:rsidR="004B3ECA" w:rsidRDefault="004B3ECA" w:rsidP="00581A44">
      <w:pPr>
        <w:pStyle w:val="ListParagraph"/>
        <w:numPr>
          <w:ilvl w:val="0"/>
          <w:numId w:val="17"/>
        </w:numPr>
      </w:pPr>
      <w:r>
        <w:t>Log in with the built-in OAGi admin developer account.</w:t>
      </w:r>
    </w:p>
    <w:p w14:paraId="06FF94FE" w14:textId="64A229BC" w:rsidR="004B3ECA" w:rsidRDefault="004B3ECA" w:rsidP="00581A44">
      <w:pPr>
        <w:pStyle w:val="ListParagraph"/>
        <w:numPr>
          <w:ilvl w:val="0"/>
          <w:numId w:val="17"/>
        </w:numPr>
      </w:pPr>
      <w:r>
        <w:t>The built-in user access the user management functionality.</w:t>
      </w:r>
    </w:p>
    <w:p w14:paraId="3C27EAD6" w14:textId="1388FEF0" w:rsidR="004B3ECA" w:rsidRPr="00AE7985" w:rsidRDefault="004B3ECA" w:rsidP="00581A44">
      <w:pPr>
        <w:pStyle w:val="ListParagraph"/>
        <w:numPr>
          <w:ilvl w:val="0"/>
          <w:numId w:val="17"/>
        </w:numPr>
      </w:pPr>
      <w:r>
        <w:t>Verify that the built-in user cannot revoke his own OAGi admin developer role.</w:t>
      </w:r>
    </w:p>
    <w:p w14:paraId="081C1BB4" w14:textId="1B38B99D" w:rsidR="008E05DA" w:rsidRDefault="008E05DA" w:rsidP="008E05DA">
      <w:pPr>
        <w:pStyle w:val="Heading2"/>
      </w:pPr>
      <w:r>
        <w:t>OAGi admin developer successfully revoke an OAGi admin developer role to a user.</w:t>
      </w:r>
      <w:ins w:id="41" w:author="Oh, Hakju (IntlCtr)" w:date="2017-08-23T17:08:00Z">
        <w:r w:rsidR="00B3180F">
          <w:t xml:space="preserve"> (Pass, but ‘Free’ role has to add to the user explicitly if the user has not the one.)</w:t>
        </w:r>
      </w:ins>
    </w:p>
    <w:p w14:paraId="581620BD" w14:textId="5129D37D" w:rsidR="00AE7985" w:rsidRPr="00E35B7D" w:rsidRDefault="00AE7985" w:rsidP="00AE7985">
      <w:r>
        <w:t xml:space="preserve">Requirement document </w:t>
      </w:r>
      <w:r w:rsidR="0065731B">
        <w:t>reference</w:t>
      </w:r>
      <w:r>
        <w:t>: Section 5.1.2</w:t>
      </w:r>
    </w:p>
    <w:p w14:paraId="213E813E" w14:textId="2E5EF200" w:rsidR="009D293C" w:rsidRPr="0075459E" w:rsidRDefault="009D293C" w:rsidP="009D293C">
      <w:r>
        <w:t>Pre-condition: A user with the username, aNewUser1, has the OAGi admin developer role (i.e., execute in the same session after “</w:t>
      </w:r>
      <w:r>
        <w:fldChar w:fldCharType="begin"/>
      </w:r>
      <w:r>
        <w:instrText xml:space="preserve"> REF _Ref488336217 \r \h </w:instrText>
      </w:r>
      <w:r>
        <w:fldChar w:fldCharType="separate"/>
      </w:r>
      <w:r w:rsidR="00060D8F">
        <w:t>Test Case 2.12</w:t>
      </w:r>
      <w:r>
        <w:fldChar w:fldCharType="end"/>
      </w:r>
      <w:r>
        <w:t xml:space="preserve"> </w:t>
      </w:r>
      <w:r>
        <w:fldChar w:fldCharType="begin"/>
      </w:r>
      <w:r>
        <w:instrText xml:space="preserve"> REF _Ref488336217 \h </w:instrText>
      </w:r>
      <w:r>
        <w:fldChar w:fldCharType="separate"/>
      </w:r>
      <w:r w:rsidR="00060D8F">
        <w:t>OAGi admin developer successfully assigns an OAGi admin developer role to a free user.</w:t>
      </w:r>
      <w:r>
        <w:fldChar w:fldCharType="end"/>
      </w:r>
      <w:r>
        <w:t>”).</w:t>
      </w:r>
    </w:p>
    <w:p w14:paraId="75F0ED21" w14:textId="77777777" w:rsidR="009D293C" w:rsidRDefault="009D293C" w:rsidP="009D293C">
      <w:r>
        <w:t xml:space="preserve">Test Steps: </w:t>
      </w:r>
    </w:p>
    <w:p w14:paraId="36C60160" w14:textId="081C7F7B" w:rsidR="009D293C" w:rsidRDefault="00AE7985" w:rsidP="00581A44">
      <w:pPr>
        <w:pStyle w:val="ListParagraph"/>
        <w:numPr>
          <w:ilvl w:val="0"/>
          <w:numId w:val="26"/>
        </w:numPr>
      </w:pPr>
      <w:r>
        <w:t xml:space="preserve">A user, other than aNewUser1, </w:t>
      </w:r>
      <w:r w:rsidR="009D293C">
        <w:t>with the OAGi admin developer role logs in.</w:t>
      </w:r>
    </w:p>
    <w:p w14:paraId="652F996A" w14:textId="77777777" w:rsidR="009D293C" w:rsidRDefault="009D293C" w:rsidP="00581A44">
      <w:pPr>
        <w:pStyle w:val="ListParagraph"/>
        <w:numPr>
          <w:ilvl w:val="0"/>
          <w:numId w:val="26"/>
        </w:numPr>
      </w:pPr>
      <w:r>
        <w:t>The OAGi admin user accesses the user management functionality.</w:t>
      </w:r>
    </w:p>
    <w:p w14:paraId="6E1D53AB" w14:textId="31DCCDA3" w:rsidR="009D293C" w:rsidRDefault="009D293C" w:rsidP="00581A44">
      <w:pPr>
        <w:pStyle w:val="ListParagraph"/>
        <w:numPr>
          <w:ilvl w:val="0"/>
          <w:numId w:val="26"/>
        </w:numPr>
      </w:pPr>
      <w:r>
        <w:t xml:space="preserve">The OAGi admin revoke the OAGi </w:t>
      </w:r>
      <w:r w:rsidR="00AE7985">
        <w:t>admin d</w:t>
      </w:r>
      <w:r>
        <w:t>eveloper role from aNewUser1 user.</w:t>
      </w:r>
    </w:p>
    <w:p w14:paraId="761FB0FE" w14:textId="50CF7D95" w:rsidR="009D293C" w:rsidRDefault="009D293C" w:rsidP="00581A44">
      <w:pPr>
        <w:pStyle w:val="ListParagraph"/>
        <w:numPr>
          <w:ilvl w:val="0"/>
          <w:numId w:val="26"/>
        </w:numPr>
      </w:pPr>
      <w:r>
        <w:t xml:space="preserve">Verify that aNewUser1 now do not have the OAGi </w:t>
      </w:r>
      <w:r w:rsidR="00AE7985">
        <w:t xml:space="preserve">admin </w:t>
      </w:r>
      <w:r>
        <w:t>developer role</w:t>
      </w:r>
      <w:r w:rsidR="00AE7985">
        <w:t xml:space="preserve"> but simply a free user role</w:t>
      </w:r>
      <w:r>
        <w:t>.</w:t>
      </w:r>
    </w:p>
    <w:p w14:paraId="69F4074B" w14:textId="63F2D7A9" w:rsidR="009D293C" w:rsidRDefault="009D293C" w:rsidP="00581A44">
      <w:pPr>
        <w:pStyle w:val="ListParagraph"/>
        <w:numPr>
          <w:ilvl w:val="0"/>
          <w:numId w:val="26"/>
        </w:numPr>
      </w:pPr>
      <w:r w:rsidRPr="00AE7985">
        <w:t>Verify that email</w:t>
      </w:r>
      <w:r w:rsidR="00AE7985" w:rsidRPr="00AE7985">
        <w:t>s about this change are sent to all OAGi admin developers and aNewUser1.</w:t>
      </w:r>
      <w:r w:rsidRPr="00AE7985">
        <w:t xml:space="preserve"> </w:t>
      </w:r>
    </w:p>
    <w:p w14:paraId="764868E6" w14:textId="4B89858E" w:rsidR="00AE7985" w:rsidRDefault="00DC27C8" w:rsidP="00AE7985">
      <w:pPr>
        <w:pStyle w:val="Heading2"/>
      </w:pPr>
      <w:bookmarkStart w:id="42" w:name="_Ref488424865"/>
      <w:r>
        <w:t>Two OAGi admin developers cannot at the same time remove each other’s the admin developer role.</w:t>
      </w:r>
      <w:bookmarkEnd w:id="42"/>
      <w:ins w:id="43" w:author="Oh, Hakju (IntlCtr)" w:date="2017-08-23T17:09:00Z">
        <w:r w:rsidR="00B3180F">
          <w:t xml:space="preserve"> (Fail. Both admin developers can revoke other users’ role at the same time. After that, the empty page shows up on the screen.)</w:t>
        </w:r>
      </w:ins>
    </w:p>
    <w:p w14:paraId="71B4A9CB" w14:textId="2CC9DABE" w:rsidR="00DC27C8" w:rsidRPr="00E35B7D" w:rsidRDefault="00DC27C8" w:rsidP="00DC27C8">
      <w:r>
        <w:t xml:space="preserve">Requirement document </w:t>
      </w:r>
      <w:r w:rsidR="0065731B">
        <w:t>reference</w:t>
      </w:r>
      <w:r>
        <w:t>: Section 5.1.2</w:t>
      </w:r>
    </w:p>
    <w:p w14:paraId="3AE2BC45" w14:textId="3758E736" w:rsidR="00DC27C8" w:rsidRPr="0075459E" w:rsidRDefault="00DC27C8" w:rsidP="00DC27C8">
      <w:r>
        <w:t>Pre-condition: At least two users with the OAGi admin developer role exist in the system.</w:t>
      </w:r>
    </w:p>
    <w:p w14:paraId="275D6FB8" w14:textId="77777777" w:rsidR="00DC27C8" w:rsidRDefault="00DC27C8" w:rsidP="00DC27C8">
      <w:r>
        <w:t xml:space="preserve">Test Steps: </w:t>
      </w:r>
    </w:p>
    <w:p w14:paraId="4693B8B7" w14:textId="1D0B1A41" w:rsidR="00DC27C8" w:rsidRDefault="00DC27C8" w:rsidP="00581A44">
      <w:pPr>
        <w:pStyle w:val="ListParagraph"/>
        <w:numPr>
          <w:ilvl w:val="0"/>
          <w:numId w:val="18"/>
        </w:numPr>
      </w:pPr>
      <w:r>
        <w:t>Two OAGi admin developers log in to the system in two separate sessions.</w:t>
      </w:r>
    </w:p>
    <w:p w14:paraId="2C221A46" w14:textId="19830AE8" w:rsidR="00DC27C8" w:rsidRDefault="00DC27C8" w:rsidP="00581A44">
      <w:pPr>
        <w:pStyle w:val="ListParagraph"/>
        <w:numPr>
          <w:ilvl w:val="0"/>
          <w:numId w:val="18"/>
        </w:numPr>
      </w:pPr>
      <w:r>
        <w:t>Both OAGi admin developers accesses the user management functionality.</w:t>
      </w:r>
    </w:p>
    <w:p w14:paraId="3356C872" w14:textId="37F9C13E" w:rsidR="00DC27C8" w:rsidRDefault="00DC27C8" w:rsidP="00581A44">
      <w:pPr>
        <w:pStyle w:val="ListParagraph"/>
        <w:numPr>
          <w:ilvl w:val="0"/>
          <w:numId w:val="18"/>
        </w:numPr>
      </w:pPr>
      <w:r>
        <w:t xml:space="preserve">At the same time both admin developers attempt to revoke the OAGi admin developer roles from one another. </w:t>
      </w:r>
    </w:p>
    <w:p w14:paraId="23CCD1D4" w14:textId="77777777" w:rsidR="00DC27C8" w:rsidRDefault="00DC27C8" w:rsidP="00581A44">
      <w:pPr>
        <w:pStyle w:val="ListParagraph"/>
        <w:numPr>
          <w:ilvl w:val="0"/>
          <w:numId w:val="18"/>
        </w:numPr>
      </w:pPr>
      <w:r>
        <w:t>Verify that one of the admin developers fails to revoke.</w:t>
      </w:r>
    </w:p>
    <w:p w14:paraId="63504777" w14:textId="74450802" w:rsidR="00DC27C8" w:rsidRDefault="00DC27C8" w:rsidP="00DC27C8">
      <w:pPr>
        <w:pStyle w:val="Heading2"/>
      </w:pPr>
      <w:r>
        <w:lastRenderedPageBreak/>
        <w:t xml:space="preserve">This is an alternate to </w:t>
      </w:r>
      <w:r>
        <w:fldChar w:fldCharType="begin"/>
      </w:r>
      <w:r>
        <w:instrText xml:space="preserve"> REF _Ref488424865 \r \h </w:instrText>
      </w:r>
      <w:r>
        <w:fldChar w:fldCharType="separate"/>
      </w:r>
      <w:r w:rsidR="00B476F4">
        <w:t>Test Case 2.18</w:t>
      </w:r>
      <w:r>
        <w:fldChar w:fldCharType="end"/>
      </w:r>
      <w:r>
        <w:t>. The built-in OAGi admin developer account can never be revoked by another admin developer.</w:t>
      </w:r>
      <w:ins w:id="44" w:author="Oh, Hakju (IntlCtr)" w:date="2017-08-23T17:09:00Z">
        <w:r w:rsidR="00B3180F">
          <w:t xml:space="preserve"> (Fail. Any admin developers can revoke any roles from a built-in OAGi admin.</w:t>
        </w:r>
      </w:ins>
      <w:ins w:id="45" w:author="Oh, Hakju (IntlCtr)" w:date="2017-08-23T17:10:00Z">
        <w:r w:rsidR="00B3180F">
          <w:t xml:space="preserve"> See TC 2.16.</w:t>
        </w:r>
      </w:ins>
      <w:ins w:id="46" w:author="Oh, Hakju (IntlCtr)" w:date="2017-08-23T17:09:00Z">
        <w:r w:rsidR="00B3180F">
          <w:t>)</w:t>
        </w:r>
      </w:ins>
    </w:p>
    <w:p w14:paraId="2F607DDC" w14:textId="70C54FB9" w:rsidR="00DC27C8" w:rsidRPr="00E35B7D" w:rsidRDefault="00DC27C8" w:rsidP="00DC27C8">
      <w:r>
        <w:t xml:space="preserve">Requirement document </w:t>
      </w:r>
      <w:r w:rsidR="0065731B">
        <w:t>reference</w:t>
      </w:r>
      <w:r>
        <w:t>: Section 5.1.2</w:t>
      </w:r>
    </w:p>
    <w:p w14:paraId="23C92DA7" w14:textId="2D31DE79" w:rsidR="00DC27C8" w:rsidRPr="0075459E" w:rsidRDefault="00DC27C8" w:rsidP="00DC27C8">
      <w:r>
        <w:t>Pre-condition: A user with the username, aNewUser1, has the OAGi admin developer role</w:t>
      </w:r>
    </w:p>
    <w:p w14:paraId="77E91324" w14:textId="77777777" w:rsidR="00DC27C8" w:rsidRDefault="00DC27C8" w:rsidP="00DC27C8">
      <w:r>
        <w:t xml:space="preserve">Test Steps: </w:t>
      </w:r>
    </w:p>
    <w:p w14:paraId="4390441D" w14:textId="66F8A9EA" w:rsidR="00DC27C8" w:rsidRDefault="00DC27C8" w:rsidP="00581A44">
      <w:pPr>
        <w:pStyle w:val="ListParagraph"/>
        <w:numPr>
          <w:ilvl w:val="0"/>
          <w:numId w:val="19"/>
        </w:numPr>
      </w:pPr>
      <w:r>
        <w:t>ANewUser1 logs in.</w:t>
      </w:r>
    </w:p>
    <w:p w14:paraId="1091E614" w14:textId="6DEE5A75" w:rsidR="00DC27C8" w:rsidRDefault="00DC27C8" w:rsidP="00581A44">
      <w:pPr>
        <w:pStyle w:val="ListParagraph"/>
        <w:numPr>
          <w:ilvl w:val="0"/>
          <w:numId w:val="19"/>
        </w:numPr>
      </w:pPr>
      <w:r>
        <w:t>ANewUser1 accesses the user management functionality.</w:t>
      </w:r>
    </w:p>
    <w:p w14:paraId="7FAC0FE7" w14:textId="77777777" w:rsidR="00E50EA2" w:rsidRDefault="00F60178" w:rsidP="00581A44">
      <w:pPr>
        <w:pStyle w:val="ListParagraph"/>
        <w:numPr>
          <w:ilvl w:val="0"/>
          <w:numId w:val="19"/>
        </w:numPr>
      </w:pPr>
      <w:r>
        <w:t>Verify that it is not possible to revoke the OAGi admin developer role from the built-in OAGi admin developer account</w:t>
      </w:r>
      <w:r w:rsidR="00DC27C8">
        <w:t>.</w:t>
      </w:r>
    </w:p>
    <w:p w14:paraId="2D31BEAB" w14:textId="0A2E288C" w:rsidR="00B476F4" w:rsidRDefault="00C62D7D" w:rsidP="00E50EA2">
      <w:pPr>
        <w:pStyle w:val="Heading2"/>
      </w:pPr>
      <w:r>
        <w:t xml:space="preserve">A user cannot have both </w:t>
      </w:r>
      <w:r w:rsidR="00B476F4">
        <w:t>OAGi admin developer OAGi developer role</w:t>
      </w:r>
      <w:r>
        <w:t>s</w:t>
      </w:r>
      <w:ins w:id="47" w:author="Oh, Hakju (IntlCtr)" w:date="2017-08-23T17:10:00Z">
        <w:r w:rsidR="00B3180F">
          <w:t xml:space="preserve"> (Pass with an error message; </w:t>
        </w:r>
        <w:r w:rsidR="00B3180F" w:rsidRPr="00561D5D">
          <w:t>Can not assign both roles same time, to the single user</w:t>
        </w:r>
        <w:r w:rsidR="00B3180F">
          <w:t>)</w:t>
        </w:r>
      </w:ins>
    </w:p>
    <w:p w14:paraId="041B5908" w14:textId="77777777" w:rsidR="00C62D7D" w:rsidRPr="00E35B7D" w:rsidRDefault="00C62D7D" w:rsidP="00C62D7D">
      <w:r>
        <w:t>Requirement document reference: Section 5.1.2</w:t>
      </w:r>
    </w:p>
    <w:p w14:paraId="283327E7" w14:textId="14BBF259" w:rsidR="00C62D7D" w:rsidRPr="0075459E" w:rsidRDefault="00C62D7D" w:rsidP="00C62D7D">
      <w:r>
        <w:t xml:space="preserve">Pre-condition: There are at least two OAGi admin developers and one OAGi developer in the system. </w:t>
      </w:r>
    </w:p>
    <w:p w14:paraId="4D8E91E6" w14:textId="77777777" w:rsidR="00C62D7D" w:rsidRDefault="00C62D7D" w:rsidP="00C62D7D">
      <w:r>
        <w:t xml:space="preserve">Test Steps: </w:t>
      </w:r>
    </w:p>
    <w:p w14:paraId="717FFB3E" w14:textId="7868757B" w:rsidR="00C62D7D" w:rsidRDefault="00C62D7D" w:rsidP="00581A44">
      <w:pPr>
        <w:pStyle w:val="ListParagraph"/>
        <w:numPr>
          <w:ilvl w:val="0"/>
          <w:numId w:val="32"/>
        </w:numPr>
      </w:pPr>
      <w:r>
        <w:t>An OAGi admin developer log in.</w:t>
      </w:r>
    </w:p>
    <w:p w14:paraId="55D67FCB" w14:textId="4248783C" w:rsidR="00C62D7D" w:rsidRDefault="00C62D7D" w:rsidP="00581A44">
      <w:pPr>
        <w:pStyle w:val="ListParagraph"/>
        <w:numPr>
          <w:ilvl w:val="0"/>
          <w:numId w:val="32"/>
        </w:numPr>
      </w:pPr>
      <w:r>
        <w:t>The OAGi admin developer accesses the user management functionality.</w:t>
      </w:r>
    </w:p>
    <w:p w14:paraId="5A196FAB" w14:textId="2ED29C5E" w:rsidR="00C62D7D" w:rsidRDefault="00C62D7D" w:rsidP="00581A44">
      <w:pPr>
        <w:pStyle w:val="ListParagraph"/>
        <w:numPr>
          <w:ilvl w:val="0"/>
          <w:numId w:val="32"/>
        </w:numPr>
      </w:pPr>
      <w:r>
        <w:t>Verify that it is not possible to add an OAGi developer role to another existing OAGi admin developer.</w:t>
      </w:r>
    </w:p>
    <w:p w14:paraId="7530424C" w14:textId="31ECD8FF" w:rsidR="00C62D7D" w:rsidRPr="00C62D7D" w:rsidRDefault="00C62D7D" w:rsidP="00581A44">
      <w:pPr>
        <w:pStyle w:val="ListParagraph"/>
        <w:numPr>
          <w:ilvl w:val="0"/>
          <w:numId w:val="32"/>
        </w:numPr>
      </w:pPr>
      <w:r>
        <w:t>Verify that it is not possible to add an OAGi admin developer role to an existing OAGi developer.</w:t>
      </w:r>
    </w:p>
    <w:p w14:paraId="48344310" w14:textId="034730A2" w:rsidR="00DC27C8" w:rsidRDefault="00E50EA2" w:rsidP="00E50EA2">
      <w:pPr>
        <w:pStyle w:val="Heading2"/>
      </w:pPr>
      <w:r>
        <w:t>OAGi admin developer cannot manage roles of the root user</w:t>
      </w:r>
      <w:ins w:id="48" w:author="Oh, Hakju (IntlCtr)" w:date="2017-08-23T17:10:00Z">
        <w:r w:rsidR="00B3180F">
          <w:t xml:space="preserve"> (Fail. </w:t>
        </w:r>
      </w:ins>
      <w:ins w:id="49" w:author="Oh, Hakju (IntlCtr)" w:date="2017-08-23T17:11:00Z">
        <w:r w:rsidR="00B3180F">
          <w:t>See TC 2.16.)</w:t>
        </w:r>
      </w:ins>
      <w:r w:rsidR="00DC27C8">
        <w:t xml:space="preserve"> </w:t>
      </w:r>
    </w:p>
    <w:p w14:paraId="3F35A034" w14:textId="3C0A94B5" w:rsidR="00E50EA2" w:rsidRPr="00E35B7D" w:rsidRDefault="00E50EA2" w:rsidP="00E50EA2">
      <w:r>
        <w:t>Requirement document reference: Section 3.2.6</w:t>
      </w:r>
    </w:p>
    <w:p w14:paraId="19CDD086" w14:textId="77777777" w:rsidR="00E50EA2" w:rsidRDefault="00E50EA2" w:rsidP="00E50EA2">
      <w:r>
        <w:t xml:space="preserve">Test Steps: </w:t>
      </w:r>
    </w:p>
    <w:p w14:paraId="41AA2D51" w14:textId="67BD7BAD" w:rsidR="00E50EA2" w:rsidRDefault="00E50EA2" w:rsidP="00581A44">
      <w:pPr>
        <w:pStyle w:val="ListParagraph"/>
        <w:numPr>
          <w:ilvl w:val="0"/>
          <w:numId w:val="25"/>
        </w:numPr>
      </w:pPr>
      <w:r>
        <w:t>An OAGi admin developer logs in.</w:t>
      </w:r>
    </w:p>
    <w:p w14:paraId="6B3E86FE" w14:textId="07F49183" w:rsidR="00E50EA2" w:rsidRDefault="00E50EA2" w:rsidP="00581A44">
      <w:pPr>
        <w:pStyle w:val="ListParagraph"/>
        <w:numPr>
          <w:ilvl w:val="0"/>
          <w:numId w:val="25"/>
        </w:numPr>
      </w:pPr>
      <w:r w:rsidRPr="00E50EA2">
        <w:t>The OAGi admin user accesses the user management functionality.</w:t>
      </w:r>
    </w:p>
    <w:p w14:paraId="73DD7AA0" w14:textId="3E99A9BE" w:rsidR="00E50EA2" w:rsidRDefault="00E50EA2" w:rsidP="00581A44">
      <w:pPr>
        <w:pStyle w:val="ListParagraph"/>
        <w:numPr>
          <w:ilvl w:val="0"/>
          <w:numId w:val="25"/>
        </w:numPr>
      </w:pPr>
      <w:r>
        <w:t xml:space="preserve">Verify that it is not possible to for the OAGi admin developer to assign or revoke any role of the root user. </w:t>
      </w:r>
    </w:p>
    <w:p w14:paraId="681950CC" w14:textId="2A5D91D2" w:rsidR="00C340EB" w:rsidRDefault="009343E2" w:rsidP="009343E2">
      <w:pPr>
        <w:pStyle w:val="Heading1"/>
      </w:pPr>
      <w:r>
        <w:t>OAGi admin developer onboarding an enterprise tenant</w:t>
      </w:r>
    </w:p>
    <w:p w14:paraId="62B00139" w14:textId="474B9A98" w:rsidR="009343E2" w:rsidRPr="009343E2" w:rsidRDefault="009343E2" w:rsidP="009343E2">
      <w:r>
        <w:t>Requirement document reference: Section 4.1.1</w:t>
      </w:r>
    </w:p>
    <w:p w14:paraId="083E0CAE" w14:textId="1F6D413C" w:rsidR="009343E2" w:rsidRDefault="009343E2" w:rsidP="009343E2">
      <w:pPr>
        <w:pStyle w:val="Heading2"/>
      </w:pPr>
      <w:r>
        <w:lastRenderedPageBreak/>
        <w:t>OAGi admin onboards a new enterprise tenant (for the first time)</w:t>
      </w:r>
    </w:p>
    <w:p w14:paraId="3D6C56D1" w14:textId="64C38837" w:rsidR="009343E2" w:rsidRDefault="009343E2" w:rsidP="009343E2">
      <w:r>
        <w:t>Pre-condition:</w:t>
      </w:r>
      <w:r w:rsidR="00284239">
        <w:t xml:space="preserve"> </w:t>
      </w:r>
      <w:r w:rsidR="00E37280">
        <w:t>A user, OAGD1, with the OAGi developer role exist.</w:t>
      </w:r>
    </w:p>
    <w:p w14:paraId="116715BD" w14:textId="1E933FB1" w:rsidR="009343E2" w:rsidRDefault="009343E2" w:rsidP="009343E2">
      <w:r>
        <w:t>Test step</w:t>
      </w:r>
      <w:r w:rsidR="002E6DDE">
        <w:t>s</w:t>
      </w:r>
      <w:r>
        <w:t>:</w:t>
      </w:r>
    </w:p>
    <w:p w14:paraId="11FF2938" w14:textId="1E5AD7FC" w:rsidR="00D357C5" w:rsidRDefault="00D357C5" w:rsidP="00581A44">
      <w:pPr>
        <w:pStyle w:val="ListParagraph"/>
        <w:numPr>
          <w:ilvl w:val="0"/>
          <w:numId w:val="136"/>
        </w:numPr>
      </w:pPr>
      <w:r>
        <w:t>A user, OAGADx, logs in as an OAGi admin.</w:t>
      </w:r>
    </w:p>
    <w:p w14:paraId="1E1C8FDA" w14:textId="3964EC09" w:rsidR="00D357C5" w:rsidRDefault="00D357C5" w:rsidP="00581A44">
      <w:pPr>
        <w:pStyle w:val="ListParagraph"/>
        <w:numPr>
          <w:ilvl w:val="0"/>
          <w:numId w:val="136"/>
        </w:numPr>
      </w:pPr>
      <w:r>
        <w:t>OAGADx creates a new enterprise</w:t>
      </w:r>
      <w:r w:rsidR="0085499E">
        <w:t xml:space="preserve"> tenant, ENTa,</w:t>
      </w:r>
      <w:r>
        <w:t xml:space="preserve"> filling in all the information except the title field</w:t>
      </w:r>
      <w:r w:rsidR="0085499E">
        <w:t xml:space="preserve"> with a valid email address</w:t>
      </w:r>
      <w:r>
        <w:t>.</w:t>
      </w:r>
      <w:r w:rsidR="00E37280">
        <w:t xml:space="preserve"> (Assertion #</w:t>
      </w:r>
      <w:r w:rsidR="00E37280">
        <w:fldChar w:fldCharType="begin"/>
      </w:r>
      <w:r w:rsidR="00E37280">
        <w:instrText xml:space="preserve"> REF _Ref490217239 \w \h </w:instrText>
      </w:r>
      <w:r w:rsidR="00E37280">
        <w:fldChar w:fldCharType="separate"/>
      </w:r>
      <w:r w:rsidR="00E37280">
        <w:t>1</w:t>
      </w:r>
      <w:r w:rsidR="00E37280">
        <w:fldChar w:fldCharType="end"/>
      </w:r>
      <w:r w:rsidR="00E37280">
        <w:t>)</w:t>
      </w:r>
      <w:ins w:id="50" w:author="Oh, Hakju (IntlCtr)" w:date="2017-08-23T17:11:00Z">
        <w:r w:rsidR="00920B00">
          <w:t xml:space="preserve"> (Pass)</w:t>
        </w:r>
      </w:ins>
    </w:p>
    <w:p w14:paraId="291DA9E8" w14:textId="7E821E6C" w:rsidR="00D357C5" w:rsidRDefault="00D357C5" w:rsidP="00581A44">
      <w:pPr>
        <w:pStyle w:val="ListParagraph"/>
        <w:numPr>
          <w:ilvl w:val="0"/>
          <w:numId w:val="136"/>
        </w:numPr>
      </w:pPr>
      <w:r>
        <w:t>Verify that the verification email is sent out to the indicated email address.</w:t>
      </w:r>
      <w:r w:rsidR="00E37280" w:rsidRPr="00E37280">
        <w:t xml:space="preserve"> </w:t>
      </w:r>
      <w:r w:rsidR="00E37280">
        <w:t>(Assertion #</w:t>
      </w:r>
      <w:r w:rsidR="00E37280">
        <w:fldChar w:fldCharType="begin"/>
      </w:r>
      <w:r w:rsidR="00E37280">
        <w:instrText xml:space="preserve"> REF _Ref490217256 \w \h </w:instrText>
      </w:r>
      <w:r w:rsidR="00E37280">
        <w:fldChar w:fldCharType="separate"/>
      </w:r>
      <w:r w:rsidR="00E37280">
        <w:t>2</w:t>
      </w:r>
      <w:r w:rsidR="00E37280">
        <w:fldChar w:fldCharType="end"/>
      </w:r>
      <w:r w:rsidR="00E37280">
        <w:t>)</w:t>
      </w:r>
      <w:ins w:id="51" w:author="Oh, Hakju (IntlCtr)" w:date="2017-08-23T17:11:00Z">
        <w:r w:rsidR="00920B00">
          <w:t xml:space="preserve"> (Fail. No ver</w:t>
        </w:r>
      </w:ins>
      <w:ins w:id="52" w:author="Oh, Hakju (IntlCtr)" w:date="2017-08-23T17:12:00Z">
        <w:r w:rsidR="00920B00">
          <w:t>i</w:t>
        </w:r>
      </w:ins>
      <w:ins w:id="53" w:author="Oh, Hakju (IntlCtr)" w:date="2017-08-23T17:11:00Z">
        <w:r w:rsidR="00920B00">
          <w:t>fication email)</w:t>
        </w:r>
      </w:ins>
    </w:p>
    <w:p w14:paraId="017655A3" w14:textId="534147BA" w:rsidR="0085499E" w:rsidRDefault="0085499E" w:rsidP="00581A44">
      <w:pPr>
        <w:pStyle w:val="ListParagraph"/>
        <w:numPr>
          <w:ilvl w:val="0"/>
          <w:numId w:val="136"/>
        </w:numPr>
      </w:pPr>
      <w:r>
        <w:t xml:space="preserve">OAGADx creates a new enterprise tenant, ENTb, filling in all the information except the email address. Verify that the system </w:t>
      </w:r>
      <w:r w:rsidR="00D33250">
        <w:t>does not allow that.</w:t>
      </w:r>
      <w:r w:rsidR="00E37280" w:rsidRPr="00E37280">
        <w:t xml:space="preserve"> </w:t>
      </w:r>
      <w:r w:rsidR="00E37280">
        <w:t>(Assertion #</w:t>
      </w:r>
      <w:r w:rsidR="00E37280">
        <w:fldChar w:fldCharType="begin"/>
      </w:r>
      <w:r w:rsidR="00E37280">
        <w:instrText xml:space="preserve"> REF _Ref490217280 \w \h </w:instrText>
      </w:r>
      <w:r w:rsidR="00E37280">
        <w:fldChar w:fldCharType="separate"/>
      </w:r>
      <w:r w:rsidR="00E37280">
        <w:t>3</w:t>
      </w:r>
      <w:r w:rsidR="00E37280">
        <w:fldChar w:fldCharType="end"/>
      </w:r>
      <w:r w:rsidR="00E37280">
        <w:t>)</w:t>
      </w:r>
      <w:ins w:id="54" w:author="Oh, Hakju (IntlCtr)" w:date="2017-08-23T17:12:00Z">
        <w:r w:rsidR="00920B00">
          <w:t xml:space="preserve"> (Fail. Users can create an enterprise without an email address.)</w:t>
        </w:r>
      </w:ins>
    </w:p>
    <w:p w14:paraId="5FF5441E" w14:textId="1DA356DD" w:rsidR="00D33250" w:rsidRDefault="00D33250" w:rsidP="00581A44">
      <w:pPr>
        <w:pStyle w:val="ListParagraph"/>
        <w:numPr>
          <w:ilvl w:val="0"/>
          <w:numId w:val="136"/>
        </w:numPr>
      </w:pPr>
      <w:r>
        <w:t xml:space="preserve">OAGADx goes back and fill in the email address field but with an invalid format. Verify that the system does not allow that. </w:t>
      </w:r>
      <w:r w:rsidR="00E37280">
        <w:t>(Assertion #</w:t>
      </w:r>
      <w:r w:rsidR="00E37280">
        <w:fldChar w:fldCharType="begin"/>
      </w:r>
      <w:r w:rsidR="00E37280">
        <w:instrText xml:space="preserve"> REF _Ref490217294 \w \h </w:instrText>
      </w:r>
      <w:r w:rsidR="00E37280">
        <w:fldChar w:fldCharType="separate"/>
      </w:r>
      <w:r w:rsidR="00EB5FDD">
        <w:t>4</w:t>
      </w:r>
      <w:r w:rsidR="00E37280">
        <w:fldChar w:fldCharType="end"/>
      </w:r>
      <w:r w:rsidR="00E37280">
        <w:t>)</w:t>
      </w:r>
      <w:ins w:id="55" w:author="Oh, Hakju (IntlCtr)" w:date="2017-08-23T17:12:00Z">
        <w:r w:rsidR="00920B00">
          <w:t xml:space="preserve"> (</w:t>
        </w:r>
        <w:r w:rsidR="0082736F">
          <w:t>Pass)</w:t>
        </w:r>
      </w:ins>
    </w:p>
    <w:p w14:paraId="39B1CFD5" w14:textId="1E482797" w:rsidR="00EB5FDD" w:rsidRDefault="00EB5FDD" w:rsidP="00581A44">
      <w:pPr>
        <w:pStyle w:val="ListParagraph"/>
        <w:numPr>
          <w:ilvl w:val="0"/>
          <w:numId w:val="136"/>
        </w:numPr>
      </w:pPr>
      <w:r>
        <w:t>OAGADx updates some information about ENTa. (Assertion #</w:t>
      </w:r>
      <w:r>
        <w:fldChar w:fldCharType="begin"/>
      </w:r>
      <w:r>
        <w:instrText xml:space="preserve"> REF _Ref490218096 \w \h </w:instrText>
      </w:r>
      <w:r>
        <w:fldChar w:fldCharType="separate"/>
      </w:r>
      <w:r>
        <w:t>5</w:t>
      </w:r>
      <w:r>
        <w:fldChar w:fldCharType="end"/>
      </w:r>
      <w:r>
        <w:t>).</w:t>
      </w:r>
      <w:ins w:id="56" w:author="Oh, Hakju (IntlCtr)" w:date="2017-08-23T17:14:00Z">
        <w:r w:rsidR="0082736F">
          <w:t xml:space="preserve"> (Pass)</w:t>
        </w:r>
      </w:ins>
    </w:p>
    <w:p w14:paraId="027C2716" w14:textId="285ABCC0" w:rsidR="00D33250" w:rsidRDefault="00D33250" w:rsidP="00581A44">
      <w:pPr>
        <w:pStyle w:val="ListParagraph"/>
        <w:numPr>
          <w:ilvl w:val="0"/>
          <w:numId w:val="136"/>
        </w:numPr>
      </w:pPr>
      <w:r>
        <w:t>OAGADx creates a new user, ENTaADMIN.</w:t>
      </w:r>
    </w:p>
    <w:p w14:paraId="3D4C6ABF" w14:textId="51239463" w:rsidR="00D33250" w:rsidRDefault="00D33250" w:rsidP="00581A44">
      <w:pPr>
        <w:pStyle w:val="ListParagraph"/>
        <w:numPr>
          <w:ilvl w:val="0"/>
          <w:numId w:val="136"/>
        </w:numPr>
      </w:pPr>
      <w:r>
        <w:t>Verify that OAGADx can assign an ENTa admin role to ENTaADMIN.</w:t>
      </w:r>
      <w:r w:rsidR="00E37280" w:rsidRPr="00E37280">
        <w:t xml:space="preserve"> </w:t>
      </w:r>
      <w:r w:rsidR="00E37280">
        <w:t>(Assertion #</w:t>
      </w:r>
      <w:r w:rsidR="00E37280">
        <w:fldChar w:fldCharType="begin"/>
      </w:r>
      <w:r w:rsidR="00E37280">
        <w:instrText xml:space="preserve"> REF _Ref490217324 \w \h </w:instrText>
      </w:r>
      <w:r w:rsidR="00E37280">
        <w:fldChar w:fldCharType="separate"/>
      </w:r>
      <w:r w:rsidR="00EB5FDD">
        <w:t>6</w:t>
      </w:r>
      <w:r w:rsidR="00E37280">
        <w:fldChar w:fldCharType="end"/>
      </w:r>
      <w:r w:rsidR="00E37280">
        <w:t>)</w:t>
      </w:r>
      <w:ins w:id="57" w:author="Oh, Hakju (IntlCtr)" w:date="2017-08-23T17:14:00Z">
        <w:r w:rsidR="0082736F">
          <w:t xml:space="preserve"> (Pass)</w:t>
        </w:r>
      </w:ins>
    </w:p>
    <w:p w14:paraId="4E191AEF" w14:textId="1965FBA5" w:rsidR="00D33250" w:rsidRDefault="00D33250" w:rsidP="00581A44">
      <w:pPr>
        <w:pStyle w:val="ListParagraph"/>
        <w:numPr>
          <w:ilvl w:val="0"/>
          <w:numId w:val="136"/>
        </w:numPr>
      </w:pPr>
      <w:r>
        <w:t>OAGADx logs out.</w:t>
      </w:r>
    </w:p>
    <w:p w14:paraId="3B3BE9E7" w14:textId="5D006D35" w:rsidR="00D33250" w:rsidRDefault="00D33250" w:rsidP="00581A44">
      <w:pPr>
        <w:pStyle w:val="ListParagraph"/>
        <w:numPr>
          <w:ilvl w:val="0"/>
          <w:numId w:val="136"/>
        </w:numPr>
      </w:pPr>
      <w:r>
        <w:t>ENTaADMIN logs in as the ENTa admin. Verify that ENTaADMIN cannot create a new enterprise tenant.</w:t>
      </w:r>
      <w:r w:rsidR="00E37280" w:rsidRPr="00E37280">
        <w:t xml:space="preserve"> </w:t>
      </w:r>
      <w:r w:rsidR="00E37280">
        <w:t>(Assertion #</w:t>
      </w:r>
      <w:r w:rsidR="00E37280">
        <w:fldChar w:fldCharType="begin"/>
      </w:r>
      <w:r w:rsidR="00E37280">
        <w:instrText xml:space="preserve"> REF _Ref490217339 \w \h </w:instrText>
      </w:r>
      <w:r w:rsidR="00E37280">
        <w:fldChar w:fldCharType="separate"/>
      </w:r>
      <w:r w:rsidR="00EB5FDD">
        <w:t>7.1</w:t>
      </w:r>
      <w:r w:rsidR="00E37280">
        <w:fldChar w:fldCharType="end"/>
      </w:r>
      <w:r w:rsidR="00E37280">
        <w:t>)</w:t>
      </w:r>
      <w:ins w:id="58" w:author="Oh, Hakju (IntlCtr)" w:date="2017-08-23T17:14:00Z">
        <w:r w:rsidR="0082736F">
          <w:t xml:space="preserve"> (Pass)</w:t>
        </w:r>
      </w:ins>
    </w:p>
    <w:p w14:paraId="48499498" w14:textId="5CA4CCED" w:rsidR="00D33250" w:rsidRDefault="00D33250" w:rsidP="00581A44">
      <w:pPr>
        <w:pStyle w:val="ListParagraph"/>
        <w:numPr>
          <w:ilvl w:val="0"/>
          <w:numId w:val="136"/>
        </w:numPr>
      </w:pPr>
      <w:r>
        <w:t>ENTaADMIN logs out.</w:t>
      </w:r>
    </w:p>
    <w:p w14:paraId="3956985C" w14:textId="746A82E3" w:rsidR="00D33250" w:rsidRDefault="00D33250" w:rsidP="00581A44">
      <w:pPr>
        <w:pStyle w:val="ListParagraph"/>
        <w:numPr>
          <w:ilvl w:val="0"/>
          <w:numId w:val="136"/>
        </w:numPr>
      </w:pPr>
      <w:r>
        <w:t>A user, ENTUSER1, log in as an enterprise end user. Verify that ENTUSER1 cannot create a new enterprise tenant.</w:t>
      </w:r>
      <w:r w:rsidR="00E37280" w:rsidRPr="00E37280">
        <w:t xml:space="preserve"> </w:t>
      </w:r>
      <w:r w:rsidR="00E37280">
        <w:t>(Assertion #</w:t>
      </w:r>
      <w:r w:rsidR="00E37280">
        <w:fldChar w:fldCharType="begin"/>
      </w:r>
      <w:r w:rsidR="00E37280">
        <w:instrText xml:space="preserve"> REF _Ref490217346 \w \h </w:instrText>
      </w:r>
      <w:r w:rsidR="00E37280">
        <w:fldChar w:fldCharType="separate"/>
      </w:r>
      <w:r w:rsidR="00EB5FDD">
        <w:t>7.2</w:t>
      </w:r>
      <w:r w:rsidR="00E37280">
        <w:fldChar w:fldCharType="end"/>
      </w:r>
      <w:r w:rsidR="00E37280">
        <w:t>)</w:t>
      </w:r>
      <w:ins w:id="59" w:author="Oh, Hakju (IntlCtr)" w:date="2017-08-23T17:14:00Z">
        <w:r w:rsidR="0082736F">
          <w:t xml:space="preserve"> (Pass)</w:t>
        </w:r>
      </w:ins>
    </w:p>
    <w:p w14:paraId="7A1A43ED" w14:textId="017E61BF" w:rsidR="00E37280" w:rsidRDefault="00E37280" w:rsidP="00581A44">
      <w:pPr>
        <w:pStyle w:val="ListParagraph"/>
        <w:numPr>
          <w:ilvl w:val="0"/>
          <w:numId w:val="136"/>
        </w:numPr>
      </w:pPr>
      <w:r>
        <w:t>ENTUSER1 logs out.</w:t>
      </w:r>
    </w:p>
    <w:p w14:paraId="0753314D" w14:textId="352C293D" w:rsidR="00D33250" w:rsidRDefault="00D33250" w:rsidP="00581A44">
      <w:pPr>
        <w:pStyle w:val="ListParagraph"/>
        <w:numPr>
          <w:ilvl w:val="0"/>
          <w:numId w:val="136"/>
        </w:numPr>
      </w:pPr>
      <w:r>
        <w:t>A user, OAGD1, logs in as an OAGi developer. Verify that he cannot create a new enterprise tenant.</w:t>
      </w:r>
      <w:r w:rsidR="00E37280" w:rsidRPr="00E37280">
        <w:t xml:space="preserve"> </w:t>
      </w:r>
      <w:r w:rsidR="00E37280">
        <w:t>(Assertion #</w:t>
      </w:r>
      <w:r w:rsidR="00E37280">
        <w:fldChar w:fldCharType="begin"/>
      </w:r>
      <w:r w:rsidR="00E37280">
        <w:instrText xml:space="preserve"> REF _Ref490217351 \w \h </w:instrText>
      </w:r>
      <w:r w:rsidR="00E37280">
        <w:fldChar w:fldCharType="separate"/>
      </w:r>
      <w:r w:rsidR="00EB5FDD">
        <w:t>7.3</w:t>
      </w:r>
      <w:r w:rsidR="00E37280">
        <w:fldChar w:fldCharType="end"/>
      </w:r>
      <w:r w:rsidR="00E37280">
        <w:t>)</w:t>
      </w:r>
      <w:ins w:id="60" w:author="Oh, Hakju (IntlCtr)" w:date="2017-08-23T17:14:00Z">
        <w:r w:rsidR="0082736F">
          <w:t xml:space="preserve"> (Pass)</w:t>
        </w:r>
      </w:ins>
    </w:p>
    <w:p w14:paraId="15F5CF00" w14:textId="66151809" w:rsidR="00D33250" w:rsidRDefault="00D33250" w:rsidP="00581A44">
      <w:pPr>
        <w:pStyle w:val="ListParagraph"/>
        <w:numPr>
          <w:ilvl w:val="0"/>
          <w:numId w:val="136"/>
        </w:numPr>
      </w:pPr>
      <w:r>
        <w:t>OAGD1 logs out.</w:t>
      </w:r>
    </w:p>
    <w:p w14:paraId="4F91F0E9" w14:textId="2CD3EBF1" w:rsidR="002E6DDE" w:rsidRDefault="002E6DDE" w:rsidP="009343E2"/>
    <w:p w14:paraId="590F5976" w14:textId="7C15F078" w:rsidR="002E6DDE" w:rsidRDefault="002E6DDE" w:rsidP="009343E2">
      <w:r>
        <w:t>Test assertions:</w:t>
      </w:r>
    </w:p>
    <w:p w14:paraId="70B7384E" w14:textId="43C05430" w:rsidR="002E6DDE" w:rsidRDefault="00146FD8" w:rsidP="00581A44">
      <w:pPr>
        <w:pStyle w:val="ListParagraph"/>
        <w:numPr>
          <w:ilvl w:val="0"/>
          <w:numId w:val="134"/>
        </w:numPr>
      </w:pPr>
      <w:bookmarkStart w:id="61" w:name="_Ref490217239"/>
      <w:r>
        <w:t xml:space="preserve">OAGi admin can create a new enterprise </w:t>
      </w:r>
      <w:r w:rsidR="00D33250">
        <w:t xml:space="preserve">tenant </w:t>
      </w:r>
      <w:r>
        <w:t>with the optional title element left off.</w:t>
      </w:r>
      <w:bookmarkEnd w:id="61"/>
    </w:p>
    <w:p w14:paraId="61250827" w14:textId="6D9FAEBA" w:rsidR="00146FD8" w:rsidRDefault="00146FD8" w:rsidP="00581A44">
      <w:pPr>
        <w:pStyle w:val="ListParagraph"/>
        <w:numPr>
          <w:ilvl w:val="0"/>
          <w:numId w:val="134"/>
        </w:numPr>
      </w:pPr>
      <w:bookmarkStart w:id="62" w:name="_Ref490217256"/>
      <w:r>
        <w:t>The email address verification email shall be sent out.</w:t>
      </w:r>
      <w:bookmarkEnd w:id="62"/>
      <w:r w:rsidR="00E37280" w:rsidRPr="00E37280">
        <w:t xml:space="preserve"> </w:t>
      </w:r>
      <w:r w:rsidR="00E37280">
        <w:t>(Optional)</w:t>
      </w:r>
    </w:p>
    <w:p w14:paraId="3CAA5EE5" w14:textId="173DF1C0" w:rsidR="00D33250" w:rsidRDefault="00D33250" w:rsidP="00581A44">
      <w:pPr>
        <w:pStyle w:val="ListParagraph"/>
        <w:numPr>
          <w:ilvl w:val="0"/>
          <w:numId w:val="134"/>
        </w:numPr>
      </w:pPr>
      <w:bookmarkStart w:id="63" w:name="_Ref490217280"/>
      <w:r>
        <w:t>The email address of the enterprise tenant cannot be left out.</w:t>
      </w:r>
      <w:bookmarkEnd w:id="63"/>
      <w:r w:rsidR="00E37280" w:rsidRPr="00E37280">
        <w:t xml:space="preserve"> </w:t>
      </w:r>
      <w:r w:rsidR="00E37280">
        <w:t>(Optional)</w:t>
      </w:r>
    </w:p>
    <w:p w14:paraId="7970DF52" w14:textId="34149DC9" w:rsidR="00D33250" w:rsidRDefault="00D33250" w:rsidP="00581A44">
      <w:pPr>
        <w:pStyle w:val="ListParagraph"/>
        <w:numPr>
          <w:ilvl w:val="0"/>
          <w:numId w:val="134"/>
        </w:numPr>
      </w:pPr>
      <w:bookmarkStart w:id="64" w:name="_Ref490217294"/>
      <w:r>
        <w:t>The system does not allow an invalid email address format.</w:t>
      </w:r>
      <w:bookmarkEnd w:id="64"/>
    </w:p>
    <w:p w14:paraId="15F5E564" w14:textId="0788A111" w:rsidR="00EB5FDD" w:rsidRDefault="00EB5FDD" w:rsidP="00581A44">
      <w:pPr>
        <w:pStyle w:val="ListParagraph"/>
        <w:numPr>
          <w:ilvl w:val="0"/>
          <w:numId w:val="134"/>
        </w:numPr>
      </w:pPr>
      <w:bookmarkStart w:id="65" w:name="_Ref490218096"/>
      <w:r>
        <w:t>OAGi admin can update enterprise tenant information.</w:t>
      </w:r>
      <w:bookmarkEnd w:id="65"/>
    </w:p>
    <w:p w14:paraId="1D3AA371" w14:textId="5B51EE3D" w:rsidR="00146FD8" w:rsidRDefault="00146FD8" w:rsidP="00581A44">
      <w:pPr>
        <w:pStyle w:val="ListParagraph"/>
        <w:numPr>
          <w:ilvl w:val="0"/>
          <w:numId w:val="134"/>
        </w:numPr>
      </w:pPr>
      <w:bookmarkStart w:id="66" w:name="_Ref490217324"/>
      <w:r>
        <w:t xml:space="preserve">OAGi admin can </w:t>
      </w:r>
      <w:r w:rsidR="00D33250">
        <w:t xml:space="preserve">assign the </w:t>
      </w:r>
      <w:r>
        <w:t xml:space="preserve">admin role </w:t>
      </w:r>
      <w:r w:rsidR="00D33250">
        <w:t>of</w:t>
      </w:r>
      <w:r>
        <w:t xml:space="preserve"> the new enterprise</w:t>
      </w:r>
      <w:r w:rsidR="00D33250">
        <w:t xml:space="preserve"> tenant to a user</w:t>
      </w:r>
      <w:r>
        <w:t>.</w:t>
      </w:r>
      <w:bookmarkEnd w:id="66"/>
    </w:p>
    <w:p w14:paraId="0E087F5D" w14:textId="52480316" w:rsidR="002E6DDE" w:rsidRDefault="00146FD8" w:rsidP="00581A44">
      <w:pPr>
        <w:pStyle w:val="ListParagraph"/>
        <w:numPr>
          <w:ilvl w:val="0"/>
          <w:numId w:val="134"/>
        </w:numPr>
      </w:pPr>
      <w:r>
        <w:t>No other user roles can create a new enterprise.</w:t>
      </w:r>
    </w:p>
    <w:p w14:paraId="2FAB3976" w14:textId="4565E369" w:rsidR="00D33250" w:rsidRDefault="00E37280" w:rsidP="00581A44">
      <w:pPr>
        <w:pStyle w:val="ListParagraph"/>
        <w:numPr>
          <w:ilvl w:val="1"/>
          <w:numId w:val="134"/>
        </w:numPr>
      </w:pPr>
      <w:bookmarkStart w:id="67" w:name="_Ref490217339"/>
      <w:r>
        <w:t>An enterprise admin user cannot.</w:t>
      </w:r>
      <w:bookmarkEnd w:id="67"/>
    </w:p>
    <w:p w14:paraId="70D20B68" w14:textId="594C87A3" w:rsidR="00E37280" w:rsidRDefault="00E37280" w:rsidP="00581A44">
      <w:pPr>
        <w:pStyle w:val="ListParagraph"/>
        <w:numPr>
          <w:ilvl w:val="1"/>
          <w:numId w:val="134"/>
        </w:numPr>
      </w:pPr>
      <w:bookmarkStart w:id="68" w:name="_Ref490217346"/>
      <w:r>
        <w:t>An enterprise end user cannot.</w:t>
      </w:r>
      <w:bookmarkEnd w:id="68"/>
    </w:p>
    <w:p w14:paraId="67FC6708" w14:textId="5F30FDC6" w:rsidR="00E37280" w:rsidRPr="009343E2" w:rsidRDefault="00E37280" w:rsidP="00581A44">
      <w:pPr>
        <w:pStyle w:val="ListParagraph"/>
        <w:numPr>
          <w:ilvl w:val="1"/>
          <w:numId w:val="134"/>
        </w:numPr>
      </w:pPr>
      <w:bookmarkStart w:id="69" w:name="_Ref490217351"/>
      <w:r>
        <w:t>An OAGi developer cannot.</w:t>
      </w:r>
      <w:bookmarkEnd w:id="69"/>
    </w:p>
    <w:p w14:paraId="73C45726" w14:textId="55F126E0" w:rsidR="009343E2" w:rsidRDefault="009343E2" w:rsidP="009343E2">
      <w:pPr>
        <w:pStyle w:val="Heading2"/>
      </w:pPr>
      <w:r>
        <w:lastRenderedPageBreak/>
        <w:t>OAGi admin deactivate an enterprise tenant and activate again</w:t>
      </w:r>
    </w:p>
    <w:p w14:paraId="6DF00608" w14:textId="4034056F" w:rsidR="009343E2" w:rsidRDefault="00146FD8" w:rsidP="009343E2">
      <w:r>
        <w:t>Pre-condition:</w:t>
      </w:r>
      <w:r w:rsidR="00EB5FDD">
        <w:t xml:space="preserve"> An enterprise tenant, ENTa, exists with some admins and end users.</w:t>
      </w:r>
    </w:p>
    <w:p w14:paraId="650D5469" w14:textId="5EB1CD56" w:rsidR="00146FD8" w:rsidRDefault="00146FD8" w:rsidP="009343E2">
      <w:r>
        <w:t>Test steps:</w:t>
      </w:r>
      <w:r w:rsidR="00EB5FDD">
        <w:t xml:space="preserve"> </w:t>
      </w:r>
    </w:p>
    <w:p w14:paraId="1BF49EF5" w14:textId="77777777" w:rsidR="00EB5FDD" w:rsidRDefault="00EB5FDD" w:rsidP="00581A44">
      <w:pPr>
        <w:pStyle w:val="ListParagraph"/>
        <w:numPr>
          <w:ilvl w:val="0"/>
          <w:numId w:val="137"/>
        </w:numPr>
      </w:pPr>
      <w:r>
        <w:t>A user, OAGADx, logs in as an OAGi admin.</w:t>
      </w:r>
    </w:p>
    <w:p w14:paraId="450FD6AF" w14:textId="39F34E02" w:rsidR="00EB5FDD" w:rsidRDefault="00EB5FDD" w:rsidP="00581A44">
      <w:pPr>
        <w:pStyle w:val="ListParagraph"/>
        <w:numPr>
          <w:ilvl w:val="0"/>
          <w:numId w:val="137"/>
        </w:numPr>
      </w:pPr>
      <w:r>
        <w:t>OAGADx deactivate ENTa. (Maybe an email should be sent out to the email address on file). (Assertion #</w:t>
      </w:r>
      <w:r>
        <w:fldChar w:fldCharType="begin"/>
      </w:r>
      <w:r>
        <w:instrText xml:space="preserve"> REF _Ref490218579 \w \h </w:instrText>
      </w:r>
      <w:r>
        <w:fldChar w:fldCharType="separate"/>
      </w:r>
      <w:r>
        <w:t>1</w:t>
      </w:r>
      <w:r>
        <w:fldChar w:fldCharType="end"/>
      </w:r>
      <w:r>
        <w:t>)</w:t>
      </w:r>
      <w:ins w:id="70" w:author="Oh, Hakju (IntlCtr)" w:date="2017-08-23T17:14:00Z">
        <w:r w:rsidR="00FF71F3">
          <w:t xml:space="preserve"> (Pass, but the warning message </w:t>
        </w:r>
      </w:ins>
      <w:ins w:id="71" w:author="Oh, Hakju (IntlCtr)" w:date="2017-08-23T17:15:00Z">
        <w:r w:rsidR="00FF71F3">
          <w:t>in a pop-up dialog is incorrect</w:t>
        </w:r>
      </w:ins>
      <w:ins w:id="72" w:author="Oh, Hakju (IntlCtr)" w:date="2017-08-23T17:14:00Z">
        <w:r w:rsidR="00FF71F3">
          <w:t xml:space="preserve">; </w:t>
        </w:r>
      </w:ins>
      <w:ins w:id="73" w:author="Oh, Hakju (IntlCtr)" w:date="2017-08-23T17:15:00Z">
        <w:r w:rsidR="00FF71F3" w:rsidRPr="007B6CAF">
          <w:rPr>
            <w:rFonts w:ascii="Segoe UI" w:eastAsia="Times New Roman" w:hAnsi="Segoe UI" w:cs="Segoe UI"/>
            <w:color w:val="222222"/>
            <w:sz w:val="21"/>
            <w:szCs w:val="21"/>
            <w:shd w:val="clear" w:color="auto" w:fill="FFFFFF"/>
            <w:lang w:eastAsia="ko-KR"/>
          </w:rPr>
          <w:t>The context category will be permanently removed.</w:t>
        </w:r>
        <w:r w:rsidR="00FF71F3">
          <w:rPr>
            <w:rFonts w:ascii="Segoe UI" w:eastAsia="Times New Roman" w:hAnsi="Segoe UI" w:cs="Segoe UI"/>
            <w:color w:val="222222"/>
            <w:sz w:val="21"/>
            <w:szCs w:val="21"/>
            <w:shd w:val="clear" w:color="auto" w:fill="FFFFFF"/>
            <w:lang w:eastAsia="ko-KR"/>
          </w:rPr>
          <w:t>)</w:t>
        </w:r>
      </w:ins>
    </w:p>
    <w:p w14:paraId="661F46A3" w14:textId="3B1B6FEF" w:rsidR="00EB5FDD" w:rsidRDefault="00EB5FDD" w:rsidP="00581A44">
      <w:pPr>
        <w:pStyle w:val="ListParagraph"/>
        <w:numPr>
          <w:ilvl w:val="0"/>
          <w:numId w:val="137"/>
        </w:numPr>
      </w:pPr>
      <w:r>
        <w:t>OAGADx logs out.</w:t>
      </w:r>
    </w:p>
    <w:p w14:paraId="26A209BB" w14:textId="204CFEB0" w:rsidR="00EB5FDD" w:rsidRDefault="00EB5FDD" w:rsidP="00581A44">
      <w:pPr>
        <w:pStyle w:val="ListParagraph"/>
        <w:numPr>
          <w:ilvl w:val="0"/>
          <w:numId w:val="137"/>
        </w:numPr>
      </w:pPr>
      <w:r>
        <w:t>A user with an ENTa admin role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ins w:id="74" w:author="Oh, Hakju (IntlCtr)" w:date="2017-08-23T17:15:00Z">
        <w:r w:rsidR="00FF71F3">
          <w:t xml:space="preserve"> (Pass</w:t>
        </w:r>
      </w:ins>
      <w:ins w:id="75" w:author="Oh, Hakju (IntlCtr)" w:date="2017-08-23T17:16:00Z">
        <w:r w:rsidR="00FF71F3">
          <w:t xml:space="preserve">, but the warning message is incorrect; </w:t>
        </w:r>
        <w:r w:rsidR="00FF71F3" w:rsidRPr="00FF71F3">
          <w:t>Invalid username or password</w:t>
        </w:r>
      </w:ins>
      <w:ins w:id="76" w:author="Oh, Hakju (IntlCtr)" w:date="2017-08-23T17:15:00Z">
        <w:r w:rsidR="00FF71F3">
          <w:t>)</w:t>
        </w:r>
      </w:ins>
    </w:p>
    <w:p w14:paraId="7FE86416" w14:textId="60CB0073" w:rsidR="00EB5FDD" w:rsidRDefault="00EB5FDD" w:rsidP="00581A44">
      <w:pPr>
        <w:pStyle w:val="ListParagraph"/>
        <w:numPr>
          <w:ilvl w:val="0"/>
          <w:numId w:val="137"/>
        </w:numPr>
      </w:pPr>
      <w:r>
        <w:t>A user with an ENTa end user roles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ins w:id="77" w:author="Oh, Hakju (IntlCtr)" w:date="2017-08-23T17:15:00Z">
        <w:r w:rsidR="00FF71F3">
          <w:t xml:space="preserve"> (Pass)</w:t>
        </w:r>
      </w:ins>
    </w:p>
    <w:p w14:paraId="78A1D382" w14:textId="0708452D" w:rsidR="00EB5FDD" w:rsidRDefault="00EB5FDD" w:rsidP="00581A44">
      <w:pPr>
        <w:pStyle w:val="ListParagraph"/>
        <w:numPr>
          <w:ilvl w:val="0"/>
          <w:numId w:val="137"/>
        </w:numPr>
      </w:pPr>
      <w:r>
        <w:t>OAGADx logs in as an OAGi admin.</w:t>
      </w:r>
    </w:p>
    <w:p w14:paraId="63528D76" w14:textId="44D37B22" w:rsidR="00EB5FDD" w:rsidRDefault="00EB5FDD" w:rsidP="00581A44">
      <w:pPr>
        <w:pStyle w:val="ListParagraph"/>
        <w:numPr>
          <w:ilvl w:val="0"/>
          <w:numId w:val="137"/>
        </w:numPr>
      </w:pPr>
      <w:r>
        <w:t>OAGADx reactivate ENTa tenant.</w:t>
      </w:r>
      <w:r w:rsidRPr="00EB5FDD">
        <w:t xml:space="preserve"> </w:t>
      </w:r>
      <w:r>
        <w:t>(Assertion #</w:t>
      </w:r>
      <w:r>
        <w:fldChar w:fldCharType="begin"/>
      </w:r>
      <w:r>
        <w:instrText xml:space="preserve"> REF _Ref490218603 \w \h </w:instrText>
      </w:r>
      <w:r>
        <w:fldChar w:fldCharType="separate"/>
      </w:r>
      <w:r>
        <w:t>4</w:t>
      </w:r>
      <w:r>
        <w:fldChar w:fldCharType="end"/>
      </w:r>
      <w:r>
        <w:t>)</w:t>
      </w:r>
      <w:ins w:id="78" w:author="Oh, Hakju (IntlCtr)" w:date="2017-08-23T17:16:00Z">
        <w:r w:rsidR="00FF71F3">
          <w:t xml:space="preserve"> (Pass)</w:t>
        </w:r>
      </w:ins>
    </w:p>
    <w:p w14:paraId="5C88894F" w14:textId="017218AB" w:rsidR="00EB5FDD" w:rsidRDefault="00EB5FDD" w:rsidP="00581A44">
      <w:pPr>
        <w:pStyle w:val="ListParagraph"/>
        <w:numPr>
          <w:ilvl w:val="0"/>
          <w:numId w:val="137"/>
        </w:numPr>
      </w:pPr>
      <w:r>
        <w:t>OAGADx logs out.</w:t>
      </w:r>
    </w:p>
    <w:p w14:paraId="11290FDF" w14:textId="57438FF6" w:rsidR="00EB5FDD" w:rsidRDefault="00EB5FDD" w:rsidP="00581A44">
      <w:pPr>
        <w:pStyle w:val="ListParagraph"/>
        <w:numPr>
          <w:ilvl w:val="0"/>
          <w:numId w:val="137"/>
        </w:numPr>
      </w:pPr>
      <w:r>
        <w:t>Verify that a user with an ENTa admin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ins w:id="79" w:author="Oh, Hakju (IntlCtr)" w:date="2017-08-23T17:16:00Z">
        <w:r w:rsidR="00FF71F3">
          <w:t xml:space="preserve"> (Fail</w:t>
        </w:r>
      </w:ins>
      <w:ins w:id="80" w:author="Oh, Hakju (IntlCtr)" w:date="2017-08-23T17:17:00Z">
        <w:r w:rsidR="00FF71F3">
          <w:t>. After re</w:t>
        </w:r>
      </w:ins>
      <w:ins w:id="81" w:author="Oh, Hakju (IntlCtr)" w:date="2017-08-23T17:18:00Z">
        <w:r w:rsidR="00FF71F3">
          <w:t>-</w:t>
        </w:r>
      </w:ins>
      <w:ins w:id="82" w:author="Oh, Hakju (IntlCtr)" w:date="2017-08-23T17:17:00Z">
        <w:r w:rsidR="00FF71F3">
          <w:t xml:space="preserve">activate an enterprise, </w:t>
        </w:r>
      </w:ins>
      <w:ins w:id="83" w:author="Oh, Hakju (IntlCtr)" w:date="2017-08-23T17:18:00Z">
        <w:r w:rsidR="00FF71F3">
          <w:t xml:space="preserve">it doesn’t recover </w:t>
        </w:r>
      </w:ins>
      <w:ins w:id="84" w:author="Oh, Hakju (IntlCtr)" w:date="2017-08-23T17:17:00Z">
        <w:r w:rsidR="00FF71F3">
          <w:t>user roles automatically.</w:t>
        </w:r>
      </w:ins>
      <w:ins w:id="85" w:author="Oh, Hakju (IntlCtr)" w:date="2017-08-23T17:16:00Z">
        <w:r w:rsidR="00FF71F3">
          <w:t>)</w:t>
        </w:r>
      </w:ins>
    </w:p>
    <w:p w14:paraId="2CF14CA7" w14:textId="55F6AA21" w:rsidR="00EB5FDD" w:rsidRDefault="00EB5FDD" w:rsidP="00581A44">
      <w:pPr>
        <w:pStyle w:val="ListParagraph"/>
        <w:numPr>
          <w:ilvl w:val="0"/>
          <w:numId w:val="137"/>
        </w:numPr>
      </w:pPr>
      <w:r>
        <w:t>Verify that a user with an ENTa end user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ins w:id="86" w:author="Oh, Hakju (IntlCtr)" w:date="2017-08-23T17:16:00Z">
        <w:r w:rsidR="00FF71F3">
          <w:t xml:space="preserve"> (Fail)</w:t>
        </w:r>
      </w:ins>
    </w:p>
    <w:p w14:paraId="2D47C4B0" w14:textId="656F665C" w:rsidR="00146FD8" w:rsidRDefault="00146FD8" w:rsidP="009343E2">
      <w:r>
        <w:t>Test assertions:</w:t>
      </w:r>
    </w:p>
    <w:p w14:paraId="7DB6C5B6" w14:textId="4E71C46D" w:rsidR="00146FD8" w:rsidRDefault="00146FD8" w:rsidP="00581A44">
      <w:pPr>
        <w:pStyle w:val="ListParagraph"/>
        <w:numPr>
          <w:ilvl w:val="0"/>
          <w:numId w:val="135"/>
        </w:numPr>
      </w:pPr>
      <w:bookmarkStart w:id="87" w:name="_Ref490218579"/>
      <w:r>
        <w:t xml:space="preserve">OAGi admin can </w:t>
      </w:r>
      <w:r w:rsidR="00D357C5">
        <w:t>deactivate an enterprise tenant.</w:t>
      </w:r>
      <w:bookmarkEnd w:id="87"/>
    </w:p>
    <w:p w14:paraId="7D896B60" w14:textId="13ECFFC6" w:rsidR="00D357C5" w:rsidRDefault="00D357C5" w:rsidP="00581A44">
      <w:pPr>
        <w:pStyle w:val="ListParagraph"/>
        <w:numPr>
          <w:ilvl w:val="0"/>
          <w:numId w:val="135"/>
        </w:numPr>
      </w:pPr>
      <w:bookmarkStart w:id="88" w:name="_Ref490218585"/>
      <w:r>
        <w:t>Users with the deactivated enterprise tenant’s role cannot log in with that role.</w:t>
      </w:r>
      <w:bookmarkEnd w:id="88"/>
    </w:p>
    <w:p w14:paraId="061D06FB" w14:textId="73C1ED4D" w:rsidR="00D357C5" w:rsidRDefault="00D357C5" w:rsidP="00581A44">
      <w:pPr>
        <w:pStyle w:val="ListParagraph"/>
        <w:numPr>
          <w:ilvl w:val="0"/>
          <w:numId w:val="135"/>
        </w:numPr>
      </w:pPr>
      <w:r>
        <w:t xml:space="preserve">No user can be assigned a role in the deactivated enterprise tenant (optional) – not </w:t>
      </w:r>
      <w:r w:rsidR="00EB5FDD">
        <w:t>in the test step</w:t>
      </w:r>
      <w:r>
        <w:t>.</w:t>
      </w:r>
    </w:p>
    <w:p w14:paraId="46C2E78E" w14:textId="50C85942" w:rsidR="00D357C5" w:rsidRDefault="00D357C5" w:rsidP="00581A44">
      <w:pPr>
        <w:pStyle w:val="ListParagraph"/>
        <w:numPr>
          <w:ilvl w:val="0"/>
          <w:numId w:val="135"/>
        </w:numPr>
      </w:pPr>
      <w:bookmarkStart w:id="89" w:name="_Ref490218603"/>
      <w:r>
        <w:t>A deactivated enterprise tenant can be reactivated.</w:t>
      </w:r>
      <w:bookmarkEnd w:id="89"/>
      <w:r>
        <w:t xml:space="preserve"> </w:t>
      </w:r>
    </w:p>
    <w:p w14:paraId="6E465241" w14:textId="0449FEA6" w:rsidR="00D357C5" w:rsidRPr="009343E2" w:rsidRDefault="00D357C5" w:rsidP="00581A44">
      <w:pPr>
        <w:pStyle w:val="ListParagraph"/>
        <w:numPr>
          <w:ilvl w:val="0"/>
          <w:numId w:val="135"/>
        </w:numPr>
      </w:pPr>
      <w:bookmarkStart w:id="90" w:name="_Ref490218612"/>
      <w:r>
        <w:t>Users with the reactivated enterprise tenant’s role can log in with that role.</w:t>
      </w:r>
      <w:bookmarkEnd w:id="90"/>
    </w:p>
    <w:p w14:paraId="21840A53" w14:textId="06CA3748" w:rsidR="00563706" w:rsidRDefault="0065731B" w:rsidP="00E449D6">
      <w:pPr>
        <w:pStyle w:val="Heading1"/>
      </w:pPr>
      <w:bookmarkStart w:id="91" w:name="_Ref488667602"/>
      <w:bookmarkStart w:id="92" w:name="_Ref488252368"/>
      <w:r>
        <w:t>OAGi developer’s</w:t>
      </w:r>
      <w:r w:rsidR="00563706">
        <w:t xml:space="preserve"> user management authorities</w:t>
      </w:r>
      <w:bookmarkEnd w:id="91"/>
    </w:p>
    <w:p w14:paraId="267DD8A6" w14:textId="5C68CBB0" w:rsidR="0065731B" w:rsidRDefault="0065731B" w:rsidP="00911106">
      <w:r>
        <w:t>Requirement document reference: Section 5.2.</w:t>
      </w:r>
    </w:p>
    <w:p w14:paraId="3B5B1374" w14:textId="7B5AA66E" w:rsidR="00D036AD" w:rsidRDefault="00FA4C19" w:rsidP="00FA4C19">
      <w:pPr>
        <w:pStyle w:val="Heading2"/>
      </w:pPr>
      <w:r>
        <w:t xml:space="preserve">OAGi developer can change </w:t>
      </w:r>
      <w:r w:rsidR="00B3380E">
        <w:t xml:space="preserve">the </w:t>
      </w:r>
      <w:r w:rsidR="000C44EE">
        <w:t xml:space="preserve">contact info </w:t>
      </w:r>
      <w:r w:rsidR="00B3380E">
        <w:t>but not username</w:t>
      </w:r>
      <w:r>
        <w:t xml:space="preserve"> </w:t>
      </w:r>
      <w:ins w:id="93" w:author="Oh, Hakju (IntlCtr)" w:date="2017-08-23T17:19:00Z">
        <w:r w:rsidR="00FF71F3">
          <w:t>(Fail. It can change any information.)</w:t>
        </w:r>
      </w:ins>
    </w:p>
    <w:p w14:paraId="001AAAB1" w14:textId="77777777" w:rsidR="00FA4C19" w:rsidRPr="00E35B7D" w:rsidRDefault="00FA4C19" w:rsidP="00FA4C19">
      <w:r>
        <w:t>Requirement document reference: Section 5.1.2</w:t>
      </w:r>
    </w:p>
    <w:p w14:paraId="1A12E9CC" w14:textId="443DD2D6" w:rsidR="00FA4C19" w:rsidRPr="0075459E" w:rsidRDefault="00FA4C19" w:rsidP="00FA4C19">
      <w:r>
        <w:t xml:space="preserve">Pre-condition: A user with the </w:t>
      </w:r>
      <w:r w:rsidR="00B3380E">
        <w:t xml:space="preserve">OAGi developer role exists </w:t>
      </w:r>
    </w:p>
    <w:p w14:paraId="629FF201" w14:textId="77777777" w:rsidR="00FA4C19" w:rsidRDefault="00FA4C19" w:rsidP="00FA4C19">
      <w:r>
        <w:t xml:space="preserve">Test Steps: </w:t>
      </w:r>
    </w:p>
    <w:p w14:paraId="2D13EFBB" w14:textId="6E9E5963" w:rsidR="00FA4C19" w:rsidRDefault="00B3380E" w:rsidP="00581A44">
      <w:pPr>
        <w:pStyle w:val="ListParagraph"/>
        <w:numPr>
          <w:ilvl w:val="0"/>
          <w:numId w:val="21"/>
        </w:numPr>
      </w:pPr>
      <w:r>
        <w:t xml:space="preserve">An OAGi </w:t>
      </w:r>
      <w:del w:id="94" w:author="Oh, Hakju (IntlCtr)" w:date="2017-08-23T17:19:00Z">
        <w:r w:rsidDel="00FF71F3">
          <w:delText>deverloper</w:delText>
        </w:r>
      </w:del>
      <w:ins w:id="95" w:author="Oh, Hakju (IntlCtr)" w:date="2017-08-23T17:19:00Z">
        <w:r w:rsidR="00FF71F3">
          <w:t>developer</w:t>
        </w:r>
      </w:ins>
      <w:r>
        <w:t xml:space="preserve"> </w:t>
      </w:r>
      <w:r w:rsidR="00FA4C19">
        <w:t>logs in.</w:t>
      </w:r>
    </w:p>
    <w:p w14:paraId="70E09D0A" w14:textId="6E765B9E" w:rsidR="00FA4C19" w:rsidRDefault="00B3380E" w:rsidP="00581A44">
      <w:pPr>
        <w:pStyle w:val="ListParagraph"/>
        <w:numPr>
          <w:ilvl w:val="0"/>
          <w:numId w:val="21"/>
        </w:numPr>
      </w:pPr>
      <w:r>
        <w:t>The OAGi developer</w:t>
      </w:r>
      <w:r w:rsidR="00FA4C19">
        <w:t xml:space="preserve"> accesses the user management functionality</w:t>
      </w:r>
      <w:r>
        <w:t xml:space="preserve"> to update his info</w:t>
      </w:r>
      <w:r w:rsidR="00FA4C19">
        <w:t>.</w:t>
      </w:r>
    </w:p>
    <w:p w14:paraId="4DA5A1C7" w14:textId="4091B474" w:rsidR="00B3380E" w:rsidRDefault="00B3380E" w:rsidP="00581A44">
      <w:pPr>
        <w:pStyle w:val="ListParagraph"/>
        <w:numPr>
          <w:ilvl w:val="0"/>
          <w:numId w:val="21"/>
        </w:numPr>
      </w:pPr>
      <w:r>
        <w:lastRenderedPageBreak/>
        <w:t>Verify that the username cannot be changed.</w:t>
      </w:r>
    </w:p>
    <w:p w14:paraId="22DAE369" w14:textId="77777777" w:rsidR="00B3380E" w:rsidRDefault="00B3380E" w:rsidP="00581A44">
      <w:pPr>
        <w:pStyle w:val="ListParagraph"/>
        <w:numPr>
          <w:ilvl w:val="0"/>
          <w:numId w:val="21"/>
        </w:numPr>
      </w:pPr>
      <w:r>
        <w:t xml:space="preserve">The OAGi developer changes his first name, last name, phone, address, title. </w:t>
      </w:r>
    </w:p>
    <w:p w14:paraId="73F58D1A" w14:textId="00EB9115" w:rsidR="00FA4C19" w:rsidRDefault="00FA4C19" w:rsidP="00581A44">
      <w:pPr>
        <w:pStyle w:val="ListParagraph"/>
        <w:numPr>
          <w:ilvl w:val="0"/>
          <w:numId w:val="21"/>
        </w:numPr>
      </w:pPr>
      <w:r>
        <w:t xml:space="preserve">Verify that </w:t>
      </w:r>
      <w:r w:rsidR="00B3380E">
        <w:t>the information was properly updated in the system</w:t>
      </w:r>
      <w:r>
        <w:t xml:space="preserve">. </w:t>
      </w:r>
    </w:p>
    <w:p w14:paraId="682970BF" w14:textId="3EEB4196" w:rsidR="00B3380E" w:rsidRDefault="00B3380E" w:rsidP="00B3380E">
      <w:pPr>
        <w:pStyle w:val="Heading2"/>
      </w:pPr>
      <w:r>
        <w:t xml:space="preserve">OAGi developer can change </w:t>
      </w:r>
      <w:r w:rsidR="001D747B">
        <w:t>his</w:t>
      </w:r>
      <w:r>
        <w:t xml:space="preserve"> email</w:t>
      </w:r>
      <w:r w:rsidR="001D747B">
        <w:t xml:space="preserve"> address</w:t>
      </w:r>
      <w:ins w:id="96" w:author="Oh, Hakju (IntlCtr)" w:date="2017-08-23T17:20:00Z">
        <w:r w:rsidR="00FF71F3">
          <w:t xml:space="preserve"> (Fail. Not function as well.)</w:t>
        </w:r>
      </w:ins>
    </w:p>
    <w:p w14:paraId="1781B017" w14:textId="77777777" w:rsidR="00B3380E" w:rsidRPr="00E35B7D" w:rsidRDefault="00B3380E" w:rsidP="00B3380E">
      <w:r>
        <w:t>Requirement document reference: Section 5.1.2</w:t>
      </w:r>
    </w:p>
    <w:p w14:paraId="654D112F" w14:textId="77777777" w:rsidR="00B3380E" w:rsidRPr="0075459E" w:rsidRDefault="00B3380E" w:rsidP="00B3380E">
      <w:r>
        <w:t xml:space="preserve">Pre-condition: A user with the OAGi developer role exists </w:t>
      </w:r>
    </w:p>
    <w:p w14:paraId="58992611" w14:textId="77777777" w:rsidR="00B3380E" w:rsidRDefault="00B3380E" w:rsidP="00B3380E">
      <w:r>
        <w:t xml:space="preserve">Test Steps: </w:t>
      </w:r>
    </w:p>
    <w:p w14:paraId="06564CE5" w14:textId="4BD82FE3" w:rsidR="00B3380E" w:rsidRDefault="00B3380E" w:rsidP="00581A44">
      <w:pPr>
        <w:pStyle w:val="ListParagraph"/>
        <w:numPr>
          <w:ilvl w:val="0"/>
          <w:numId w:val="29"/>
        </w:numPr>
      </w:pPr>
      <w:r>
        <w:t xml:space="preserve">An OAGi </w:t>
      </w:r>
      <w:del w:id="97" w:author="Oh, Hakju (IntlCtr)" w:date="2017-08-23T17:19:00Z">
        <w:r w:rsidDel="00FF71F3">
          <w:delText>deverloper</w:delText>
        </w:r>
      </w:del>
      <w:ins w:id="98" w:author="Oh, Hakju (IntlCtr)" w:date="2017-08-23T17:19:00Z">
        <w:r w:rsidR="00FF71F3">
          <w:t>developer</w:t>
        </w:r>
      </w:ins>
      <w:r>
        <w:t xml:space="preserve"> logs in.</w:t>
      </w:r>
    </w:p>
    <w:p w14:paraId="37D0A431" w14:textId="77777777" w:rsidR="00B3380E" w:rsidRDefault="00B3380E" w:rsidP="00581A44">
      <w:pPr>
        <w:pStyle w:val="ListParagraph"/>
        <w:numPr>
          <w:ilvl w:val="0"/>
          <w:numId w:val="29"/>
        </w:numPr>
      </w:pPr>
      <w:r>
        <w:t>The OAGi developer accesses the user management functionality to update his info.</w:t>
      </w:r>
    </w:p>
    <w:p w14:paraId="24C36300" w14:textId="790B088B" w:rsidR="00B3380E" w:rsidRDefault="00B3380E" w:rsidP="00581A44">
      <w:pPr>
        <w:pStyle w:val="ListParagraph"/>
        <w:numPr>
          <w:ilvl w:val="0"/>
          <w:numId w:val="29"/>
        </w:numPr>
      </w:pPr>
      <w:r>
        <w:t>The OAGi developer changes his email address.</w:t>
      </w:r>
      <w:r w:rsidR="00CD40F2">
        <w:t xml:space="preserve"> </w:t>
      </w:r>
      <w:r>
        <w:t xml:space="preserve"> </w:t>
      </w:r>
    </w:p>
    <w:p w14:paraId="76B9B078" w14:textId="77777777" w:rsidR="00B3380E" w:rsidRDefault="00B3380E" w:rsidP="00581A44">
      <w:pPr>
        <w:pStyle w:val="ListParagraph"/>
        <w:numPr>
          <w:ilvl w:val="0"/>
          <w:numId w:val="29"/>
        </w:numPr>
      </w:pPr>
      <w:r>
        <w:t xml:space="preserve">Verify that the information was properly updated in the system. </w:t>
      </w:r>
    </w:p>
    <w:p w14:paraId="00D5C1E5" w14:textId="1F2834A0" w:rsidR="00B3380E" w:rsidRDefault="00CD40F2" w:rsidP="00B3380E">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6477B065" w14:textId="623FDF92" w:rsidR="001D747B" w:rsidRDefault="001D747B" w:rsidP="001D747B">
      <w:pPr>
        <w:pStyle w:val="Heading2"/>
      </w:pPr>
      <w:r>
        <w:t>OAGi developer can change his password</w:t>
      </w:r>
      <w:ins w:id="99" w:author="Oh, Hakju (IntlCtr)" w:date="2017-08-23T17:20:00Z">
        <w:r w:rsidR="00FF71F3">
          <w:t xml:space="preserve"> (Pass)</w:t>
        </w:r>
      </w:ins>
    </w:p>
    <w:p w14:paraId="4AD7733C" w14:textId="77777777" w:rsidR="001D747B" w:rsidRPr="00E35B7D" w:rsidRDefault="001D747B" w:rsidP="001D747B">
      <w:r>
        <w:t>Requirement document reference: Section 5.1.2</w:t>
      </w:r>
    </w:p>
    <w:p w14:paraId="466CA18F" w14:textId="77777777" w:rsidR="001D747B" w:rsidRPr="0075459E" w:rsidRDefault="001D747B" w:rsidP="001D747B">
      <w:r>
        <w:t xml:space="preserve">Pre-condition: A user with the OAGi developer role exists </w:t>
      </w:r>
    </w:p>
    <w:p w14:paraId="507EBFD8" w14:textId="77777777" w:rsidR="001D747B" w:rsidRDefault="001D747B" w:rsidP="001D747B">
      <w:r>
        <w:t xml:space="preserve">Test Steps: </w:t>
      </w:r>
    </w:p>
    <w:p w14:paraId="29929398" w14:textId="3FB1FA4C" w:rsidR="001D747B" w:rsidRDefault="001D747B" w:rsidP="00581A44">
      <w:pPr>
        <w:pStyle w:val="ListParagraph"/>
        <w:numPr>
          <w:ilvl w:val="0"/>
          <w:numId w:val="30"/>
        </w:numPr>
      </w:pPr>
      <w:r>
        <w:t xml:space="preserve">An OAGi </w:t>
      </w:r>
      <w:del w:id="100" w:author="Oh, Hakju (IntlCtr)" w:date="2017-08-23T17:19:00Z">
        <w:r w:rsidDel="00FF71F3">
          <w:delText>deverloper</w:delText>
        </w:r>
      </w:del>
      <w:ins w:id="101" w:author="Oh, Hakju (IntlCtr)" w:date="2017-08-23T17:19:00Z">
        <w:r w:rsidR="00FF71F3">
          <w:t>developer</w:t>
        </w:r>
      </w:ins>
      <w:r>
        <w:t xml:space="preserve"> logs in.</w:t>
      </w:r>
    </w:p>
    <w:p w14:paraId="7734E4B0" w14:textId="75F3E1D2" w:rsidR="001D747B" w:rsidRDefault="001D747B" w:rsidP="00581A44">
      <w:pPr>
        <w:pStyle w:val="ListParagraph"/>
        <w:numPr>
          <w:ilvl w:val="0"/>
          <w:numId w:val="30"/>
        </w:numPr>
      </w:pPr>
      <w:r>
        <w:t xml:space="preserve">The OAGi developer accesses the user management functionality to update his </w:t>
      </w:r>
      <w:r w:rsidR="00A83A70">
        <w:t>password</w:t>
      </w:r>
      <w:r>
        <w:t>.</w:t>
      </w:r>
    </w:p>
    <w:p w14:paraId="4336362A" w14:textId="6883317F" w:rsidR="001D747B" w:rsidRDefault="001D747B" w:rsidP="00581A44">
      <w:pPr>
        <w:pStyle w:val="ListParagraph"/>
        <w:numPr>
          <w:ilvl w:val="0"/>
          <w:numId w:val="30"/>
        </w:numPr>
      </w:pPr>
      <w:r>
        <w:t xml:space="preserve">The OAGi developer changes </w:t>
      </w:r>
      <w:r w:rsidR="00A83A70">
        <w:t>his password</w:t>
      </w:r>
      <w:r w:rsidR="003771C7">
        <w:t xml:space="preserve"> to a new compliance password.</w:t>
      </w:r>
      <w:r>
        <w:t xml:space="preserve">  </w:t>
      </w:r>
    </w:p>
    <w:p w14:paraId="11C8B769" w14:textId="3289A498" w:rsidR="001D747B" w:rsidRDefault="003771C7" w:rsidP="00581A44">
      <w:pPr>
        <w:pStyle w:val="ListParagraph"/>
        <w:numPr>
          <w:ilvl w:val="0"/>
          <w:numId w:val="30"/>
        </w:numPr>
      </w:pPr>
      <w:r>
        <w:t>Verify that the OAGi developer can log in with his new password</w:t>
      </w:r>
      <w:r w:rsidR="001D747B">
        <w:t xml:space="preserve">. </w:t>
      </w:r>
    </w:p>
    <w:p w14:paraId="6668D083" w14:textId="077EC20E" w:rsidR="003771C7" w:rsidRDefault="003771C7" w:rsidP="003771C7">
      <w:pPr>
        <w:pStyle w:val="Heading2"/>
      </w:pPr>
      <w:r>
        <w:t>OAGi developer cannot change his password to a non-compliance password</w:t>
      </w:r>
      <w:ins w:id="102" w:author="Oh, Hakju (IntlCtr)" w:date="2017-08-23T17:20:00Z">
        <w:r w:rsidR="00FF71F3">
          <w:t xml:space="preserve"> (Pass with an error message; </w:t>
        </w:r>
        <w:r w:rsidR="00FF71F3" w:rsidRPr="00FF71F3">
          <w:t>New password is too short (minimum is 5 characters)</w:t>
        </w:r>
        <w:r w:rsidR="00FF71F3">
          <w:t>)</w:t>
        </w:r>
      </w:ins>
    </w:p>
    <w:p w14:paraId="5E141458" w14:textId="4D63D3D6" w:rsidR="003771C7" w:rsidRPr="00E35B7D" w:rsidRDefault="003771C7" w:rsidP="003771C7">
      <w:r>
        <w:t xml:space="preserve">Requirement document reference: </w:t>
      </w:r>
      <w:r w:rsidRPr="003771C7">
        <w:rPr>
          <w:b/>
          <w:bCs/>
        </w:rPr>
        <w:t>Optional</w:t>
      </w:r>
      <w:r>
        <w:t>. Section 5.1.2</w:t>
      </w:r>
    </w:p>
    <w:p w14:paraId="435D5D3E" w14:textId="77777777" w:rsidR="003771C7" w:rsidRPr="0075459E" w:rsidRDefault="003771C7" w:rsidP="003771C7">
      <w:r>
        <w:t xml:space="preserve">Pre-condition: A user with the OAGi developer role exists </w:t>
      </w:r>
    </w:p>
    <w:p w14:paraId="6FCEF53A" w14:textId="77777777" w:rsidR="003771C7" w:rsidRDefault="003771C7" w:rsidP="003771C7">
      <w:r>
        <w:t xml:space="preserve">Test Steps: </w:t>
      </w:r>
    </w:p>
    <w:p w14:paraId="71A2ACE0" w14:textId="29DBFF7E" w:rsidR="003771C7" w:rsidRDefault="003771C7" w:rsidP="00581A44">
      <w:pPr>
        <w:pStyle w:val="ListParagraph"/>
        <w:numPr>
          <w:ilvl w:val="0"/>
          <w:numId w:val="31"/>
        </w:numPr>
      </w:pPr>
      <w:r>
        <w:t xml:space="preserve">An OAGi </w:t>
      </w:r>
      <w:del w:id="103" w:author="Oh, Hakju (IntlCtr)" w:date="2017-08-23T17:19:00Z">
        <w:r w:rsidDel="00FF71F3">
          <w:delText>deverloper</w:delText>
        </w:r>
      </w:del>
      <w:ins w:id="104" w:author="Oh, Hakju (IntlCtr)" w:date="2017-08-23T17:19:00Z">
        <w:r w:rsidR="00FF71F3">
          <w:t>developer</w:t>
        </w:r>
      </w:ins>
      <w:r>
        <w:t xml:space="preserve"> logs in.</w:t>
      </w:r>
    </w:p>
    <w:p w14:paraId="08CF027E" w14:textId="77777777" w:rsidR="003771C7" w:rsidRDefault="003771C7" w:rsidP="00581A44">
      <w:pPr>
        <w:pStyle w:val="ListParagraph"/>
        <w:numPr>
          <w:ilvl w:val="0"/>
          <w:numId w:val="31"/>
        </w:numPr>
      </w:pPr>
      <w:r>
        <w:t>The OAGi developer accesses the user management functionality to update his password.</w:t>
      </w:r>
    </w:p>
    <w:p w14:paraId="089F4BA8" w14:textId="777FDE36" w:rsidR="003771C7" w:rsidRDefault="003771C7" w:rsidP="00581A44">
      <w:pPr>
        <w:pStyle w:val="ListParagraph"/>
        <w:numPr>
          <w:ilvl w:val="0"/>
          <w:numId w:val="31"/>
        </w:numPr>
      </w:pPr>
      <w:r>
        <w:t xml:space="preserve">The OAGi developer changes his password to a non-compliance password.  </w:t>
      </w:r>
    </w:p>
    <w:p w14:paraId="5C30FBED" w14:textId="24D8640B" w:rsidR="001D747B" w:rsidRDefault="003771C7" w:rsidP="00581A44">
      <w:pPr>
        <w:pStyle w:val="ListParagraph"/>
        <w:numPr>
          <w:ilvl w:val="0"/>
          <w:numId w:val="31"/>
        </w:numPr>
      </w:pPr>
      <w:r>
        <w:lastRenderedPageBreak/>
        <w:t xml:space="preserve">Verify that the system does not allow the password change. </w:t>
      </w:r>
    </w:p>
    <w:p w14:paraId="3419EFE3" w14:textId="24E75998" w:rsidR="005D3F65" w:rsidRDefault="005D3F65" w:rsidP="005D3F65">
      <w:pPr>
        <w:pStyle w:val="Heading2"/>
      </w:pPr>
      <w:r>
        <w:t xml:space="preserve">OAGi developer cannot manage roles and access info of any other user </w:t>
      </w:r>
      <w:ins w:id="105" w:author="Oh, Hakju (IntlCtr)" w:date="2017-08-23T17:20:00Z">
        <w:r w:rsidR="00FF71F3">
          <w:t>(Pass)</w:t>
        </w:r>
      </w:ins>
    </w:p>
    <w:p w14:paraId="6214A1B8" w14:textId="36110771" w:rsidR="005D3F65" w:rsidRDefault="005D3F65" w:rsidP="005D3F65">
      <w:r>
        <w:t>Requirement document reference: Section 3.2.6, 5.1.2</w:t>
      </w:r>
    </w:p>
    <w:p w14:paraId="201A596A" w14:textId="27CAF8BC" w:rsidR="005D3F65" w:rsidRPr="0075459E" w:rsidRDefault="005D3F65" w:rsidP="005D3F65">
      <w:r>
        <w:t xml:space="preserve">Pre-condition: A user with the OAGi developer role exists. Users with all other roles exist. </w:t>
      </w:r>
    </w:p>
    <w:p w14:paraId="4C8CE9E8" w14:textId="77777777" w:rsidR="005D3F65" w:rsidRDefault="005D3F65" w:rsidP="005D3F65">
      <w:r>
        <w:t xml:space="preserve">Test Steps: </w:t>
      </w:r>
    </w:p>
    <w:p w14:paraId="54F64FDB" w14:textId="6D56117A" w:rsidR="005D3F65" w:rsidRDefault="005D3F65" w:rsidP="00581A44">
      <w:pPr>
        <w:pStyle w:val="ListParagraph"/>
        <w:numPr>
          <w:ilvl w:val="0"/>
          <w:numId w:val="25"/>
        </w:numPr>
      </w:pPr>
      <w:r>
        <w:t>An OAGi developer logs in.</w:t>
      </w:r>
    </w:p>
    <w:p w14:paraId="1C82B0C5" w14:textId="0122E3EC" w:rsidR="005D3F65" w:rsidRDefault="005D3F65" w:rsidP="00581A44">
      <w:pPr>
        <w:pStyle w:val="ListParagraph"/>
        <w:numPr>
          <w:ilvl w:val="0"/>
          <w:numId w:val="25"/>
        </w:numPr>
      </w:pPr>
      <w:r>
        <w:t xml:space="preserve">Verify that it is not possible to for the OAGi developer to manage other users. </w:t>
      </w:r>
    </w:p>
    <w:p w14:paraId="26FC3006" w14:textId="77777777" w:rsidR="009B38A0" w:rsidRDefault="009B38A0" w:rsidP="009B38A0">
      <w:pPr>
        <w:pStyle w:val="Heading1"/>
      </w:pPr>
      <w:r>
        <w:t>Enterprise tenant admin user’s user management authorities</w:t>
      </w:r>
    </w:p>
    <w:p w14:paraId="33CB1FFC" w14:textId="77777777" w:rsidR="009B38A0" w:rsidRDefault="009B38A0" w:rsidP="009B38A0">
      <w:r>
        <w:t>Requirement document reference: Section 5.3</w:t>
      </w:r>
    </w:p>
    <w:p w14:paraId="1296DD2B" w14:textId="214C5AA7" w:rsidR="009B38A0" w:rsidRDefault="009B38A0" w:rsidP="009B38A0">
      <w:pPr>
        <w:pStyle w:val="Heading2"/>
      </w:pPr>
      <w:bookmarkStart w:id="106" w:name="_Ref488766198"/>
      <w:r>
        <w:t>Enterprise tenant admin user successfully adds a user with minimum required information</w:t>
      </w:r>
      <w:bookmarkEnd w:id="106"/>
      <w:ins w:id="107" w:author="Oh, Hakju (IntlCtr)" w:date="2017-08-23T17:21:00Z">
        <w:r w:rsidR="00791173">
          <w:t xml:space="preserve"> (Pass. Same as TC 2.1)</w:t>
        </w:r>
      </w:ins>
    </w:p>
    <w:p w14:paraId="40AF6D33" w14:textId="77777777" w:rsidR="009B38A0" w:rsidRPr="00E35B7D" w:rsidRDefault="009B38A0" w:rsidP="009B38A0">
      <w:r>
        <w:t>Requirement document reference: Section 5.3.1</w:t>
      </w:r>
    </w:p>
    <w:p w14:paraId="24FD084F" w14:textId="77777777" w:rsidR="009B38A0" w:rsidRPr="00E74F4B" w:rsidRDefault="009B38A0" w:rsidP="009B38A0">
      <w:r w:rsidRPr="005C63B2">
        <w:rPr>
          <w:noProof/>
        </w:rPr>
        <w:t>Pre-condition</w:t>
      </w:r>
      <w:r>
        <w:t xml:space="preserve">: No user with </w:t>
      </w:r>
      <w:r w:rsidRPr="005C63B2">
        <w:rPr>
          <w:noProof/>
        </w:rPr>
        <w:t>username</w:t>
      </w:r>
      <w:r>
        <w:t>, aEntUser1, exists in the system.</w:t>
      </w:r>
    </w:p>
    <w:p w14:paraId="1A347CD1" w14:textId="77777777" w:rsidR="009B38A0" w:rsidRDefault="009B38A0" w:rsidP="009B38A0">
      <w:r>
        <w:t xml:space="preserve">Test Steps: </w:t>
      </w:r>
    </w:p>
    <w:p w14:paraId="6AA527A7" w14:textId="77777777" w:rsidR="009B38A0" w:rsidRDefault="009B38A0" w:rsidP="00581A44">
      <w:pPr>
        <w:pStyle w:val="ListParagraph"/>
        <w:numPr>
          <w:ilvl w:val="0"/>
          <w:numId w:val="44"/>
        </w:numPr>
      </w:pPr>
      <w:r>
        <w:t>A user logs in as Enterprise tenant admin.</w:t>
      </w:r>
    </w:p>
    <w:p w14:paraId="5CEF27AE" w14:textId="77777777" w:rsidR="009B38A0" w:rsidRDefault="009B38A0" w:rsidP="00581A44">
      <w:pPr>
        <w:pStyle w:val="ListParagraph"/>
        <w:numPr>
          <w:ilvl w:val="0"/>
          <w:numId w:val="44"/>
        </w:numPr>
      </w:pPr>
      <w:r>
        <w:t>The Enterprise tenant admin somehow accesses the “Add a user” functionality.</w:t>
      </w:r>
    </w:p>
    <w:p w14:paraId="5DD21B45" w14:textId="77777777" w:rsidR="009B38A0" w:rsidRDefault="009B38A0" w:rsidP="00581A44">
      <w:pPr>
        <w:pStyle w:val="ListParagraph"/>
        <w:numPr>
          <w:ilvl w:val="0"/>
          <w:numId w:val="44"/>
        </w:numPr>
      </w:pPr>
      <w:r>
        <w:t>The Enterprise tenant admin user fills in username=”aEntUser1”, a valid password, first name, last name, phone, email (omit the address and title fields) and create this new user.</w:t>
      </w:r>
    </w:p>
    <w:p w14:paraId="606D16D5" w14:textId="77777777" w:rsidR="009B38A0" w:rsidRDefault="009B38A0" w:rsidP="00581A44">
      <w:pPr>
        <w:pStyle w:val="ListParagraph"/>
        <w:numPr>
          <w:ilvl w:val="0"/>
          <w:numId w:val="44"/>
        </w:numPr>
      </w:pPr>
      <w:r>
        <w:t>Log out of the Enterprise tenant admin user account.</w:t>
      </w:r>
    </w:p>
    <w:p w14:paraId="5411D161" w14:textId="77777777" w:rsidR="009B38A0" w:rsidRDefault="009B38A0" w:rsidP="00581A44">
      <w:pPr>
        <w:pStyle w:val="ListParagraph"/>
        <w:numPr>
          <w:ilvl w:val="0"/>
          <w:numId w:val="44"/>
        </w:numPr>
      </w:pPr>
      <w:r>
        <w:t>Check aEntUser1’s email for the system generated email account verification, which also tells aEntUser1 his initial password. Click on the verification link.</w:t>
      </w:r>
    </w:p>
    <w:p w14:paraId="4A9A5493" w14:textId="77777777" w:rsidR="009B38A0" w:rsidRDefault="009B38A0" w:rsidP="00581A44">
      <w:pPr>
        <w:pStyle w:val="ListParagraph"/>
        <w:numPr>
          <w:ilvl w:val="0"/>
          <w:numId w:val="44"/>
        </w:numPr>
      </w:pPr>
      <w:r>
        <w:t>Log in as aEntUser1.</w:t>
      </w:r>
    </w:p>
    <w:p w14:paraId="1DAB592E" w14:textId="77777777" w:rsidR="009B38A0" w:rsidRPr="00495D2F" w:rsidRDefault="009B38A0" w:rsidP="00581A44">
      <w:pPr>
        <w:pStyle w:val="ListParagraph"/>
        <w:numPr>
          <w:ilvl w:val="0"/>
          <w:numId w:val="44"/>
        </w:numPr>
      </w:pPr>
      <w:r>
        <w:t xml:space="preserve">Verify that aEntUser1 has a free user role. </w:t>
      </w:r>
    </w:p>
    <w:p w14:paraId="51890204" w14:textId="0E31C23F" w:rsidR="009B38A0" w:rsidRDefault="009B38A0" w:rsidP="009B38A0">
      <w:pPr>
        <w:pStyle w:val="Heading2"/>
      </w:pPr>
      <w:r>
        <w:t>Enterprise tenant admin user successfully adds a user with all information filled</w:t>
      </w:r>
      <w:ins w:id="108" w:author="Oh, Hakju (IntlCtr)" w:date="2017-08-23T17:21:00Z">
        <w:r w:rsidR="00791173">
          <w:t xml:space="preserve"> (Pass. Same as TC 2.2)</w:t>
        </w:r>
      </w:ins>
    </w:p>
    <w:p w14:paraId="101F3829" w14:textId="77777777" w:rsidR="009B38A0" w:rsidRPr="00E35B7D" w:rsidRDefault="009B38A0" w:rsidP="009B38A0">
      <w:r>
        <w:t>Requirement document reference: Section 5.3.1</w:t>
      </w:r>
    </w:p>
    <w:p w14:paraId="18BA352B" w14:textId="77777777" w:rsidR="009B38A0" w:rsidRDefault="009B38A0" w:rsidP="009B38A0">
      <w:r>
        <w:t>Pre-condition: No user with username, aEntUser2, exists in the system.</w:t>
      </w:r>
    </w:p>
    <w:p w14:paraId="3A9675E8" w14:textId="77777777" w:rsidR="009B38A0" w:rsidRDefault="009B38A0" w:rsidP="009B38A0">
      <w:r>
        <w:t xml:space="preserve">Test Steps: </w:t>
      </w:r>
    </w:p>
    <w:p w14:paraId="39362378" w14:textId="77777777" w:rsidR="009B38A0" w:rsidRDefault="009B38A0" w:rsidP="00581A44">
      <w:pPr>
        <w:pStyle w:val="ListParagraph"/>
        <w:numPr>
          <w:ilvl w:val="0"/>
          <w:numId w:val="45"/>
        </w:numPr>
      </w:pPr>
      <w:r>
        <w:t xml:space="preserve">A user logs in as Enterprise tenant admin. </w:t>
      </w:r>
    </w:p>
    <w:p w14:paraId="6CFB726E" w14:textId="77777777" w:rsidR="009B38A0" w:rsidRDefault="009B38A0" w:rsidP="00581A44">
      <w:pPr>
        <w:pStyle w:val="ListParagraph"/>
        <w:numPr>
          <w:ilvl w:val="0"/>
          <w:numId w:val="45"/>
        </w:numPr>
      </w:pPr>
      <w:r>
        <w:lastRenderedPageBreak/>
        <w:t>The Enterprise tenant admin user somehow accesses the “Add a user” functionality.</w:t>
      </w:r>
    </w:p>
    <w:p w14:paraId="0561DCE0" w14:textId="77777777" w:rsidR="009B38A0" w:rsidRDefault="009B38A0" w:rsidP="00581A44">
      <w:pPr>
        <w:pStyle w:val="ListParagraph"/>
        <w:numPr>
          <w:ilvl w:val="0"/>
          <w:numId w:val="45"/>
        </w:numPr>
      </w:pPr>
      <w:r>
        <w:t>The Enterprise tenant admin user fills in username=”</w:t>
      </w:r>
      <w:r w:rsidRPr="00C95510">
        <w:t xml:space="preserve"> </w:t>
      </w:r>
      <w:r>
        <w:t>aEntUser2”, a valid password, first name, last name, phone, email, address and title fields and create this new user.</w:t>
      </w:r>
    </w:p>
    <w:p w14:paraId="16633B0B" w14:textId="77777777" w:rsidR="009B38A0" w:rsidRDefault="009B38A0" w:rsidP="00581A44">
      <w:pPr>
        <w:pStyle w:val="ListParagraph"/>
        <w:numPr>
          <w:ilvl w:val="0"/>
          <w:numId w:val="45"/>
        </w:numPr>
      </w:pPr>
      <w:r>
        <w:t>Log out of the Enterprise tenant admin user account.</w:t>
      </w:r>
      <w:r w:rsidRPr="00FA4C19">
        <w:t xml:space="preserve"> </w:t>
      </w:r>
    </w:p>
    <w:p w14:paraId="77DCDB47" w14:textId="77777777" w:rsidR="009B38A0" w:rsidRDefault="009B38A0" w:rsidP="00581A44">
      <w:pPr>
        <w:pStyle w:val="ListParagraph"/>
        <w:numPr>
          <w:ilvl w:val="0"/>
          <w:numId w:val="45"/>
        </w:numPr>
      </w:pPr>
      <w:r>
        <w:t xml:space="preserve">Check aEntUser2’s email for the system generated email account verification, which also tells aEntUser2 his initial password. Click on the verification link. Log in as aEntUser2. </w:t>
      </w:r>
    </w:p>
    <w:p w14:paraId="6ED51B2A" w14:textId="77777777" w:rsidR="009B38A0" w:rsidRDefault="009B38A0" w:rsidP="00581A44">
      <w:pPr>
        <w:pStyle w:val="ListParagraph"/>
        <w:numPr>
          <w:ilvl w:val="0"/>
          <w:numId w:val="45"/>
        </w:numPr>
      </w:pPr>
      <w:r>
        <w:t>Verify that aEntUser2 has a free user role.</w:t>
      </w:r>
    </w:p>
    <w:p w14:paraId="00801B83" w14:textId="780D9067" w:rsidR="009B38A0" w:rsidRDefault="009B38A0" w:rsidP="009B38A0">
      <w:pPr>
        <w:pStyle w:val="Heading2"/>
      </w:pPr>
      <w:r>
        <w:t>Add user fails by Enterprise tenant admin user due to invalid email address</w:t>
      </w:r>
      <w:ins w:id="109" w:author="Oh, Hakju (IntlCtr)" w:date="2017-08-23T17:21:00Z">
        <w:r w:rsidR="00791173">
          <w:t xml:space="preserve"> (Fail. Same as TC 2.3)</w:t>
        </w:r>
      </w:ins>
    </w:p>
    <w:p w14:paraId="4DAC30CE" w14:textId="77777777" w:rsidR="009B38A0" w:rsidRPr="00E35B7D" w:rsidRDefault="009B38A0" w:rsidP="009B38A0">
      <w:r>
        <w:t>Requirement document reference: Section 5.3.1</w:t>
      </w:r>
    </w:p>
    <w:p w14:paraId="61D91BDD" w14:textId="77777777" w:rsidR="009B38A0" w:rsidRDefault="009B38A0" w:rsidP="009B38A0">
      <w:r>
        <w:t>Pre-condition: No user with username, aEntUser3, exists in the system.</w:t>
      </w:r>
    </w:p>
    <w:p w14:paraId="610EC819" w14:textId="77777777" w:rsidR="009B38A0" w:rsidRDefault="009B38A0" w:rsidP="009B38A0">
      <w:r>
        <w:t xml:space="preserve">Test Steps: </w:t>
      </w:r>
    </w:p>
    <w:p w14:paraId="0F1F469E" w14:textId="77777777" w:rsidR="009B38A0" w:rsidRDefault="009B38A0" w:rsidP="00581A44">
      <w:pPr>
        <w:pStyle w:val="ListParagraph"/>
        <w:numPr>
          <w:ilvl w:val="0"/>
          <w:numId w:val="46"/>
        </w:numPr>
      </w:pPr>
      <w:r>
        <w:t xml:space="preserve">A user logs in as Enterprise tenant admin.. </w:t>
      </w:r>
    </w:p>
    <w:p w14:paraId="3DE4E594" w14:textId="77777777" w:rsidR="009B38A0" w:rsidRDefault="009B38A0" w:rsidP="00581A44">
      <w:pPr>
        <w:pStyle w:val="ListParagraph"/>
        <w:numPr>
          <w:ilvl w:val="0"/>
          <w:numId w:val="46"/>
        </w:numPr>
      </w:pPr>
      <w:r>
        <w:t>The Enterprise tenant admin user somehow accesses the “Add a user” functionality.</w:t>
      </w:r>
    </w:p>
    <w:p w14:paraId="114831DD" w14:textId="77777777" w:rsidR="009B38A0" w:rsidRDefault="009B38A0" w:rsidP="00581A44">
      <w:pPr>
        <w:pStyle w:val="ListParagraph"/>
        <w:numPr>
          <w:ilvl w:val="0"/>
          <w:numId w:val="46"/>
        </w:numPr>
      </w:pPr>
      <w:r>
        <w:t>The Enterprise tenant admin user fills in username=”</w:t>
      </w:r>
      <w:r w:rsidRPr="00656EEF">
        <w:t xml:space="preserve"> </w:t>
      </w:r>
      <w:r>
        <w:t>aEntUser3”, a valid password, first name, last name, phone, email (assuming valid format but non-existing email address), address and title fields and create this new user.</w:t>
      </w:r>
    </w:p>
    <w:p w14:paraId="19ADAF9F" w14:textId="77777777" w:rsidR="009B38A0" w:rsidRDefault="009B38A0" w:rsidP="00581A44">
      <w:pPr>
        <w:pStyle w:val="ListParagraph"/>
        <w:numPr>
          <w:ilvl w:val="0"/>
          <w:numId w:val="46"/>
        </w:numPr>
      </w:pPr>
      <w:r>
        <w:t>Verify that the Enterprise tenant admin user receives an email from the system indicating that the system fails to send an email to aEntUser3’s email address.</w:t>
      </w:r>
    </w:p>
    <w:p w14:paraId="3737336A" w14:textId="77777777" w:rsidR="009B38A0" w:rsidRDefault="009B38A0" w:rsidP="00581A44">
      <w:pPr>
        <w:pStyle w:val="ListParagraph"/>
        <w:numPr>
          <w:ilvl w:val="0"/>
          <w:numId w:val="46"/>
        </w:numPr>
      </w:pPr>
      <w:r>
        <w:t xml:space="preserve">Enterprise tenant admin user goes back to the system to correct the email address. </w:t>
      </w:r>
    </w:p>
    <w:p w14:paraId="5BBC3C61" w14:textId="77777777" w:rsidR="009B38A0" w:rsidRDefault="009B38A0" w:rsidP="00581A44">
      <w:pPr>
        <w:pStyle w:val="ListParagraph"/>
        <w:numPr>
          <w:ilvl w:val="0"/>
          <w:numId w:val="46"/>
        </w:numPr>
      </w:pPr>
      <w:r>
        <w:t>Check aEntUser3’s email for the system generated email account verification, which also tells aEntUser3 his initial password. Click on the verification link. Log in as aEntUser3.</w:t>
      </w:r>
    </w:p>
    <w:p w14:paraId="5F652B08" w14:textId="77777777" w:rsidR="009B38A0" w:rsidRPr="00135E8D" w:rsidRDefault="009B38A0" w:rsidP="00581A44">
      <w:pPr>
        <w:pStyle w:val="ListParagraph"/>
        <w:numPr>
          <w:ilvl w:val="0"/>
          <w:numId w:val="46"/>
        </w:numPr>
      </w:pPr>
      <w:r>
        <w:t>Verify that aEntUser3 has a free user role.</w:t>
      </w:r>
    </w:p>
    <w:p w14:paraId="4730AAEC" w14:textId="0784001E" w:rsidR="009B38A0" w:rsidRDefault="009B38A0" w:rsidP="009B38A0">
      <w:pPr>
        <w:pStyle w:val="Heading2"/>
      </w:pPr>
      <w:r>
        <w:t>Add user fails by Enterprise tenant admin user due to expired verification email</w:t>
      </w:r>
      <w:ins w:id="110" w:author="Oh, Hakju (IntlCtr)" w:date="2017-08-23T17:21:00Z">
        <w:r w:rsidR="00791173">
          <w:t xml:space="preserve"> (Not performed. Same as TC 2.4)</w:t>
        </w:r>
      </w:ins>
    </w:p>
    <w:p w14:paraId="3119F17B" w14:textId="77777777" w:rsidR="009B38A0" w:rsidRPr="00E35B7D" w:rsidRDefault="009B38A0" w:rsidP="009B38A0">
      <w:r>
        <w:t xml:space="preserve">Requirement document reference: </w:t>
      </w:r>
      <w:r w:rsidRPr="00286C30">
        <w:rPr>
          <w:b/>
          <w:bCs/>
        </w:rPr>
        <w:t>Optional</w:t>
      </w:r>
      <w:r>
        <w:t>, this is not clearly included in Section 5.3.1</w:t>
      </w:r>
    </w:p>
    <w:p w14:paraId="4B51DC0A" w14:textId="77777777" w:rsidR="009B38A0" w:rsidRDefault="009B38A0" w:rsidP="009B38A0">
      <w:r>
        <w:t>Pre-condition: No user with username, aEntUser4, exists in the system.</w:t>
      </w:r>
    </w:p>
    <w:p w14:paraId="1E735C1A" w14:textId="77777777" w:rsidR="009B38A0" w:rsidRDefault="009B38A0" w:rsidP="009B38A0">
      <w:r>
        <w:t xml:space="preserve">Test Steps: </w:t>
      </w:r>
    </w:p>
    <w:p w14:paraId="4AA11D92" w14:textId="77777777" w:rsidR="009B38A0" w:rsidRDefault="009B38A0" w:rsidP="00581A44">
      <w:pPr>
        <w:pStyle w:val="ListParagraph"/>
        <w:numPr>
          <w:ilvl w:val="0"/>
          <w:numId w:val="48"/>
        </w:numPr>
      </w:pPr>
      <w:r>
        <w:t xml:space="preserve">A user logs in as Enterprise tenant admin. </w:t>
      </w:r>
    </w:p>
    <w:p w14:paraId="21F858DC" w14:textId="77777777" w:rsidR="009B38A0" w:rsidRDefault="009B38A0" w:rsidP="00581A44">
      <w:pPr>
        <w:pStyle w:val="ListParagraph"/>
        <w:numPr>
          <w:ilvl w:val="0"/>
          <w:numId w:val="48"/>
        </w:numPr>
      </w:pPr>
      <w:r>
        <w:t>The Enterprise tenant admin user somehow accesses the “Add a user” functionality.</w:t>
      </w:r>
    </w:p>
    <w:p w14:paraId="4F75BC33" w14:textId="77777777" w:rsidR="009B38A0" w:rsidRDefault="009B38A0" w:rsidP="00581A44">
      <w:pPr>
        <w:pStyle w:val="ListParagraph"/>
        <w:numPr>
          <w:ilvl w:val="0"/>
          <w:numId w:val="48"/>
        </w:numPr>
      </w:pPr>
      <w:r>
        <w:t>The Enterprise tenant admin user fills in username=”aEntUser4”, a valid password, first name, last name, phone, email, address and title fields and create this new user.</w:t>
      </w:r>
    </w:p>
    <w:p w14:paraId="72C1C6EB" w14:textId="77777777" w:rsidR="009B38A0" w:rsidRDefault="009B38A0" w:rsidP="00581A44">
      <w:pPr>
        <w:pStyle w:val="ListParagraph"/>
        <w:numPr>
          <w:ilvl w:val="0"/>
          <w:numId w:val="48"/>
        </w:numPr>
      </w:pPr>
      <w:r>
        <w:t>Verify that aEntUser4 has received the verification email.</w:t>
      </w:r>
    </w:p>
    <w:p w14:paraId="0EF90FC6" w14:textId="77777777" w:rsidR="009B38A0" w:rsidRDefault="009B38A0" w:rsidP="00581A44">
      <w:pPr>
        <w:pStyle w:val="ListParagraph"/>
        <w:numPr>
          <w:ilvl w:val="0"/>
          <w:numId w:val="48"/>
        </w:numPr>
      </w:pPr>
      <w:r>
        <w:t>Wait until the account verification email expires.</w:t>
      </w:r>
    </w:p>
    <w:p w14:paraId="03DECFB6" w14:textId="77777777" w:rsidR="009B38A0" w:rsidRDefault="009B38A0" w:rsidP="00581A44">
      <w:pPr>
        <w:pStyle w:val="ListParagraph"/>
        <w:numPr>
          <w:ilvl w:val="0"/>
          <w:numId w:val="48"/>
        </w:numPr>
      </w:pPr>
      <w:r>
        <w:lastRenderedPageBreak/>
        <w:t>Verify that the Enterprise tenant admin user receives an email from the system indicating that aEntUser4 fails to verify his email address.</w:t>
      </w:r>
    </w:p>
    <w:p w14:paraId="15D3361D" w14:textId="77777777" w:rsidR="009B38A0" w:rsidRDefault="009B38A0" w:rsidP="00581A44">
      <w:pPr>
        <w:pStyle w:val="ListParagraph"/>
        <w:numPr>
          <w:ilvl w:val="0"/>
          <w:numId w:val="48"/>
        </w:numPr>
      </w:pPr>
      <w:r>
        <w:t>Verify that aEntUser4 cannot log in.</w:t>
      </w:r>
    </w:p>
    <w:p w14:paraId="62CFA477" w14:textId="77777777" w:rsidR="009B38A0" w:rsidRDefault="009B38A0" w:rsidP="00581A44">
      <w:pPr>
        <w:pStyle w:val="ListParagraph"/>
        <w:numPr>
          <w:ilvl w:val="0"/>
          <w:numId w:val="48"/>
        </w:numPr>
      </w:pPr>
      <w:r>
        <w:t xml:space="preserve">Enterprise tenant admin goes back to the system to resend the verification email. </w:t>
      </w:r>
    </w:p>
    <w:p w14:paraId="52E55055" w14:textId="77777777" w:rsidR="009B38A0" w:rsidRDefault="009B38A0" w:rsidP="00581A44">
      <w:pPr>
        <w:pStyle w:val="ListParagraph"/>
        <w:numPr>
          <w:ilvl w:val="0"/>
          <w:numId w:val="48"/>
        </w:numPr>
      </w:pPr>
      <w:r>
        <w:t>Wait until the account verification email expires.</w:t>
      </w:r>
    </w:p>
    <w:p w14:paraId="4247A452" w14:textId="77777777" w:rsidR="009B38A0" w:rsidRDefault="009B38A0" w:rsidP="00581A44">
      <w:pPr>
        <w:pStyle w:val="ListParagraph"/>
        <w:numPr>
          <w:ilvl w:val="0"/>
          <w:numId w:val="48"/>
        </w:numPr>
      </w:pPr>
      <w:r>
        <w:t>Enterprise tenant admin goes back to the system to remove all roles from aEntUser4 (note since the user cannot be removed from the system, only all roles can be removed).</w:t>
      </w:r>
    </w:p>
    <w:p w14:paraId="5177B6A7" w14:textId="77777777" w:rsidR="009B38A0" w:rsidRPr="00286C30" w:rsidRDefault="009B38A0" w:rsidP="00581A44">
      <w:pPr>
        <w:pStyle w:val="ListParagraph"/>
        <w:numPr>
          <w:ilvl w:val="0"/>
          <w:numId w:val="48"/>
        </w:numPr>
      </w:pPr>
      <w:r>
        <w:t>Verify that aEntUser4 cannot log in.</w:t>
      </w:r>
    </w:p>
    <w:p w14:paraId="78A70ED7" w14:textId="1B859406" w:rsidR="009B38A0" w:rsidRDefault="009B38A0" w:rsidP="009B38A0">
      <w:pPr>
        <w:pStyle w:val="Heading2"/>
      </w:pPr>
      <w:r>
        <w:t>Add user fails by Enterprise tenant admin user due to omitting username</w:t>
      </w:r>
      <w:ins w:id="111" w:author="Oh, Hakju (IntlCtr)" w:date="2017-08-23T17:22:00Z">
        <w:r w:rsidR="00791173">
          <w:t xml:space="preserve"> (Pass. Same as TC 2.5)</w:t>
        </w:r>
      </w:ins>
    </w:p>
    <w:p w14:paraId="3BF136B5" w14:textId="77777777" w:rsidR="009B38A0" w:rsidRPr="00E35B7D" w:rsidRDefault="009B38A0" w:rsidP="009B38A0">
      <w:r>
        <w:t>Requirement document reference: Section 5.3.1</w:t>
      </w:r>
    </w:p>
    <w:p w14:paraId="2FCC871C" w14:textId="77777777" w:rsidR="009B38A0" w:rsidRDefault="009B38A0" w:rsidP="009B38A0">
      <w:r>
        <w:t xml:space="preserve">Test Steps: </w:t>
      </w:r>
    </w:p>
    <w:p w14:paraId="54681057" w14:textId="77777777" w:rsidR="009B38A0" w:rsidRDefault="009B38A0" w:rsidP="00581A44">
      <w:pPr>
        <w:pStyle w:val="ListParagraph"/>
        <w:numPr>
          <w:ilvl w:val="0"/>
          <w:numId w:val="47"/>
        </w:numPr>
      </w:pPr>
      <w:r>
        <w:t>A user logs in as Enterprise tenant admin.</w:t>
      </w:r>
    </w:p>
    <w:p w14:paraId="3747CB46" w14:textId="77777777" w:rsidR="009B38A0" w:rsidRDefault="009B38A0" w:rsidP="00581A44">
      <w:pPr>
        <w:pStyle w:val="ListParagraph"/>
        <w:numPr>
          <w:ilvl w:val="0"/>
          <w:numId w:val="47"/>
        </w:numPr>
      </w:pPr>
      <w:r>
        <w:t>The Enterprise tenant admin user somehow accesses the “Add a user” functionality.</w:t>
      </w:r>
    </w:p>
    <w:p w14:paraId="584E04F6" w14:textId="77777777" w:rsidR="009B38A0" w:rsidRDefault="009B38A0" w:rsidP="00581A44">
      <w:pPr>
        <w:pStyle w:val="ListParagraph"/>
        <w:numPr>
          <w:ilvl w:val="0"/>
          <w:numId w:val="47"/>
        </w:numPr>
      </w:pPr>
      <w:r>
        <w:t>The Enterprise tenant admin omits the username, but fills in a valid password, first name, last name, phone, email, address and title fields and attempts to create this new user.</w:t>
      </w:r>
    </w:p>
    <w:p w14:paraId="4421249D" w14:textId="77777777" w:rsidR="009B38A0" w:rsidRDefault="009B38A0" w:rsidP="00581A44">
      <w:pPr>
        <w:pStyle w:val="ListParagraph"/>
        <w:numPr>
          <w:ilvl w:val="0"/>
          <w:numId w:val="47"/>
        </w:numPr>
      </w:pPr>
      <w:r>
        <w:t>Verify that the system fails the attempt.</w:t>
      </w:r>
    </w:p>
    <w:p w14:paraId="46866D4E" w14:textId="6E8C655F" w:rsidR="009B38A0" w:rsidRDefault="009B38A0" w:rsidP="009B38A0">
      <w:pPr>
        <w:pStyle w:val="Heading2"/>
      </w:pPr>
      <w:r>
        <w:t>Add user fails by Enterprise tenant admin user due to omitting password</w:t>
      </w:r>
      <w:ins w:id="112" w:author="Oh, Hakju (IntlCtr)" w:date="2017-08-23T17:22:00Z">
        <w:r w:rsidR="00791173">
          <w:t xml:space="preserve"> (Pass. Same as TC 2.6)</w:t>
        </w:r>
      </w:ins>
    </w:p>
    <w:p w14:paraId="2E1C341C" w14:textId="77777777" w:rsidR="009B38A0" w:rsidRPr="00E35B7D" w:rsidRDefault="009B38A0" w:rsidP="009B38A0">
      <w:r>
        <w:t>Requirement document reference: Section 5.3.1</w:t>
      </w:r>
    </w:p>
    <w:p w14:paraId="0B07E9CC" w14:textId="77777777" w:rsidR="009B38A0" w:rsidRPr="00935B9B" w:rsidRDefault="009B38A0" w:rsidP="009B38A0">
      <w:r>
        <w:t>Pre-condition: No user with username, aEntUser10, exists in the system.</w:t>
      </w:r>
    </w:p>
    <w:p w14:paraId="49A0DF7F" w14:textId="77777777" w:rsidR="009B38A0" w:rsidRDefault="009B38A0" w:rsidP="009B38A0">
      <w:r>
        <w:t xml:space="preserve">Test Steps: </w:t>
      </w:r>
    </w:p>
    <w:p w14:paraId="3BAAE14E" w14:textId="77777777" w:rsidR="009B38A0" w:rsidRDefault="009B38A0" w:rsidP="00581A44">
      <w:pPr>
        <w:pStyle w:val="ListParagraph"/>
        <w:numPr>
          <w:ilvl w:val="0"/>
          <w:numId w:val="49"/>
        </w:numPr>
      </w:pPr>
      <w:r>
        <w:t>A user logs in as Enterprise tenant admin.</w:t>
      </w:r>
    </w:p>
    <w:p w14:paraId="259242D5" w14:textId="77777777" w:rsidR="009B38A0" w:rsidRDefault="009B38A0" w:rsidP="00581A44">
      <w:pPr>
        <w:pStyle w:val="ListParagraph"/>
        <w:numPr>
          <w:ilvl w:val="0"/>
          <w:numId w:val="49"/>
        </w:numPr>
      </w:pPr>
      <w:r>
        <w:t>The Enterprise tenant admin user somehow accesses the “Add a user” functionality.</w:t>
      </w:r>
    </w:p>
    <w:p w14:paraId="771AA284" w14:textId="77777777" w:rsidR="009B38A0" w:rsidRDefault="009B38A0" w:rsidP="00581A44">
      <w:pPr>
        <w:pStyle w:val="ListParagraph"/>
        <w:numPr>
          <w:ilvl w:val="0"/>
          <w:numId w:val="49"/>
        </w:numPr>
      </w:pPr>
      <w:r>
        <w:t>The Enterprise tenant admin user omits the password field but fills in username=”aEntUser10”, first name, last name, phone, email, address and title fields and attempts to create this new user.</w:t>
      </w:r>
    </w:p>
    <w:p w14:paraId="53D9AA8C" w14:textId="77777777" w:rsidR="009B38A0" w:rsidRDefault="009B38A0" w:rsidP="00581A44">
      <w:pPr>
        <w:pStyle w:val="ListParagraph"/>
        <w:numPr>
          <w:ilvl w:val="0"/>
          <w:numId w:val="49"/>
        </w:numPr>
      </w:pPr>
      <w:r>
        <w:t>Verify that the system fails the attempt or aEntUser10 does not exist in the system.</w:t>
      </w:r>
    </w:p>
    <w:p w14:paraId="60709BCB" w14:textId="3C986DC0" w:rsidR="009B38A0" w:rsidRDefault="009B38A0" w:rsidP="009B38A0">
      <w:pPr>
        <w:pStyle w:val="Heading2"/>
      </w:pPr>
      <w:r>
        <w:t>Add user fails by Enterprise tenant admin user due to non-compliance password policy</w:t>
      </w:r>
      <w:ins w:id="113" w:author="Oh, Hakju (IntlCtr)" w:date="2017-08-23T17:22:00Z">
        <w:r w:rsidR="00791173">
          <w:t xml:space="preserve"> (Pass. Same as TC 2.7)</w:t>
        </w:r>
      </w:ins>
    </w:p>
    <w:p w14:paraId="5B1599E7" w14:textId="77777777" w:rsidR="009B38A0" w:rsidRPr="00E35B7D" w:rsidRDefault="009B38A0" w:rsidP="009B38A0">
      <w:r>
        <w:t xml:space="preserve">Requirement document reference: </w:t>
      </w:r>
      <w:r w:rsidRPr="00286C30">
        <w:rPr>
          <w:b/>
          <w:bCs/>
        </w:rPr>
        <w:t>Optional</w:t>
      </w:r>
      <w:r>
        <w:t>, this is not clearly included in Section 5.3.1</w:t>
      </w:r>
    </w:p>
    <w:p w14:paraId="66BE26FB" w14:textId="77777777" w:rsidR="009B38A0" w:rsidRPr="00935B9B" w:rsidRDefault="009B38A0" w:rsidP="009B38A0">
      <w:r>
        <w:t>Pre-condition: No user with username, aEntUser5, exists in the system.</w:t>
      </w:r>
    </w:p>
    <w:p w14:paraId="27EA52E3" w14:textId="77777777" w:rsidR="009B38A0" w:rsidRDefault="009B38A0" w:rsidP="009B38A0">
      <w:r>
        <w:t xml:space="preserve">Test Steps: </w:t>
      </w:r>
    </w:p>
    <w:p w14:paraId="637A90ED" w14:textId="77777777" w:rsidR="009B38A0" w:rsidRDefault="009B38A0" w:rsidP="00581A44">
      <w:pPr>
        <w:pStyle w:val="ListParagraph"/>
        <w:numPr>
          <w:ilvl w:val="0"/>
          <w:numId w:val="51"/>
        </w:numPr>
      </w:pPr>
      <w:r>
        <w:lastRenderedPageBreak/>
        <w:t>A user logs in as Enterprise tenant admin.</w:t>
      </w:r>
    </w:p>
    <w:p w14:paraId="7016B25B" w14:textId="77777777" w:rsidR="009B38A0" w:rsidRDefault="009B38A0" w:rsidP="00581A44">
      <w:pPr>
        <w:pStyle w:val="ListParagraph"/>
        <w:numPr>
          <w:ilvl w:val="0"/>
          <w:numId w:val="51"/>
        </w:numPr>
      </w:pPr>
      <w:r>
        <w:t>The Enterprise tenant admin user somehow accesses the “Add a user” functionality.</w:t>
      </w:r>
    </w:p>
    <w:p w14:paraId="31C53A3B" w14:textId="77777777" w:rsidR="009B38A0" w:rsidRDefault="009B38A0" w:rsidP="00581A44">
      <w:pPr>
        <w:pStyle w:val="ListParagraph"/>
        <w:numPr>
          <w:ilvl w:val="0"/>
          <w:numId w:val="51"/>
        </w:numPr>
      </w:pPr>
      <w:r>
        <w:t>The Enterprise tenant admin user fill in a non-compliance password field but fills in username=”aEntUser10”, first name, last name, phone, email, address and title fields and attempts to create this new user.</w:t>
      </w:r>
    </w:p>
    <w:p w14:paraId="7657B5EF" w14:textId="77777777" w:rsidR="009B38A0" w:rsidRDefault="009B38A0" w:rsidP="00581A44">
      <w:pPr>
        <w:pStyle w:val="ListParagraph"/>
        <w:numPr>
          <w:ilvl w:val="0"/>
          <w:numId w:val="51"/>
        </w:numPr>
      </w:pPr>
      <w:r>
        <w:t>Verify that the system fails the attempt or aEntUser10 does not exist in the system.</w:t>
      </w:r>
    </w:p>
    <w:p w14:paraId="1DEB7D20" w14:textId="740F8A2C" w:rsidR="009B38A0" w:rsidRDefault="009B38A0" w:rsidP="009B38A0">
      <w:pPr>
        <w:pStyle w:val="Heading2"/>
      </w:pPr>
      <w:r>
        <w:t>Add user fails by Enterprise tenant admin user due to omitting first name</w:t>
      </w:r>
      <w:ins w:id="114" w:author="Oh, Hakju (IntlCtr)" w:date="2017-08-23T17:22:00Z">
        <w:r w:rsidR="00791173">
          <w:t xml:space="preserve"> (Pass. Same as TC 2.8)</w:t>
        </w:r>
      </w:ins>
    </w:p>
    <w:p w14:paraId="6E2BEC4B" w14:textId="77777777" w:rsidR="009B38A0" w:rsidRPr="00E35B7D" w:rsidRDefault="009B38A0" w:rsidP="009B38A0">
      <w:r>
        <w:t>Requirement document reference: Section 5.3.1</w:t>
      </w:r>
    </w:p>
    <w:p w14:paraId="2614F7E0" w14:textId="77777777" w:rsidR="009B38A0" w:rsidRPr="00935B9B" w:rsidRDefault="009B38A0" w:rsidP="009B38A0">
      <w:r>
        <w:t>Pre-condition: No user with username, aEntUser3, exists in the system.</w:t>
      </w:r>
    </w:p>
    <w:p w14:paraId="0D762551" w14:textId="77777777" w:rsidR="009B38A0" w:rsidRDefault="009B38A0" w:rsidP="009B38A0">
      <w:r>
        <w:t xml:space="preserve">Test Steps: </w:t>
      </w:r>
    </w:p>
    <w:p w14:paraId="08825F35" w14:textId="77777777" w:rsidR="009B38A0" w:rsidRDefault="009B38A0" w:rsidP="00581A44">
      <w:pPr>
        <w:pStyle w:val="ListParagraph"/>
        <w:numPr>
          <w:ilvl w:val="0"/>
          <w:numId w:val="50"/>
        </w:numPr>
      </w:pPr>
      <w:r>
        <w:t>A user logs in as Enterprise tenant admin.</w:t>
      </w:r>
    </w:p>
    <w:p w14:paraId="0C8B325F" w14:textId="77777777" w:rsidR="009B38A0" w:rsidRDefault="009B38A0" w:rsidP="00581A44">
      <w:pPr>
        <w:pStyle w:val="ListParagraph"/>
        <w:numPr>
          <w:ilvl w:val="0"/>
          <w:numId w:val="50"/>
        </w:numPr>
      </w:pPr>
      <w:r>
        <w:t>The Enterprise tenant admin user somehow accesses the “Add a user” functionality.</w:t>
      </w:r>
    </w:p>
    <w:p w14:paraId="5318303E" w14:textId="77777777" w:rsidR="009B38A0" w:rsidRDefault="009B38A0" w:rsidP="00581A44">
      <w:pPr>
        <w:pStyle w:val="ListParagraph"/>
        <w:numPr>
          <w:ilvl w:val="0"/>
          <w:numId w:val="50"/>
        </w:numPr>
      </w:pPr>
      <w:r>
        <w:t>The Enterprise tenant admin user omits the first name field but fills in username=”aEntUser3”, valid password, last name, phone, email, address and title fields and attempts to create this new user.</w:t>
      </w:r>
    </w:p>
    <w:p w14:paraId="61FF8A2C" w14:textId="77777777" w:rsidR="009B38A0" w:rsidRPr="00935B9B" w:rsidRDefault="009B38A0" w:rsidP="00581A44">
      <w:pPr>
        <w:pStyle w:val="ListParagraph"/>
        <w:numPr>
          <w:ilvl w:val="0"/>
          <w:numId w:val="50"/>
        </w:numPr>
      </w:pPr>
      <w:r>
        <w:t>Verify that the system fails the attempt or aEntUser3 does not exist in the system.</w:t>
      </w:r>
    </w:p>
    <w:p w14:paraId="2364970C" w14:textId="1CF502AE" w:rsidR="009B38A0" w:rsidRDefault="009B38A0" w:rsidP="009B38A0">
      <w:pPr>
        <w:pStyle w:val="Heading2"/>
      </w:pPr>
      <w:r>
        <w:t>Add user fails by Enterprise tenant admin user due to omitting last name</w:t>
      </w:r>
      <w:ins w:id="115" w:author="Oh, Hakju (IntlCtr)" w:date="2017-08-23T17:22:00Z">
        <w:r w:rsidR="00791173">
          <w:t xml:space="preserve"> (Not performed. Same as TC 2.9)</w:t>
        </w:r>
      </w:ins>
    </w:p>
    <w:p w14:paraId="650371C3" w14:textId="77777777" w:rsidR="009B38A0" w:rsidRPr="00E35B7D" w:rsidRDefault="009B38A0" w:rsidP="009B38A0">
      <w:r>
        <w:t>Requirement document reference: Section 5.3.1</w:t>
      </w:r>
    </w:p>
    <w:p w14:paraId="50302DD7" w14:textId="77777777" w:rsidR="009B38A0" w:rsidRPr="00935B9B" w:rsidRDefault="009B38A0" w:rsidP="009B38A0">
      <w:r>
        <w:t>Pre-condition: No user with username, aEntUser11, exists in the system.</w:t>
      </w:r>
    </w:p>
    <w:p w14:paraId="635B6F70" w14:textId="77777777" w:rsidR="009B38A0" w:rsidRDefault="009B38A0" w:rsidP="009B38A0">
      <w:r>
        <w:t>Test Steps: Similar to above but omit the last name field.</w:t>
      </w:r>
    </w:p>
    <w:p w14:paraId="45CF0FD4" w14:textId="4626BD27" w:rsidR="009B38A0" w:rsidRDefault="009B38A0" w:rsidP="009B38A0">
      <w:pPr>
        <w:pStyle w:val="Heading2"/>
      </w:pPr>
      <w:r>
        <w:t>Add user fails by Enterprise tenant admin user due to omitting phone</w:t>
      </w:r>
      <w:ins w:id="116" w:author="Oh, Hakju (IntlCtr)" w:date="2017-08-23T17:22:00Z">
        <w:r w:rsidR="00791173">
          <w:t xml:space="preserve"> (Fail. Same as TC 2.10)</w:t>
        </w:r>
      </w:ins>
    </w:p>
    <w:p w14:paraId="339F0053" w14:textId="77777777" w:rsidR="009B38A0" w:rsidRPr="00E35B7D" w:rsidRDefault="009B38A0" w:rsidP="009B38A0">
      <w:r>
        <w:t>Requirement document reference: Section 5.3.1</w:t>
      </w:r>
    </w:p>
    <w:p w14:paraId="75DC2E7D" w14:textId="77777777" w:rsidR="009B38A0" w:rsidRPr="00935B9B" w:rsidRDefault="009B38A0" w:rsidP="009B38A0">
      <w:r>
        <w:t>Pre-condition: No user with username, aEntUser12, exists in the system.</w:t>
      </w:r>
    </w:p>
    <w:p w14:paraId="1AF07669" w14:textId="77777777" w:rsidR="009B38A0" w:rsidRDefault="009B38A0" w:rsidP="009B38A0">
      <w:r>
        <w:t>Test Steps: Similar to above but omit the phone field.</w:t>
      </w:r>
    </w:p>
    <w:p w14:paraId="15FB5D82" w14:textId="57336220" w:rsidR="009B38A0" w:rsidRDefault="009B38A0" w:rsidP="009B38A0">
      <w:pPr>
        <w:pStyle w:val="Heading2"/>
      </w:pPr>
      <w:r>
        <w:t>Add user fails by Enterprise tenant admin user due to omitting email</w:t>
      </w:r>
      <w:ins w:id="117" w:author="Oh, Hakju (IntlCtr)" w:date="2017-08-23T17:22:00Z">
        <w:r w:rsidR="00791173">
          <w:t xml:space="preserve"> (Pass. Same as TC 2.11)</w:t>
        </w:r>
      </w:ins>
    </w:p>
    <w:p w14:paraId="673F0304" w14:textId="77777777" w:rsidR="009B38A0" w:rsidRPr="00E35B7D" w:rsidRDefault="009B38A0" w:rsidP="009B38A0">
      <w:r>
        <w:t>Requirement document reference: Section 5.3.1</w:t>
      </w:r>
    </w:p>
    <w:p w14:paraId="77639288" w14:textId="77777777" w:rsidR="009B38A0" w:rsidRPr="00935B9B" w:rsidRDefault="009B38A0" w:rsidP="009B38A0">
      <w:r>
        <w:t>Pre-condition: No user with username, aEntUser13, exists in the system.</w:t>
      </w:r>
    </w:p>
    <w:p w14:paraId="41F962B1" w14:textId="77777777" w:rsidR="009B38A0" w:rsidRPr="00484DD4" w:rsidRDefault="009B38A0" w:rsidP="009B38A0">
      <w:r>
        <w:lastRenderedPageBreak/>
        <w:t>Test Steps: Similar to above but omit the email field.</w:t>
      </w:r>
    </w:p>
    <w:p w14:paraId="174C00BC" w14:textId="13F6C70F" w:rsidR="009B38A0" w:rsidRDefault="009B38A0" w:rsidP="009B38A0">
      <w:pPr>
        <w:pStyle w:val="Heading2"/>
      </w:pPr>
      <w:r>
        <w:t>Add user fails by Enterprise tenant admin user due to duplicate username and ensuring the username is case insensitive</w:t>
      </w:r>
      <w:ins w:id="118" w:author="Oh, Hakju (IntlCtr)" w:date="2017-08-23T17:23:00Z">
        <w:r w:rsidR="00791173">
          <w:t xml:space="preserve"> (Pass. Same as TC2.12)</w:t>
        </w:r>
      </w:ins>
    </w:p>
    <w:p w14:paraId="59C4FD5E" w14:textId="77777777" w:rsidR="009B38A0" w:rsidRDefault="009B38A0" w:rsidP="009B38A0">
      <w:r>
        <w:t>Requirement document reference: Section 5.3.1 (</w:t>
      </w:r>
      <w:r w:rsidRPr="00E36752">
        <w:rPr>
          <w:b/>
          <w:bCs/>
        </w:rPr>
        <w:t>Optional</w:t>
      </w:r>
      <w:r>
        <w:t>)</w:t>
      </w:r>
    </w:p>
    <w:p w14:paraId="7538ED84" w14:textId="77777777" w:rsidR="009B38A0" w:rsidRDefault="009B38A0" w:rsidP="009B38A0">
      <w:r>
        <w:t xml:space="preserve">Pre-condition: A user with the username, aEntUser1, already exists. </w:t>
      </w:r>
    </w:p>
    <w:p w14:paraId="23FCD026" w14:textId="77777777" w:rsidR="009B38A0" w:rsidRDefault="009B38A0" w:rsidP="009B38A0">
      <w:r>
        <w:t xml:space="preserve">Test Steps: </w:t>
      </w:r>
    </w:p>
    <w:p w14:paraId="34CA0A90" w14:textId="77777777" w:rsidR="009B38A0" w:rsidRDefault="009B38A0" w:rsidP="00581A44">
      <w:pPr>
        <w:pStyle w:val="ListParagraph"/>
        <w:numPr>
          <w:ilvl w:val="0"/>
          <w:numId w:val="52"/>
        </w:numPr>
      </w:pPr>
      <w:r>
        <w:t>A user logs in as Enterprise tenant admin.</w:t>
      </w:r>
    </w:p>
    <w:p w14:paraId="4603F819" w14:textId="77777777" w:rsidR="009B38A0" w:rsidRDefault="009B38A0" w:rsidP="00581A44">
      <w:pPr>
        <w:pStyle w:val="ListParagraph"/>
        <w:numPr>
          <w:ilvl w:val="0"/>
          <w:numId w:val="52"/>
        </w:numPr>
      </w:pPr>
      <w:r>
        <w:t>The Enterprise tenant admin user somehow accesses the “Add a user” functionality.</w:t>
      </w:r>
    </w:p>
    <w:p w14:paraId="2151C35B" w14:textId="77777777" w:rsidR="009B38A0" w:rsidRDefault="009B38A0" w:rsidP="00581A44">
      <w:pPr>
        <w:pStyle w:val="ListParagraph"/>
        <w:numPr>
          <w:ilvl w:val="0"/>
          <w:numId w:val="52"/>
        </w:numPr>
      </w:pPr>
      <w:r>
        <w:t>The Enterprise tenant admin user fills in username=”AENTUSER1”, a valid password, first name, last name, phone, email (omit the address and title fields) and attempt to create this new user.</w:t>
      </w:r>
    </w:p>
    <w:p w14:paraId="58C03F97" w14:textId="77777777" w:rsidR="009B38A0" w:rsidRDefault="009B38A0" w:rsidP="00581A44">
      <w:pPr>
        <w:pStyle w:val="ListParagraph"/>
        <w:numPr>
          <w:ilvl w:val="0"/>
          <w:numId w:val="52"/>
        </w:numPr>
      </w:pPr>
      <w:r>
        <w:t xml:space="preserve">Verify that system reject the attempt. </w:t>
      </w:r>
    </w:p>
    <w:p w14:paraId="62547346" w14:textId="2F3F630C" w:rsidR="009B38A0" w:rsidRDefault="009B38A0" w:rsidP="009B38A0">
      <w:pPr>
        <w:pStyle w:val="Heading2"/>
      </w:pPr>
      <w:bookmarkStart w:id="119" w:name="_Ref488827510"/>
      <w:r>
        <w:t>Enterprise tenant admin successfully assigns an Enterprise tenant end user role to a free user</w:t>
      </w:r>
      <w:bookmarkEnd w:id="119"/>
      <w:ins w:id="120" w:author="Oh, Hakju (IntlCtr)" w:date="2017-08-23T17:23:00Z">
        <w:r w:rsidR="00791173">
          <w:t xml:space="preserve"> (Not performed. Admin users can allow to</w:t>
        </w:r>
        <w:r w:rsidR="00D94592">
          <w:t xml:space="preserve"> assign </w:t>
        </w:r>
        <w:r w:rsidR="00791173">
          <w:t>only two roles, ‘End User’ and ‘Admin User’.)</w:t>
        </w:r>
      </w:ins>
    </w:p>
    <w:p w14:paraId="5CD72217" w14:textId="77777777" w:rsidR="009B38A0" w:rsidRPr="00E35B7D" w:rsidRDefault="009B38A0" w:rsidP="009B38A0">
      <w:r>
        <w:t>Requirement document reference: Section 5.3.2</w:t>
      </w:r>
    </w:p>
    <w:p w14:paraId="4443A825" w14:textId="77777777" w:rsidR="009B38A0" w:rsidRPr="0075459E" w:rsidRDefault="009B38A0" w:rsidP="009B38A0">
      <w:r>
        <w:t>Pre-condition: A user with the username, aEntUser1, already exists with only free use role. There are at least 2 users with the enterprise tenant admin user role</w:t>
      </w:r>
      <w:r w:rsidRPr="008C1A98">
        <w:t xml:space="preserve"> </w:t>
      </w:r>
      <w:r>
        <w:t>in the same enterprise.</w:t>
      </w:r>
    </w:p>
    <w:p w14:paraId="72965A78" w14:textId="77777777" w:rsidR="009B38A0" w:rsidRDefault="009B38A0" w:rsidP="009B38A0">
      <w:r>
        <w:t xml:space="preserve">Test Steps: </w:t>
      </w:r>
    </w:p>
    <w:p w14:paraId="0D19B54B" w14:textId="77777777" w:rsidR="009B38A0" w:rsidRDefault="009B38A0" w:rsidP="00581A44">
      <w:pPr>
        <w:pStyle w:val="ListParagraph"/>
        <w:numPr>
          <w:ilvl w:val="0"/>
          <w:numId w:val="53"/>
        </w:numPr>
      </w:pPr>
      <w:r>
        <w:t>A user logs in as Enterprise tenant admin.</w:t>
      </w:r>
    </w:p>
    <w:p w14:paraId="2E4CAFED" w14:textId="77777777" w:rsidR="009B38A0" w:rsidRDefault="009B38A0" w:rsidP="00581A44">
      <w:pPr>
        <w:pStyle w:val="ListParagraph"/>
        <w:numPr>
          <w:ilvl w:val="0"/>
          <w:numId w:val="53"/>
        </w:numPr>
      </w:pPr>
      <w:r>
        <w:t>The Enterprise tenant admin accesses the user management functionality.</w:t>
      </w:r>
    </w:p>
    <w:p w14:paraId="4F05DAFB" w14:textId="77777777" w:rsidR="009B38A0" w:rsidRDefault="009B38A0" w:rsidP="00581A44">
      <w:pPr>
        <w:pStyle w:val="ListParagraph"/>
        <w:numPr>
          <w:ilvl w:val="0"/>
          <w:numId w:val="53"/>
        </w:numPr>
      </w:pPr>
      <w:r>
        <w:t>The Enterprise tenant admin assigns the Enterprise tenant end user role to aEntUser1 user.</w:t>
      </w:r>
    </w:p>
    <w:p w14:paraId="2EAEBEC1" w14:textId="77777777" w:rsidR="009B38A0" w:rsidRDefault="009B38A0" w:rsidP="00581A44">
      <w:pPr>
        <w:pStyle w:val="ListParagraph"/>
        <w:numPr>
          <w:ilvl w:val="0"/>
          <w:numId w:val="53"/>
        </w:numPr>
      </w:pPr>
      <w:r>
        <w:t>Verify that aEntUser1 now has the Enterprise tenant end user role.</w:t>
      </w:r>
    </w:p>
    <w:p w14:paraId="00D8B75A" w14:textId="77777777" w:rsidR="009B38A0" w:rsidRPr="00CD0D6F" w:rsidRDefault="009B38A0" w:rsidP="00581A44">
      <w:pPr>
        <w:pStyle w:val="ListParagraph"/>
        <w:numPr>
          <w:ilvl w:val="0"/>
          <w:numId w:val="53"/>
        </w:numPr>
      </w:pPr>
      <w:r w:rsidRPr="00CD0D6F">
        <w:t>Verify that emails about this change are sent to all</w:t>
      </w:r>
      <w:r>
        <w:t xml:space="preserve"> enterprise tenant</w:t>
      </w:r>
      <w:r w:rsidRPr="00CD0D6F">
        <w:t xml:space="preserve"> admin </w:t>
      </w:r>
      <w:r>
        <w:t>users and aEntUser1.</w:t>
      </w:r>
      <w:r w:rsidRPr="00CD0D6F">
        <w:t xml:space="preserve"> </w:t>
      </w:r>
    </w:p>
    <w:p w14:paraId="14FEA4E1" w14:textId="777F0D3D" w:rsidR="009B38A0" w:rsidRDefault="009B38A0" w:rsidP="009B38A0">
      <w:pPr>
        <w:pStyle w:val="Heading2"/>
      </w:pPr>
      <w:r>
        <w:t>Enterprise tenant admin successfully revoke an Enterprise tenant end user role from a user</w:t>
      </w:r>
      <w:ins w:id="121" w:author="Oh, Hakju (IntlCtr)" w:date="2017-08-23T17:24:00Z">
        <w:r w:rsidR="00D94592">
          <w:t xml:space="preserve"> (Pass, but an original users’ role does not recover.)</w:t>
        </w:r>
      </w:ins>
    </w:p>
    <w:p w14:paraId="08081386" w14:textId="77777777" w:rsidR="009B38A0" w:rsidRPr="00E35B7D" w:rsidRDefault="009B38A0" w:rsidP="009B38A0">
      <w:r>
        <w:t>Requirement document reference: Section 5.3.2</w:t>
      </w:r>
    </w:p>
    <w:p w14:paraId="38E1BB1B" w14:textId="77777777" w:rsidR="009B38A0" w:rsidRPr="0075459E" w:rsidRDefault="009B38A0" w:rsidP="009B38A0">
      <w:r>
        <w:t>Pre-condition: A user with the username, aEntUser1, has only one Enterprise tenant end user.</w:t>
      </w:r>
      <w:r w:rsidRPr="00781519">
        <w:t xml:space="preserve"> </w:t>
      </w:r>
      <w:r>
        <w:t>There are at least 2 users with the enterprise tenant admin user role</w:t>
      </w:r>
      <w:r w:rsidRPr="008C1A98">
        <w:t xml:space="preserve"> </w:t>
      </w:r>
      <w:r>
        <w:t>in the same enterprise.</w:t>
      </w:r>
    </w:p>
    <w:p w14:paraId="46D3DE93" w14:textId="77777777" w:rsidR="009B38A0" w:rsidRDefault="009B38A0" w:rsidP="009B38A0">
      <w:r>
        <w:t xml:space="preserve">Test Steps: </w:t>
      </w:r>
    </w:p>
    <w:p w14:paraId="490E94CE" w14:textId="77777777" w:rsidR="009B38A0" w:rsidRDefault="009B38A0" w:rsidP="00581A44">
      <w:pPr>
        <w:pStyle w:val="ListParagraph"/>
        <w:numPr>
          <w:ilvl w:val="0"/>
          <w:numId w:val="54"/>
        </w:numPr>
      </w:pPr>
      <w:r>
        <w:t>A user logs in as Enterprise tenant admin.</w:t>
      </w:r>
    </w:p>
    <w:p w14:paraId="4F6F6FC9" w14:textId="77777777" w:rsidR="009B38A0" w:rsidRDefault="009B38A0" w:rsidP="00581A44">
      <w:pPr>
        <w:pStyle w:val="ListParagraph"/>
        <w:numPr>
          <w:ilvl w:val="0"/>
          <w:numId w:val="54"/>
        </w:numPr>
      </w:pPr>
      <w:r>
        <w:t>The Enterprise tenant admin accesses the user management functionality.</w:t>
      </w:r>
    </w:p>
    <w:p w14:paraId="012060C5" w14:textId="77777777" w:rsidR="009B38A0" w:rsidRDefault="009B38A0" w:rsidP="00581A44">
      <w:pPr>
        <w:pStyle w:val="ListParagraph"/>
        <w:numPr>
          <w:ilvl w:val="0"/>
          <w:numId w:val="54"/>
        </w:numPr>
      </w:pPr>
      <w:r>
        <w:lastRenderedPageBreak/>
        <w:t>The Enterprise tenant admin revoke the Enterprise tenant end user role from aEntUser1 user.</w:t>
      </w:r>
    </w:p>
    <w:p w14:paraId="522D0483" w14:textId="77777777" w:rsidR="009B38A0" w:rsidRPr="00CD0D6F" w:rsidRDefault="009B38A0" w:rsidP="00581A44">
      <w:pPr>
        <w:pStyle w:val="ListParagraph"/>
        <w:numPr>
          <w:ilvl w:val="0"/>
          <w:numId w:val="54"/>
        </w:numPr>
      </w:pPr>
      <w:r>
        <w:t>Verify that aEnt</w:t>
      </w:r>
      <w:r w:rsidRPr="00CD0D6F">
        <w:t xml:space="preserve">User1 now do not have the </w:t>
      </w:r>
      <w:r>
        <w:t>Enterprise tenant end user</w:t>
      </w:r>
      <w:r w:rsidRPr="00CD0D6F">
        <w:t xml:space="preserve"> role</w:t>
      </w:r>
      <w:r>
        <w:t xml:space="preserve"> and have only the free user role</w:t>
      </w:r>
      <w:r w:rsidRPr="00CD0D6F">
        <w:t>.</w:t>
      </w:r>
    </w:p>
    <w:p w14:paraId="2412F01B" w14:textId="502EB9F1" w:rsidR="009B38A0" w:rsidRDefault="009B38A0" w:rsidP="00581A44">
      <w:pPr>
        <w:pStyle w:val="ListParagraph"/>
        <w:numPr>
          <w:ilvl w:val="0"/>
          <w:numId w:val="54"/>
        </w:numPr>
      </w:pPr>
      <w:r w:rsidRPr="00CD0D6F">
        <w:t xml:space="preserve">Verify that emails about this change are sent to </w:t>
      </w:r>
      <w:r>
        <w:t>all</w:t>
      </w:r>
      <w:r w:rsidRPr="00CD0D6F">
        <w:t xml:space="preserve"> </w:t>
      </w:r>
      <w:r>
        <w:t>enterprise tenant</w:t>
      </w:r>
      <w:r w:rsidRPr="00CD0D6F">
        <w:t xml:space="preserve"> admin </w:t>
      </w:r>
      <w:r>
        <w:t xml:space="preserve">users </w:t>
      </w:r>
      <w:r w:rsidRPr="00CD0D6F">
        <w:t xml:space="preserve">and </w:t>
      </w:r>
      <w:r>
        <w:t>aEntUser1</w:t>
      </w:r>
      <w:r w:rsidRPr="00CD0D6F">
        <w:t>.</w:t>
      </w:r>
      <w:ins w:id="122" w:author="Oh, Hakju (IntlCtr)" w:date="2017-08-23T17:25:00Z">
        <w:r w:rsidR="00D94592">
          <w:t xml:space="preserve"> (No notifications)</w:t>
        </w:r>
      </w:ins>
    </w:p>
    <w:p w14:paraId="05920AF0" w14:textId="32242999" w:rsidR="009B38A0" w:rsidRDefault="009B38A0" w:rsidP="009B38A0">
      <w:pPr>
        <w:pStyle w:val="Heading2"/>
      </w:pPr>
      <w:bookmarkStart w:id="123" w:name="_Ref488829379"/>
      <w:commentRangeStart w:id="124"/>
      <w:r>
        <w:t>Enterprise tenant admin successfully assigns an Enterprise tenant end user role to an OAGi user.</w:t>
      </w:r>
      <w:bookmarkEnd w:id="123"/>
      <w:ins w:id="125" w:author="Oh, Hakju (IntlCtr)" w:date="2017-08-23T17:26:00Z">
        <w:r w:rsidR="00D94592">
          <w:t xml:space="preserve"> </w:t>
        </w:r>
        <w:commentRangeEnd w:id="124"/>
        <w:r w:rsidR="00D94592">
          <w:rPr>
            <w:rStyle w:val="CommentReference"/>
            <w:rFonts w:asciiTheme="minorHAnsi" w:eastAsiaTheme="minorHAnsi" w:hAnsiTheme="minorHAnsi" w:cstheme="minorBidi"/>
            <w:color w:val="auto"/>
          </w:rPr>
          <w:commentReference w:id="124"/>
        </w:r>
        <w:r w:rsidR="00D94592">
          <w:t>(Not performed</w:t>
        </w:r>
      </w:ins>
      <w:ins w:id="126" w:author="Oh, Hakju (IntlCtr)" w:date="2017-08-23T17:27:00Z">
        <w:r w:rsidR="00D94592">
          <w:t>. Enterprise admin users can only handle users in the same area.</w:t>
        </w:r>
      </w:ins>
      <w:ins w:id="127" w:author="Oh, Hakju (IntlCtr)" w:date="2017-08-23T17:26:00Z">
        <w:r w:rsidR="00D94592">
          <w:t>)</w:t>
        </w:r>
      </w:ins>
    </w:p>
    <w:p w14:paraId="4EBA4578" w14:textId="77777777" w:rsidR="009B38A0" w:rsidRPr="00E35B7D" w:rsidRDefault="009B38A0" w:rsidP="009B38A0">
      <w:r>
        <w:t>Requirement document reference: Section 5.3.2, 3.3</w:t>
      </w:r>
    </w:p>
    <w:p w14:paraId="5B07F3D8" w14:textId="77777777" w:rsidR="009B38A0" w:rsidRPr="0075459E" w:rsidRDefault="009B38A0" w:rsidP="009B38A0">
      <w:r>
        <w:t>Pre-condition: A user with the username, aNewUser1, already exists with OAGi developer role.</w:t>
      </w:r>
      <w:r w:rsidRPr="00152111">
        <w:t xml:space="preserve"> </w:t>
      </w:r>
      <w:r>
        <w:t>There are at least 2 users with the enterprise tenant admin user role</w:t>
      </w:r>
      <w:r w:rsidRPr="008C1A98">
        <w:t xml:space="preserve"> </w:t>
      </w:r>
      <w:r>
        <w:t>in the same enterprise.</w:t>
      </w:r>
    </w:p>
    <w:p w14:paraId="5B228AD8" w14:textId="77777777" w:rsidR="009B38A0" w:rsidRDefault="009B38A0" w:rsidP="009B38A0">
      <w:r>
        <w:t xml:space="preserve">Test Steps: </w:t>
      </w:r>
    </w:p>
    <w:p w14:paraId="57357774" w14:textId="77777777" w:rsidR="009B38A0" w:rsidRDefault="009B38A0" w:rsidP="00581A44">
      <w:pPr>
        <w:pStyle w:val="ListParagraph"/>
        <w:numPr>
          <w:ilvl w:val="0"/>
          <w:numId w:val="55"/>
        </w:numPr>
      </w:pPr>
      <w:r>
        <w:t>A user logs in as Enterprise tenant admin.</w:t>
      </w:r>
    </w:p>
    <w:p w14:paraId="39348810" w14:textId="77777777" w:rsidR="009B38A0" w:rsidRDefault="009B38A0" w:rsidP="00581A44">
      <w:pPr>
        <w:pStyle w:val="ListParagraph"/>
        <w:numPr>
          <w:ilvl w:val="0"/>
          <w:numId w:val="55"/>
        </w:numPr>
      </w:pPr>
      <w:r>
        <w:t>The Enterprise tenant admin user accesses the user management functionality.</w:t>
      </w:r>
    </w:p>
    <w:p w14:paraId="2F54AF5F" w14:textId="77777777" w:rsidR="009B38A0" w:rsidRDefault="009B38A0" w:rsidP="00581A44">
      <w:pPr>
        <w:pStyle w:val="ListParagraph"/>
        <w:numPr>
          <w:ilvl w:val="0"/>
          <w:numId w:val="55"/>
        </w:numPr>
      </w:pPr>
      <w:r>
        <w:t>The Enterprise tenant admin assigns the Enterprise tenant end user role to aNewUser1 user.</w:t>
      </w:r>
    </w:p>
    <w:p w14:paraId="5ED89605" w14:textId="77777777" w:rsidR="009B38A0" w:rsidRDefault="009B38A0" w:rsidP="00581A44">
      <w:pPr>
        <w:pStyle w:val="ListParagraph"/>
        <w:numPr>
          <w:ilvl w:val="0"/>
          <w:numId w:val="55"/>
        </w:numPr>
      </w:pPr>
      <w:r>
        <w:t>Verify that aNewUser1 now has the Enterprise tenant end user role.</w:t>
      </w:r>
    </w:p>
    <w:p w14:paraId="360014BC" w14:textId="77777777" w:rsidR="009B38A0" w:rsidRPr="00CD0D6F" w:rsidRDefault="009B38A0" w:rsidP="00581A44">
      <w:pPr>
        <w:pStyle w:val="ListParagraph"/>
        <w:numPr>
          <w:ilvl w:val="0"/>
          <w:numId w:val="55"/>
        </w:numPr>
      </w:pPr>
      <w:r w:rsidRPr="00CD0D6F">
        <w:t xml:space="preserve">Verify that emails about this change are sent to all </w:t>
      </w:r>
      <w:r>
        <w:t xml:space="preserve">enterprise </w:t>
      </w:r>
      <w:r w:rsidRPr="00CD0D6F">
        <w:t xml:space="preserve">admin </w:t>
      </w:r>
      <w:r>
        <w:t>users and aNewUser1.</w:t>
      </w:r>
      <w:r w:rsidRPr="00CD0D6F">
        <w:t xml:space="preserve"> </w:t>
      </w:r>
    </w:p>
    <w:p w14:paraId="3C283EBF" w14:textId="5EE92B04" w:rsidR="009B38A0" w:rsidRDefault="009B38A0" w:rsidP="009B38A0">
      <w:pPr>
        <w:pStyle w:val="Heading2"/>
      </w:pPr>
      <w:r>
        <w:t>Enterprise tenant admin successfully revoke an Enterprise tenant end user role from an OAGi user.</w:t>
      </w:r>
      <w:ins w:id="128" w:author="Oh, Hakju (IntlCtr)" w:date="2017-08-23T17:26:00Z">
        <w:r w:rsidR="00D94592">
          <w:t xml:space="preserve"> (Not performed</w:t>
        </w:r>
      </w:ins>
      <w:ins w:id="129" w:author="Oh, Hakju (IntlCtr)" w:date="2017-08-23T17:27:00Z">
        <w:r w:rsidR="00D94592">
          <w:t xml:space="preserve"> as same above</w:t>
        </w:r>
      </w:ins>
      <w:ins w:id="130" w:author="Oh, Hakju (IntlCtr)" w:date="2017-08-23T17:26:00Z">
        <w:r w:rsidR="00D94592">
          <w:t>)</w:t>
        </w:r>
      </w:ins>
    </w:p>
    <w:p w14:paraId="6EFC060B" w14:textId="77777777" w:rsidR="009B38A0" w:rsidRPr="00E35B7D" w:rsidRDefault="009B38A0" w:rsidP="009B38A0">
      <w:r>
        <w:t>Requirement document reference: Section 5.3.2, 3.3</w:t>
      </w:r>
    </w:p>
    <w:p w14:paraId="5580B9F9" w14:textId="77777777" w:rsidR="009B38A0" w:rsidRPr="0075459E" w:rsidRDefault="009B38A0" w:rsidP="009B38A0">
      <w:r>
        <w:t>Pre-condition: A user with the username, aNewUser1, has the OAGi developer role and the Enterprise tenant end user role. There are at least 2 users with the enterprise tenant admin user role</w:t>
      </w:r>
      <w:r w:rsidRPr="008C1A98">
        <w:t xml:space="preserve"> </w:t>
      </w:r>
      <w:r>
        <w:t>in the same enterprise.</w:t>
      </w:r>
    </w:p>
    <w:p w14:paraId="466B678A" w14:textId="77777777" w:rsidR="009B38A0" w:rsidRDefault="009B38A0" w:rsidP="009B38A0">
      <w:r>
        <w:t xml:space="preserve">Test Steps: </w:t>
      </w:r>
    </w:p>
    <w:p w14:paraId="216FEA0F" w14:textId="77777777" w:rsidR="009B38A0" w:rsidRDefault="009B38A0" w:rsidP="00581A44">
      <w:pPr>
        <w:pStyle w:val="ListParagraph"/>
        <w:numPr>
          <w:ilvl w:val="0"/>
          <w:numId w:val="56"/>
        </w:numPr>
      </w:pPr>
      <w:r>
        <w:t>A user logs in as Enterprise tenant admin.</w:t>
      </w:r>
    </w:p>
    <w:p w14:paraId="5D72FB84" w14:textId="77777777" w:rsidR="009B38A0" w:rsidRDefault="009B38A0" w:rsidP="00581A44">
      <w:pPr>
        <w:pStyle w:val="ListParagraph"/>
        <w:numPr>
          <w:ilvl w:val="0"/>
          <w:numId w:val="56"/>
        </w:numPr>
      </w:pPr>
      <w:r>
        <w:t>The Enterprise tenant admin user accesses the user management functionality.</w:t>
      </w:r>
    </w:p>
    <w:p w14:paraId="1F27EE64" w14:textId="77777777" w:rsidR="009B38A0" w:rsidRDefault="009B38A0" w:rsidP="00581A44">
      <w:pPr>
        <w:pStyle w:val="ListParagraph"/>
        <w:numPr>
          <w:ilvl w:val="0"/>
          <w:numId w:val="56"/>
        </w:numPr>
      </w:pPr>
      <w:r>
        <w:t>The Enterprise tenant admin revoke the Enterprise tenant end user role from aNewUser1 user.</w:t>
      </w:r>
    </w:p>
    <w:p w14:paraId="59F13A55" w14:textId="77777777" w:rsidR="009B38A0" w:rsidRPr="00CD0D6F" w:rsidRDefault="009B38A0" w:rsidP="00581A44">
      <w:pPr>
        <w:pStyle w:val="ListParagraph"/>
        <w:numPr>
          <w:ilvl w:val="0"/>
          <w:numId w:val="56"/>
        </w:numPr>
      </w:pPr>
      <w:r w:rsidRPr="00CD0D6F">
        <w:t xml:space="preserve">Verify that aNewUser1 now do not have the </w:t>
      </w:r>
      <w:r>
        <w:t>Enterprise tenant end user</w:t>
      </w:r>
      <w:r w:rsidRPr="00CD0D6F">
        <w:t>.</w:t>
      </w:r>
    </w:p>
    <w:p w14:paraId="1657BE13" w14:textId="77777777" w:rsidR="009B38A0" w:rsidRDefault="009B38A0" w:rsidP="00581A44">
      <w:pPr>
        <w:pStyle w:val="ListParagraph"/>
        <w:numPr>
          <w:ilvl w:val="0"/>
          <w:numId w:val="56"/>
        </w:numPr>
      </w:pPr>
      <w:r w:rsidRPr="00CD0D6F">
        <w:t xml:space="preserve">Verify that emails about this change are sent to </w:t>
      </w:r>
      <w:r>
        <w:t>all</w:t>
      </w:r>
      <w:r w:rsidRPr="00CD0D6F">
        <w:t xml:space="preserve"> </w:t>
      </w:r>
      <w:r>
        <w:t xml:space="preserve">enterprise </w:t>
      </w:r>
      <w:r w:rsidRPr="00CD0D6F">
        <w:t xml:space="preserve">admin </w:t>
      </w:r>
      <w:r>
        <w:t>users</w:t>
      </w:r>
      <w:r w:rsidRPr="00CD0D6F">
        <w:t xml:space="preserve"> and </w:t>
      </w:r>
      <w:r>
        <w:t>aNewUser1</w:t>
      </w:r>
      <w:r w:rsidRPr="00CD0D6F">
        <w:t>.</w:t>
      </w:r>
    </w:p>
    <w:p w14:paraId="3F23A7A8" w14:textId="77777777" w:rsidR="009B38A0" w:rsidRPr="00CD0D6F" w:rsidRDefault="009B38A0" w:rsidP="00581A44">
      <w:pPr>
        <w:pStyle w:val="ListParagraph"/>
        <w:numPr>
          <w:ilvl w:val="0"/>
          <w:numId w:val="56"/>
        </w:numPr>
      </w:pPr>
      <w:r>
        <w:t>Verify that aNewUser1 can still log in as an OAGi developer.</w:t>
      </w:r>
    </w:p>
    <w:p w14:paraId="55E3C02E" w14:textId="4449D124" w:rsidR="009B38A0" w:rsidRDefault="009B38A0" w:rsidP="009B38A0">
      <w:pPr>
        <w:pStyle w:val="Heading2"/>
      </w:pPr>
      <w:bookmarkStart w:id="131" w:name="_Ref488831462"/>
      <w:r>
        <w:t>Enterprise tenant admin successfully assigns an Enterprise tenant admin user role to a free user.</w:t>
      </w:r>
      <w:bookmarkEnd w:id="131"/>
      <w:ins w:id="132" w:author="Oh, Hakju (IntlCtr)" w:date="2017-08-23T17:27:00Z">
        <w:r w:rsidR="00D94592">
          <w:t xml:space="preserve"> (Not performed as same above)</w:t>
        </w:r>
      </w:ins>
    </w:p>
    <w:p w14:paraId="1D5090FC" w14:textId="77777777" w:rsidR="009B38A0" w:rsidRPr="00E35B7D" w:rsidRDefault="009B38A0" w:rsidP="009B38A0">
      <w:r>
        <w:t>Requirement document reference: Section 5.3.2</w:t>
      </w:r>
    </w:p>
    <w:p w14:paraId="36D6D915" w14:textId="77777777" w:rsidR="009B38A0" w:rsidRPr="0075459E" w:rsidRDefault="009B38A0" w:rsidP="009B38A0">
      <w:r>
        <w:lastRenderedPageBreak/>
        <w:t>Pre-condition: A user with the username, aEntUser1, already exists with only free use role.</w:t>
      </w:r>
      <w:r w:rsidRPr="00152111">
        <w:t xml:space="preserve"> </w:t>
      </w:r>
      <w:r>
        <w:t>There are at least 2 users with the enterprise tenant admin user role</w:t>
      </w:r>
      <w:r w:rsidRPr="008C1A98">
        <w:t xml:space="preserve"> </w:t>
      </w:r>
      <w:r>
        <w:t>in the same enterprise.</w:t>
      </w:r>
    </w:p>
    <w:p w14:paraId="6B52C3AF" w14:textId="77777777" w:rsidR="009B38A0" w:rsidRDefault="009B38A0" w:rsidP="009B38A0">
      <w:r>
        <w:t xml:space="preserve">Test Steps: </w:t>
      </w:r>
    </w:p>
    <w:p w14:paraId="6129EE3C" w14:textId="77777777" w:rsidR="009B38A0" w:rsidRDefault="009B38A0" w:rsidP="00581A44">
      <w:pPr>
        <w:pStyle w:val="ListParagraph"/>
        <w:numPr>
          <w:ilvl w:val="0"/>
          <w:numId w:val="57"/>
        </w:numPr>
      </w:pPr>
      <w:r>
        <w:t>A user logs in as an enterprise admin user.</w:t>
      </w:r>
    </w:p>
    <w:p w14:paraId="20A54FBC" w14:textId="77777777" w:rsidR="009B38A0" w:rsidRDefault="009B38A0" w:rsidP="00581A44">
      <w:pPr>
        <w:pStyle w:val="ListParagraph"/>
        <w:numPr>
          <w:ilvl w:val="0"/>
          <w:numId w:val="57"/>
        </w:numPr>
      </w:pPr>
      <w:r>
        <w:t>The enterprise admin user accesses the user management functionality.</w:t>
      </w:r>
    </w:p>
    <w:p w14:paraId="00F0B445" w14:textId="77777777" w:rsidR="009B38A0" w:rsidRDefault="009B38A0" w:rsidP="00581A44">
      <w:pPr>
        <w:pStyle w:val="ListParagraph"/>
        <w:numPr>
          <w:ilvl w:val="0"/>
          <w:numId w:val="57"/>
        </w:numPr>
      </w:pPr>
      <w:r>
        <w:t>The enterprise admin user assigns the enterprise admin user role to aEntUser1 user.</w:t>
      </w:r>
    </w:p>
    <w:p w14:paraId="2D406DCB" w14:textId="77777777" w:rsidR="009B38A0" w:rsidRDefault="009B38A0" w:rsidP="00581A44">
      <w:pPr>
        <w:pStyle w:val="ListParagraph"/>
        <w:numPr>
          <w:ilvl w:val="0"/>
          <w:numId w:val="57"/>
        </w:numPr>
      </w:pPr>
      <w:r>
        <w:t>Verify that aEntUser1 now has the Enterprise tenant admin user role.</w:t>
      </w:r>
    </w:p>
    <w:p w14:paraId="1BC0DD77" w14:textId="77777777" w:rsidR="009B38A0" w:rsidRDefault="009B38A0" w:rsidP="00581A44">
      <w:pPr>
        <w:pStyle w:val="ListParagraph"/>
        <w:numPr>
          <w:ilvl w:val="0"/>
          <w:numId w:val="57"/>
        </w:numPr>
      </w:pPr>
      <w:r w:rsidRPr="00033E69">
        <w:t xml:space="preserve">Verify that emails about this change are sent to all </w:t>
      </w:r>
      <w:r>
        <w:t>enterprise admin users and aEntUser1</w:t>
      </w:r>
      <w:r w:rsidRPr="00033E69">
        <w:t xml:space="preserve">. </w:t>
      </w:r>
    </w:p>
    <w:p w14:paraId="50FCDF9B" w14:textId="18B29E21" w:rsidR="009B38A0" w:rsidRDefault="009B38A0" w:rsidP="009B38A0">
      <w:pPr>
        <w:pStyle w:val="Heading2"/>
      </w:pPr>
      <w:r>
        <w:t>Enterprise tenant admin can assign an enterprise admin user role to an OAGi developer.</w:t>
      </w:r>
      <w:ins w:id="133" w:author="Oh, Hakju (IntlCtr)" w:date="2017-08-23T17:28:00Z">
        <w:r w:rsidR="00D94592">
          <w:t xml:space="preserve"> (Not performed as same above)</w:t>
        </w:r>
      </w:ins>
    </w:p>
    <w:p w14:paraId="101B1670" w14:textId="77777777" w:rsidR="009B38A0" w:rsidRPr="00E35B7D" w:rsidRDefault="009B38A0" w:rsidP="009B38A0">
      <w:r>
        <w:t>Requirement document reference: Section 5.3.2</w:t>
      </w:r>
    </w:p>
    <w:p w14:paraId="7A388FAA" w14:textId="77777777" w:rsidR="009B38A0" w:rsidRPr="0075459E" w:rsidRDefault="009B38A0" w:rsidP="009B38A0">
      <w:r>
        <w:t>Pre-condition: A user with the username, OAGD1, already exists with only OAGi developer role.</w:t>
      </w:r>
      <w:r w:rsidRPr="00152111">
        <w:t xml:space="preserve"> </w:t>
      </w:r>
      <w:r>
        <w:t>There are at least 2 users with the enterprise tenant admin user role in the same enterprise.</w:t>
      </w:r>
    </w:p>
    <w:p w14:paraId="66EC69D0" w14:textId="77777777" w:rsidR="009B38A0" w:rsidRDefault="009B38A0" w:rsidP="009B38A0">
      <w:r>
        <w:t xml:space="preserve">Test Steps: </w:t>
      </w:r>
    </w:p>
    <w:p w14:paraId="16A4308C" w14:textId="77777777" w:rsidR="009B38A0" w:rsidRDefault="009B38A0" w:rsidP="00581A44">
      <w:pPr>
        <w:pStyle w:val="ListParagraph"/>
        <w:numPr>
          <w:ilvl w:val="0"/>
          <w:numId w:val="63"/>
        </w:numPr>
      </w:pPr>
      <w:r>
        <w:t>A user logs in as an enterprise admin user.</w:t>
      </w:r>
    </w:p>
    <w:p w14:paraId="33E7387C" w14:textId="77777777" w:rsidR="009B38A0" w:rsidRDefault="009B38A0" w:rsidP="00581A44">
      <w:pPr>
        <w:pStyle w:val="ListParagraph"/>
        <w:numPr>
          <w:ilvl w:val="0"/>
          <w:numId w:val="63"/>
        </w:numPr>
      </w:pPr>
      <w:r>
        <w:t>The enterprise admin user accesses the user management functionality.</w:t>
      </w:r>
    </w:p>
    <w:p w14:paraId="486ECDC7" w14:textId="77777777" w:rsidR="009B38A0" w:rsidRDefault="009B38A0" w:rsidP="00581A44">
      <w:pPr>
        <w:pStyle w:val="ListParagraph"/>
        <w:numPr>
          <w:ilvl w:val="0"/>
          <w:numId w:val="63"/>
        </w:numPr>
      </w:pPr>
      <w:r>
        <w:t>The enterprise admin user assigns the enterprise admin user role to OAGD1.</w:t>
      </w:r>
    </w:p>
    <w:p w14:paraId="5DD9383D" w14:textId="77777777" w:rsidR="009B38A0" w:rsidRDefault="009B38A0" w:rsidP="00581A44">
      <w:pPr>
        <w:pStyle w:val="ListParagraph"/>
        <w:numPr>
          <w:ilvl w:val="0"/>
          <w:numId w:val="63"/>
        </w:numPr>
      </w:pPr>
      <w:r>
        <w:t>Verify that OAGD1 now has the Enterprise tenant admin user role.</w:t>
      </w:r>
    </w:p>
    <w:p w14:paraId="714F5A0B" w14:textId="77777777" w:rsidR="009B38A0" w:rsidRPr="00033E69" w:rsidRDefault="009B38A0" w:rsidP="00581A44">
      <w:pPr>
        <w:pStyle w:val="ListParagraph"/>
        <w:numPr>
          <w:ilvl w:val="0"/>
          <w:numId w:val="63"/>
        </w:numPr>
      </w:pPr>
      <w:r w:rsidRPr="00033E69">
        <w:t xml:space="preserve">Verify that emails about this change are sent to all </w:t>
      </w:r>
      <w:r>
        <w:t>enterprise admin users and aEntUser1</w:t>
      </w:r>
      <w:r w:rsidRPr="00033E69">
        <w:t xml:space="preserve">. </w:t>
      </w:r>
    </w:p>
    <w:p w14:paraId="0C3E48B1" w14:textId="17690EB0" w:rsidR="009B38A0" w:rsidRDefault="009B38A0" w:rsidP="009B38A0">
      <w:pPr>
        <w:pStyle w:val="Heading2"/>
      </w:pPr>
      <w:r>
        <w:t>Enterprise tenant admin can assign an Enterprise tenant admin user role to an enterprise end user.</w:t>
      </w:r>
      <w:ins w:id="134" w:author="Oh, Hakju (IntlCtr)" w:date="2017-08-23T17:28:00Z">
        <w:r w:rsidR="00D94592">
          <w:t xml:space="preserve"> (Pass)</w:t>
        </w:r>
      </w:ins>
    </w:p>
    <w:p w14:paraId="4C7768F8" w14:textId="77777777" w:rsidR="009B38A0" w:rsidRPr="00E35B7D" w:rsidRDefault="009B38A0" w:rsidP="009B38A0">
      <w:r>
        <w:t>Requirement document reference: Section 5.3.2</w:t>
      </w:r>
    </w:p>
    <w:p w14:paraId="1C02D48D"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p>
    <w:p w14:paraId="33A0F2A0" w14:textId="77777777" w:rsidR="009B38A0" w:rsidRDefault="009B38A0" w:rsidP="009B38A0">
      <w:r>
        <w:t xml:space="preserve">Test Steps: </w:t>
      </w:r>
    </w:p>
    <w:p w14:paraId="4088AFF4" w14:textId="77777777" w:rsidR="009B38A0" w:rsidRDefault="009B38A0" w:rsidP="00581A44">
      <w:pPr>
        <w:pStyle w:val="ListParagraph"/>
        <w:numPr>
          <w:ilvl w:val="0"/>
          <w:numId w:val="64"/>
        </w:numPr>
      </w:pPr>
      <w:r>
        <w:t>A user logs in as an enterprise admin user.</w:t>
      </w:r>
    </w:p>
    <w:p w14:paraId="56D2F696" w14:textId="77777777" w:rsidR="009B38A0" w:rsidRDefault="009B38A0" w:rsidP="00581A44">
      <w:pPr>
        <w:pStyle w:val="ListParagraph"/>
        <w:numPr>
          <w:ilvl w:val="0"/>
          <w:numId w:val="64"/>
        </w:numPr>
      </w:pPr>
      <w:r>
        <w:t>The enterprise admin user accesses the user management functionality.</w:t>
      </w:r>
    </w:p>
    <w:p w14:paraId="764AB540" w14:textId="77777777" w:rsidR="009B38A0" w:rsidRDefault="009B38A0" w:rsidP="00581A44">
      <w:pPr>
        <w:pStyle w:val="ListParagraph"/>
        <w:numPr>
          <w:ilvl w:val="0"/>
          <w:numId w:val="64"/>
        </w:numPr>
      </w:pPr>
      <w:r>
        <w:t>The enterprise admin user assigns the enterprise admin user role to aEntUser1 user.</w:t>
      </w:r>
    </w:p>
    <w:p w14:paraId="2B185382" w14:textId="77777777" w:rsidR="009B38A0" w:rsidRDefault="009B38A0" w:rsidP="00581A44">
      <w:pPr>
        <w:pStyle w:val="ListParagraph"/>
        <w:numPr>
          <w:ilvl w:val="0"/>
          <w:numId w:val="64"/>
        </w:numPr>
      </w:pPr>
      <w:r>
        <w:t>Verify that aEntUser1 now has the Enterprise tenant admin user role and not the enterprise end user role.</w:t>
      </w:r>
    </w:p>
    <w:p w14:paraId="5F48746C" w14:textId="77777777" w:rsidR="009B38A0" w:rsidRPr="00033E69" w:rsidRDefault="009B38A0" w:rsidP="00581A44">
      <w:pPr>
        <w:pStyle w:val="ListParagraph"/>
        <w:numPr>
          <w:ilvl w:val="0"/>
          <w:numId w:val="64"/>
        </w:numPr>
      </w:pPr>
      <w:r w:rsidRPr="00033E69">
        <w:t xml:space="preserve">Verify that emails about this change are sent to all </w:t>
      </w:r>
      <w:r>
        <w:t>enterprise admin users and aEntUser1</w:t>
      </w:r>
      <w:r w:rsidRPr="00033E69">
        <w:t xml:space="preserve">. </w:t>
      </w:r>
    </w:p>
    <w:p w14:paraId="79A73709" w14:textId="7017B8B7" w:rsidR="009B38A0" w:rsidRDefault="009B38A0" w:rsidP="009B38A0">
      <w:pPr>
        <w:pStyle w:val="Heading2"/>
      </w:pPr>
      <w:r>
        <w:lastRenderedPageBreak/>
        <w:t>Enterprise tenant admin cannot revoke himself from an Enterprise tenant admin user role</w:t>
      </w:r>
      <w:ins w:id="135" w:author="Oh, Hakju (IntlCtr)" w:date="2017-08-23T17:28:00Z">
        <w:r w:rsidR="00D94592">
          <w:t xml:space="preserve"> (Fail. </w:t>
        </w:r>
      </w:ins>
      <w:ins w:id="136" w:author="Oh, Hakju (IntlCtr)" w:date="2017-08-23T17:29:00Z">
        <w:r w:rsidR="00D94592">
          <w:t>Same as TC 2.16)</w:t>
        </w:r>
      </w:ins>
    </w:p>
    <w:p w14:paraId="1EF75260" w14:textId="77777777" w:rsidR="009B38A0" w:rsidRPr="00E35B7D" w:rsidRDefault="009B38A0" w:rsidP="009B38A0">
      <w:r>
        <w:t>Requirement document reference: Section 5.3.2</w:t>
      </w:r>
    </w:p>
    <w:p w14:paraId="111FFB54" w14:textId="77777777" w:rsidR="009B38A0" w:rsidRDefault="009B38A0" w:rsidP="009B38A0">
      <w:r>
        <w:t xml:space="preserve">Pre-condition: A user with the username, aEntUser1, already exists the </w:t>
      </w:r>
      <w:r w:rsidRPr="00AC5D8D">
        <w:t>En</w:t>
      </w:r>
      <w:r>
        <w:t>terprise tenant admin user role.</w:t>
      </w:r>
    </w:p>
    <w:p w14:paraId="12F97FD0" w14:textId="77777777" w:rsidR="009B38A0" w:rsidRDefault="009B38A0" w:rsidP="009B38A0">
      <w:r>
        <w:t xml:space="preserve">Test Steps: </w:t>
      </w:r>
    </w:p>
    <w:p w14:paraId="08A90E2E" w14:textId="77777777" w:rsidR="009B38A0" w:rsidRDefault="009B38A0" w:rsidP="00581A44">
      <w:pPr>
        <w:pStyle w:val="ListParagraph"/>
        <w:numPr>
          <w:ilvl w:val="0"/>
          <w:numId w:val="58"/>
        </w:numPr>
      </w:pPr>
      <w:r>
        <w:t>The user, aEntUser1, logs in.</w:t>
      </w:r>
    </w:p>
    <w:p w14:paraId="5891B65A" w14:textId="77777777" w:rsidR="009B38A0" w:rsidRDefault="009B38A0" w:rsidP="00581A44">
      <w:pPr>
        <w:pStyle w:val="ListParagraph"/>
        <w:numPr>
          <w:ilvl w:val="0"/>
          <w:numId w:val="58"/>
        </w:numPr>
      </w:pPr>
      <w:r>
        <w:t>The user accesses the user management functionality.</w:t>
      </w:r>
    </w:p>
    <w:p w14:paraId="690D8B03" w14:textId="77777777" w:rsidR="009B38A0" w:rsidRDefault="009B38A0" w:rsidP="00581A44">
      <w:pPr>
        <w:pStyle w:val="ListParagraph"/>
        <w:numPr>
          <w:ilvl w:val="0"/>
          <w:numId w:val="58"/>
        </w:numPr>
      </w:pPr>
      <w:r>
        <w:t>Verify that aEntUser1 cannot revoke his own Enterprise tenant admin role.</w:t>
      </w:r>
    </w:p>
    <w:p w14:paraId="479AD6A5" w14:textId="76D4DDE2" w:rsidR="009B38A0" w:rsidRDefault="009B38A0" w:rsidP="009B38A0">
      <w:pPr>
        <w:pStyle w:val="Heading2"/>
      </w:pPr>
      <w:r>
        <w:t>Enterprise tenant admin successfully revoke an Enterprise tenant admin user role from a user with only one enterprise admin user role.</w:t>
      </w:r>
      <w:ins w:id="137" w:author="Oh, Hakju (IntlCtr)" w:date="2017-08-23T17:29:00Z">
        <w:r w:rsidR="00D94592">
          <w:t xml:space="preserve"> (</w:t>
        </w:r>
      </w:ins>
      <w:ins w:id="138" w:author="Oh, Hakju (IntlCtr)" w:date="2017-08-23T17:30:00Z">
        <w:r w:rsidR="00D94592">
          <w:t xml:space="preserve">Fail. Admin users can revoke </w:t>
        </w:r>
      </w:ins>
      <w:ins w:id="139" w:author="Oh, Hakju (IntlCtr)" w:date="2017-08-23T17:31:00Z">
        <w:r w:rsidR="00D94592">
          <w:t xml:space="preserve">any </w:t>
        </w:r>
      </w:ins>
      <w:ins w:id="140" w:author="Oh, Hakju (IntlCtr)" w:date="2017-08-23T17:30:00Z">
        <w:r w:rsidR="00D94592">
          <w:t>user roles</w:t>
        </w:r>
      </w:ins>
      <w:ins w:id="141" w:author="Oh, Hakju (IntlCtr)" w:date="2017-08-23T17:31:00Z">
        <w:r w:rsidR="00D94592">
          <w:t xml:space="preserve"> from any users. There is no limit.</w:t>
        </w:r>
      </w:ins>
      <w:ins w:id="142" w:author="Oh, Hakju (IntlCtr)" w:date="2017-08-23T17:29:00Z">
        <w:r w:rsidR="00D94592">
          <w:t>)</w:t>
        </w:r>
      </w:ins>
    </w:p>
    <w:p w14:paraId="1A2948A4" w14:textId="77777777" w:rsidR="009B38A0" w:rsidRPr="00E35B7D" w:rsidRDefault="009B38A0" w:rsidP="009B38A0">
      <w:r>
        <w:t>Requirement document reference: Section 5.3.2</w:t>
      </w:r>
    </w:p>
    <w:p w14:paraId="3CD4871B" w14:textId="77777777" w:rsidR="009B38A0" w:rsidRDefault="009B38A0" w:rsidP="009B38A0">
      <w:r>
        <w:t xml:space="preserve">Pre-condition: A user with the username, aEntUser1, has only one </w:t>
      </w:r>
      <w:r w:rsidRPr="00AC5D8D">
        <w:t xml:space="preserve">Enterprise tenant admin user role </w:t>
      </w:r>
      <w:r>
        <w:t>exists. There are at least two other admin users of that enterprise.</w:t>
      </w:r>
    </w:p>
    <w:p w14:paraId="404FF43F" w14:textId="77777777" w:rsidR="009B38A0" w:rsidRDefault="009B38A0" w:rsidP="009B38A0">
      <w:r>
        <w:t xml:space="preserve">Test Steps: </w:t>
      </w:r>
    </w:p>
    <w:p w14:paraId="5659DBC5" w14:textId="77777777" w:rsidR="009B38A0" w:rsidRDefault="009B38A0" w:rsidP="00581A44">
      <w:pPr>
        <w:pStyle w:val="ListParagraph"/>
        <w:numPr>
          <w:ilvl w:val="0"/>
          <w:numId w:val="59"/>
        </w:numPr>
      </w:pPr>
      <w:r>
        <w:t>A user, other than aEntUser1, with the Enterprise tenant admin role logs in.</w:t>
      </w:r>
    </w:p>
    <w:p w14:paraId="5050E7F6" w14:textId="77777777" w:rsidR="009B38A0" w:rsidRDefault="009B38A0" w:rsidP="00581A44">
      <w:pPr>
        <w:pStyle w:val="ListParagraph"/>
        <w:numPr>
          <w:ilvl w:val="0"/>
          <w:numId w:val="59"/>
        </w:numPr>
      </w:pPr>
      <w:r>
        <w:t>The Enterprise tenant admin user accesses the user management functionality.</w:t>
      </w:r>
    </w:p>
    <w:p w14:paraId="4ADFA893" w14:textId="77777777" w:rsidR="009B38A0" w:rsidRDefault="009B38A0" w:rsidP="00581A44">
      <w:pPr>
        <w:pStyle w:val="ListParagraph"/>
        <w:numPr>
          <w:ilvl w:val="0"/>
          <w:numId w:val="59"/>
        </w:numPr>
      </w:pPr>
      <w:r>
        <w:t>The Enterprise tenant admin revoke the Enterprise tenant admin role from aEntUser1 user.</w:t>
      </w:r>
    </w:p>
    <w:p w14:paraId="0152F1F0" w14:textId="1CCBE012" w:rsidR="009B38A0" w:rsidRDefault="009B38A0" w:rsidP="00581A44">
      <w:pPr>
        <w:pStyle w:val="ListParagraph"/>
        <w:numPr>
          <w:ilvl w:val="0"/>
          <w:numId w:val="59"/>
        </w:numPr>
      </w:pPr>
      <w:r>
        <w:t>Verify that aEntUser1 now only have the free user role.</w:t>
      </w:r>
      <w:ins w:id="143" w:author="Oh, Hakju (IntlCtr)" w:date="2017-08-23T17:32:00Z">
        <w:r w:rsidR="00D94592">
          <w:t xml:space="preserve"> (The user has been disappeared.)</w:t>
        </w:r>
      </w:ins>
    </w:p>
    <w:p w14:paraId="66183231" w14:textId="77777777" w:rsidR="009B38A0" w:rsidRDefault="009B38A0" w:rsidP="00581A44">
      <w:pPr>
        <w:pStyle w:val="ListParagraph"/>
        <w:numPr>
          <w:ilvl w:val="0"/>
          <w:numId w:val="59"/>
        </w:numPr>
      </w:pPr>
      <w:r w:rsidRPr="00AE7985">
        <w:t xml:space="preserve">Verify that emails about this change are sent to all </w:t>
      </w:r>
      <w:r>
        <w:t>Enterprise tenant admin users and aEnt</w:t>
      </w:r>
      <w:r w:rsidRPr="00AE7985">
        <w:t xml:space="preserve">User1. </w:t>
      </w:r>
    </w:p>
    <w:p w14:paraId="494A6FDF" w14:textId="6F2C54AF" w:rsidR="009B38A0" w:rsidRDefault="009B38A0" w:rsidP="009B38A0">
      <w:pPr>
        <w:pStyle w:val="Heading2"/>
      </w:pPr>
      <w:r>
        <w:t>Two Enterprise tenant admins cannot at the same time remove each other’s the admin user role.</w:t>
      </w:r>
      <w:ins w:id="144" w:author="Oh, Hakju (IntlCtr)" w:date="2017-08-23T17:32:00Z">
        <w:r w:rsidR="00D94592">
          <w:t xml:space="preserve"> (Fail. Same as TC 2.18)</w:t>
        </w:r>
      </w:ins>
    </w:p>
    <w:p w14:paraId="47B29CCC" w14:textId="77777777" w:rsidR="009B38A0" w:rsidRPr="00E35B7D" w:rsidRDefault="009B38A0" w:rsidP="009B38A0">
      <w:r>
        <w:t>Requirement document reference: Section 5.3.2</w:t>
      </w:r>
    </w:p>
    <w:p w14:paraId="2A360F55" w14:textId="77777777" w:rsidR="009B38A0" w:rsidRPr="0075459E" w:rsidRDefault="009B38A0" w:rsidP="009B38A0">
      <w:r>
        <w:t>Pre-condition: At least two users with the Enterprise tenant admin role exist in the system.</w:t>
      </w:r>
    </w:p>
    <w:p w14:paraId="76F705D2" w14:textId="77777777" w:rsidR="009B38A0" w:rsidRDefault="009B38A0" w:rsidP="009B38A0">
      <w:r>
        <w:t xml:space="preserve">Test Steps: </w:t>
      </w:r>
    </w:p>
    <w:p w14:paraId="7DA7303D" w14:textId="77777777" w:rsidR="009B38A0" w:rsidRDefault="009B38A0" w:rsidP="00581A44">
      <w:pPr>
        <w:pStyle w:val="ListParagraph"/>
        <w:numPr>
          <w:ilvl w:val="0"/>
          <w:numId w:val="60"/>
        </w:numPr>
      </w:pPr>
      <w:r>
        <w:t>Two Enterprise tenant admins log in to the system in two separate sessions.</w:t>
      </w:r>
    </w:p>
    <w:p w14:paraId="11F2842E" w14:textId="77777777" w:rsidR="009B38A0" w:rsidRDefault="009B38A0" w:rsidP="00581A44">
      <w:pPr>
        <w:pStyle w:val="ListParagraph"/>
        <w:numPr>
          <w:ilvl w:val="0"/>
          <w:numId w:val="60"/>
        </w:numPr>
      </w:pPr>
      <w:r>
        <w:t>Both Enterprise tenant admins accesses the user management functionality.</w:t>
      </w:r>
    </w:p>
    <w:p w14:paraId="1FC5A178" w14:textId="77777777" w:rsidR="009B38A0" w:rsidRDefault="009B38A0" w:rsidP="00581A44">
      <w:pPr>
        <w:pStyle w:val="ListParagraph"/>
        <w:numPr>
          <w:ilvl w:val="0"/>
          <w:numId w:val="60"/>
        </w:numPr>
      </w:pPr>
      <w:r>
        <w:t xml:space="preserve">At the same time both admin users attempt to revoke the admin user roles from one another. </w:t>
      </w:r>
    </w:p>
    <w:p w14:paraId="7BD03A61" w14:textId="77777777" w:rsidR="009B38A0" w:rsidRDefault="009B38A0" w:rsidP="00581A44">
      <w:pPr>
        <w:pStyle w:val="ListParagraph"/>
        <w:numPr>
          <w:ilvl w:val="0"/>
          <w:numId w:val="60"/>
        </w:numPr>
      </w:pPr>
      <w:r>
        <w:t>Verify that one of the admin users fails to revoke.</w:t>
      </w:r>
    </w:p>
    <w:p w14:paraId="7E5C8782" w14:textId="12B9A667" w:rsidR="009B38A0" w:rsidRDefault="009B38A0" w:rsidP="009B38A0">
      <w:pPr>
        <w:pStyle w:val="Heading2"/>
      </w:pPr>
      <w:r>
        <w:lastRenderedPageBreak/>
        <w:t xml:space="preserve">Enterprise tenant admin cannot manage roles of the root user </w:t>
      </w:r>
      <w:ins w:id="145" w:author="Oh, Hakju (IntlCtr)" w:date="2017-08-23T17:32:00Z">
        <w:r w:rsidR="00D94592">
          <w:t>(Pass)</w:t>
        </w:r>
      </w:ins>
    </w:p>
    <w:p w14:paraId="3EC77233" w14:textId="77777777" w:rsidR="009B38A0" w:rsidRPr="00E35B7D" w:rsidRDefault="009B38A0" w:rsidP="009B38A0">
      <w:r>
        <w:t>Requirement document reference: Section 3.2.6</w:t>
      </w:r>
    </w:p>
    <w:p w14:paraId="0474DEA1" w14:textId="77777777" w:rsidR="009B38A0" w:rsidRDefault="009B38A0" w:rsidP="009B38A0">
      <w:r>
        <w:t xml:space="preserve">Test Steps: </w:t>
      </w:r>
    </w:p>
    <w:p w14:paraId="128D80A3" w14:textId="77777777" w:rsidR="009B38A0" w:rsidRDefault="009B38A0" w:rsidP="00581A44">
      <w:pPr>
        <w:pStyle w:val="ListParagraph"/>
        <w:numPr>
          <w:ilvl w:val="0"/>
          <w:numId w:val="61"/>
        </w:numPr>
      </w:pPr>
      <w:r>
        <w:t>An Enterprise tenant admin user logs in.</w:t>
      </w:r>
    </w:p>
    <w:p w14:paraId="598C9EE4" w14:textId="77777777" w:rsidR="009B38A0" w:rsidRDefault="009B38A0" w:rsidP="00581A44">
      <w:pPr>
        <w:pStyle w:val="ListParagraph"/>
        <w:numPr>
          <w:ilvl w:val="0"/>
          <w:numId w:val="61"/>
        </w:numPr>
      </w:pPr>
      <w:r w:rsidRPr="00E50EA2">
        <w:t xml:space="preserve">The </w:t>
      </w:r>
      <w:r>
        <w:t xml:space="preserve">Enterprise tenant admin </w:t>
      </w:r>
      <w:r w:rsidRPr="00E50EA2">
        <w:t>accesses the user management functionality.</w:t>
      </w:r>
    </w:p>
    <w:p w14:paraId="02B87B15" w14:textId="77777777" w:rsidR="009B38A0" w:rsidRDefault="009B38A0" w:rsidP="00581A44">
      <w:pPr>
        <w:pStyle w:val="ListParagraph"/>
        <w:numPr>
          <w:ilvl w:val="0"/>
          <w:numId w:val="61"/>
        </w:numPr>
      </w:pPr>
      <w:r>
        <w:t xml:space="preserve">Verify that it is not possible to for the Enterprise tenant admin user to assign or revoke any role of the root user. </w:t>
      </w:r>
    </w:p>
    <w:p w14:paraId="7A567778" w14:textId="77317563" w:rsidR="009B38A0" w:rsidRDefault="009B38A0" w:rsidP="009B38A0">
      <w:pPr>
        <w:pStyle w:val="Heading2"/>
      </w:pPr>
      <w:r>
        <w:t xml:space="preserve">Enterprise tenant admin cannot view/edit info of any other user </w:t>
      </w:r>
      <w:ins w:id="146" w:author="Oh, Hakju (IntlCtr)" w:date="2017-08-23T17:32:00Z">
        <w:r w:rsidR="00D94592">
          <w:t>(Pass)</w:t>
        </w:r>
      </w:ins>
    </w:p>
    <w:p w14:paraId="62322231" w14:textId="77777777" w:rsidR="009B38A0" w:rsidRDefault="009B38A0" w:rsidP="009B38A0">
      <w:r>
        <w:t>Requirement document reference: Section 5.3.3</w:t>
      </w:r>
    </w:p>
    <w:p w14:paraId="38569C6D" w14:textId="77777777" w:rsidR="009B38A0" w:rsidRPr="0075459E" w:rsidRDefault="009B38A0" w:rsidP="009B38A0">
      <w:r>
        <w:t xml:space="preserve">Pre-condition: A user with the Enterprise tenant admin role exists. Users with all other roles exist. </w:t>
      </w:r>
    </w:p>
    <w:p w14:paraId="6DBBC747" w14:textId="77777777" w:rsidR="009B38A0" w:rsidRDefault="009B38A0" w:rsidP="009B38A0">
      <w:r>
        <w:t xml:space="preserve">Test Steps: </w:t>
      </w:r>
    </w:p>
    <w:p w14:paraId="57D8EC26" w14:textId="77777777" w:rsidR="009B38A0" w:rsidRDefault="009B38A0" w:rsidP="00581A44">
      <w:pPr>
        <w:pStyle w:val="ListParagraph"/>
        <w:numPr>
          <w:ilvl w:val="0"/>
          <w:numId w:val="62"/>
        </w:numPr>
      </w:pPr>
      <w:r>
        <w:t>An Enterprise tenant admin logs in.</w:t>
      </w:r>
    </w:p>
    <w:p w14:paraId="37E8434C" w14:textId="77777777" w:rsidR="009B38A0" w:rsidRDefault="009B38A0" w:rsidP="00581A44">
      <w:pPr>
        <w:pStyle w:val="ListParagraph"/>
        <w:numPr>
          <w:ilvl w:val="0"/>
          <w:numId w:val="62"/>
        </w:numPr>
      </w:pPr>
      <w:r>
        <w:t xml:space="preserve">Verify that it is not possible to for the Enterprise tenant admin to view and edit info of other users. </w:t>
      </w:r>
    </w:p>
    <w:p w14:paraId="192F9DBA" w14:textId="3B0BEC4B" w:rsidR="009B38A0" w:rsidRDefault="009B38A0" w:rsidP="009B38A0">
      <w:pPr>
        <w:pStyle w:val="Heading2"/>
      </w:pPr>
      <w:commentRangeStart w:id="147"/>
      <w:r>
        <w:t>An enterprise end user can still log in when one of his enterprise end user roles is revoked.</w:t>
      </w:r>
      <w:commentRangeEnd w:id="147"/>
      <w:r>
        <w:rPr>
          <w:rStyle w:val="CommentReference"/>
          <w:rFonts w:asciiTheme="minorHAnsi" w:eastAsiaTheme="minorHAnsi" w:hAnsiTheme="minorHAnsi" w:cstheme="minorBidi"/>
          <w:color w:val="auto"/>
        </w:rPr>
        <w:commentReference w:id="147"/>
      </w:r>
    </w:p>
    <w:p w14:paraId="2D3F8A94" w14:textId="77777777" w:rsidR="009B38A0" w:rsidRDefault="009B38A0" w:rsidP="009B38A0">
      <w:pPr>
        <w:pStyle w:val="Heading1"/>
      </w:pPr>
      <w:r>
        <w:t>Enterprise tenant end user’s user management authorities</w:t>
      </w:r>
    </w:p>
    <w:p w14:paraId="79B41226" w14:textId="77777777" w:rsidR="009B38A0" w:rsidRDefault="009B38A0" w:rsidP="009B38A0">
      <w:r>
        <w:t>Requirement document reference: Section 5.4</w:t>
      </w:r>
    </w:p>
    <w:p w14:paraId="0C293977" w14:textId="3F714B1B" w:rsidR="009B38A0" w:rsidRDefault="009B38A0" w:rsidP="009B38A0">
      <w:pPr>
        <w:pStyle w:val="Heading2"/>
      </w:pPr>
      <w:r>
        <w:t xml:space="preserve">Enterprise tenant end user can change the contact info but not username </w:t>
      </w:r>
      <w:ins w:id="148" w:author="Oh, Hakju (IntlCtr)" w:date="2017-08-23T17:32:00Z">
        <w:r w:rsidR="00D94592">
          <w:t>(Fail. Same as TC 4.1)</w:t>
        </w:r>
      </w:ins>
    </w:p>
    <w:p w14:paraId="248E2EDF" w14:textId="77777777" w:rsidR="009B38A0" w:rsidRPr="00E35B7D" w:rsidRDefault="009B38A0" w:rsidP="009B38A0">
      <w:r>
        <w:t>Requirement document reference: Section 5.4</w:t>
      </w:r>
    </w:p>
    <w:p w14:paraId="7DA8F407" w14:textId="77777777" w:rsidR="009B38A0" w:rsidRPr="0075459E" w:rsidRDefault="009B38A0" w:rsidP="009B38A0">
      <w:r>
        <w:t xml:space="preserve">Pre-condition: A user with the Enterprise tenant end user role exists. </w:t>
      </w:r>
    </w:p>
    <w:p w14:paraId="55A6BAA3" w14:textId="77777777" w:rsidR="009B38A0" w:rsidRDefault="009B38A0" w:rsidP="009B38A0">
      <w:r>
        <w:t xml:space="preserve">Test Steps: </w:t>
      </w:r>
    </w:p>
    <w:p w14:paraId="7852D00F" w14:textId="77777777" w:rsidR="009B38A0" w:rsidRDefault="009B38A0" w:rsidP="00581A44">
      <w:pPr>
        <w:pStyle w:val="ListParagraph"/>
        <w:numPr>
          <w:ilvl w:val="0"/>
          <w:numId w:val="67"/>
        </w:numPr>
      </w:pPr>
      <w:r>
        <w:t>An Enterprise tenant end user logs in.</w:t>
      </w:r>
    </w:p>
    <w:p w14:paraId="1C04CF48" w14:textId="77777777" w:rsidR="009B38A0" w:rsidRDefault="009B38A0" w:rsidP="00581A44">
      <w:pPr>
        <w:pStyle w:val="ListParagraph"/>
        <w:numPr>
          <w:ilvl w:val="0"/>
          <w:numId w:val="67"/>
        </w:numPr>
      </w:pPr>
      <w:r>
        <w:t>The Enterprise tenant end user accesses the user management functionality to update his info.</w:t>
      </w:r>
    </w:p>
    <w:p w14:paraId="7F90AC22" w14:textId="77777777" w:rsidR="009B38A0" w:rsidRDefault="009B38A0" w:rsidP="00581A44">
      <w:pPr>
        <w:pStyle w:val="ListParagraph"/>
        <w:numPr>
          <w:ilvl w:val="0"/>
          <w:numId w:val="67"/>
        </w:numPr>
      </w:pPr>
      <w:r>
        <w:t>Verify that the username cannot be changed.</w:t>
      </w:r>
    </w:p>
    <w:p w14:paraId="6C289048" w14:textId="77777777" w:rsidR="009B38A0" w:rsidRDefault="009B38A0" w:rsidP="00581A44">
      <w:pPr>
        <w:pStyle w:val="ListParagraph"/>
        <w:numPr>
          <w:ilvl w:val="0"/>
          <w:numId w:val="67"/>
        </w:numPr>
      </w:pPr>
      <w:r>
        <w:t xml:space="preserve">The Enterprise tenant end user changes his first name, last name, phone, address, title. </w:t>
      </w:r>
    </w:p>
    <w:p w14:paraId="6B3404C7" w14:textId="77777777" w:rsidR="009B38A0" w:rsidRDefault="009B38A0" w:rsidP="00581A44">
      <w:pPr>
        <w:pStyle w:val="ListParagraph"/>
        <w:numPr>
          <w:ilvl w:val="0"/>
          <w:numId w:val="67"/>
        </w:numPr>
      </w:pPr>
      <w:r>
        <w:t xml:space="preserve">Verify that the information was properly updated in the system. </w:t>
      </w:r>
    </w:p>
    <w:p w14:paraId="45A8326A" w14:textId="6445B38A" w:rsidR="009B38A0" w:rsidRDefault="009B38A0" w:rsidP="009B38A0">
      <w:pPr>
        <w:pStyle w:val="Heading2"/>
      </w:pPr>
      <w:r>
        <w:lastRenderedPageBreak/>
        <w:t>Enterprise tenant end user can change his email address</w:t>
      </w:r>
      <w:ins w:id="149" w:author="Oh, Hakju (IntlCtr)" w:date="2017-08-23T17:33:00Z">
        <w:r w:rsidR="00D94592">
          <w:t xml:space="preserve"> (Fail. Same as TC 4.2)</w:t>
        </w:r>
      </w:ins>
    </w:p>
    <w:p w14:paraId="60A2EA8B" w14:textId="77777777" w:rsidR="009B38A0" w:rsidRPr="00E35B7D" w:rsidRDefault="009B38A0" w:rsidP="009B38A0">
      <w:r>
        <w:t>Requirement document reference: Section 5.4</w:t>
      </w:r>
    </w:p>
    <w:p w14:paraId="650CAEC2" w14:textId="77777777" w:rsidR="009B38A0" w:rsidRPr="0075459E" w:rsidRDefault="009B38A0" w:rsidP="009B38A0">
      <w:r>
        <w:t xml:space="preserve">Pre-condition: A user with the Enterprise tenant end user role exists </w:t>
      </w:r>
    </w:p>
    <w:p w14:paraId="329947A2" w14:textId="77777777" w:rsidR="009B38A0" w:rsidRDefault="009B38A0" w:rsidP="009B38A0">
      <w:r>
        <w:t xml:space="preserve">Test Steps: </w:t>
      </w:r>
    </w:p>
    <w:p w14:paraId="3D5DCEB2" w14:textId="77777777" w:rsidR="009B38A0" w:rsidRDefault="009B38A0" w:rsidP="00581A44">
      <w:pPr>
        <w:pStyle w:val="ListParagraph"/>
        <w:numPr>
          <w:ilvl w:val="0"/>
          <w:numId w:val="66"/>
        </w:numPr>
      </w:pPr>
      <w:r>
        <w:t>An Enterprise tenant end user logs in.</w:t>
      </w:r>
    </w:p>
    <w:p w14:paraId="52CF4905" w14:textId="77777777" w:rsidR="009B38A0" w:rsidRDefault="009B38A0" w:rsidP="00581A44">
      <w:pPr>
        <w:pStyle w:val="ListParagraph"/>
        <w:numPr>
          <w:ilvl w:val="0"/>
          <w:numId w:val="66"/>
        </w:numPr>
      </w:pPr>
      <w:r>
        <w:t>The Enterprise tenant end user accesses the user management functionality to update his info.</w:t>
      </w:r>
    </w:p>
    <w:p w14:paraId="75313428" w14:textId="77777777" w:rsidR="009B38A0" w:rsidRDefault="009B38A0" w:rsidP="00581A44">
      <w:pPr>
        <w:pStyle w:val="ListParagraph"/>
        <w:numPr>
          <w:ilvl w:val="0"/>
          <w:numId w:val="66"/>
        </w:numPr>
      </w:pPr>
      <w:r>
        <w:t xml:space="preserve">The Enterprise tenant end user changes his email address.  </w:t>
      </w:r>
    </w:p>
    <w:p w14:paraId="7BAADF95" w14:textId="77777777" w:rsidR="009B38A0" w:rsidRDefault="009B38A0" w:rsidP="00581A44">
      <w:pPr>
        <w:pStyle w:val="ListParagraph"/>
        <w:numPr>
          <w:ilvl w:val="0"/>
          <w:numId w:val="66"/>
        </w:numPr>
      </w:pPr>
      <w:r>
        <w:t xml:space="preserve">Verify that the information was properly updated in the system. </w:t>
      </w:r>
    </w:p>
    <w:p w14:paraId="65505D79" w14:textId="77777777" w:rsidR="009B38A0" w:rsidRDefault="009B38A0" w:rsidP="009B38A0">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571EDF05" w14:textId="6105AA65" w:rsidR="009B38A0" w:rsidRDefault="009B38A0" w:rsidP="009B38A0">
      <w:pPr>
        <w:pStyle w:val="Heading2"/>
      </w:pPr>
      <w:r>
        <w:t xml:space="preserve">Enterprise tenant end user cannot manage roles and access info of any other user </w:t>
      </w:r>
      <w:ins w:id="150" w:author="Oh, Hakju (IntlCtr)" w:date="2017-08-23T17:33:00Z">
        <w:r w:rsidR="00D94592">
          <w:t>(Pass)</w:t>
        </w:r>
      </w:ins>
    </w:p>
    <w:p w14:paraId="565EAA84" w14:textId="77777777" w:rsidR="009B38A0" w:rsidRDefault="009B38A0" w:rsidP="009B38A0">
      <w:r>
        <w:t>Requirement document reference: Section 5.3.3</w:t>
      </w:r>
    </w:p>
    <w:p w14:paraId="08C072C8" w14:textId="77777777" w:rsidR="009B38A0" w:rsidRPr="0075459E" w:rsidRDefault="009B38A0" w:rsidP="009B38A0">
      <w:r>
        <w:t xml:space="preserve">Pre-condition: A user with the Enterprise tenant end user role exists. Users with all other roles exist. </w:t>
      </w:r>
    </w:p>
    <w:p w14:paraId="5A001A8D" w14:textId="77777777" w:rsidR="009B38A0" w:rsidRDefault="009B38A0" w:rsidP="009B38A0">
      <w:r>
        <w:t xml:space="preserve">Test Steps: </w:t>
      </w:r>
    </w:p>
    <w:p w14:paraId="51078064" w14:textId="77777777" w:rsidR="009B38A0" w:rsidRDefault="009B38A0" w:rsidP="00581A44">
      <w:pPr>
        <w:pStyle w:val="ListParagraph"/>
        <w:numPr>
          <w:ilvl w:val="0"/>
          <w:numId w:val="65"/>
        </w:numPr>
      </w:pPr>
      <w:r>
        <w:t>An Enterprise tenant end user logs in.</w:t>
      </w:r>
    </w:p>
    <w:p w14:paraId="27D56F1F" w14:textId="77777777" w:rsidR="009B38A0" w:rsidRDefault="009B38A0" w:rsidP="00581A44">
      <w:pPr>
        <w:pStyle w:val="ListParagraph"/>
        <w:numPr>
          <w:ilvl w:val="0"/>
          <w:numId w:val="65"/>
        </w:numPr>
      </w:pPr>
      <w:r>
        <w:t xml:space="preserve">Verify that it is not possible to for the Enterprise tenant end user to manage other users. </w:t>
      </w:r>
    </w:p>
    <w:p w14:paraId="4214B63A" w14:textId="54900718" w:rsidR="009B38A0" w:rsidRDefault="009B38A0" w:rsidP="009B38A0">
      <w:pPr>
        <w:pStyle w:val="Heading2"/>
      </w:pPr>
      <w:r>
        <w:t xml:space="preserve">Enterprise tenant end user cannot change the contact info due to omitting required information </w:t>
      </w:r>
      <w:ins w:id="151" w:author="Oh, Hakju (IntlCtr)" w:date="2017-08-23T17:33:00Z">
        <w:r w:rsidR="00D94592">
          <w:t>(Fail. All information are optional.)</w:t>
        </w:r>
      </w:ins>
    </w:p>
    <w:p w14:paraId="2F9FB13A" w14:textId="77777777" w:rsidR="009B38A0" w:rsidRPr="00E35B7D" w:rsidRDefault="009B38A0" w:rsidP="009B38A0">
      <w:r>
        <w:t>Requirement document reference: Section 5.4</w:t>
      </w:r>
    </w:p>
    <w:p w14:paraId="1C5ED5F7" w14:textId="77777777" w:rsidR="009B38A0" w:rsidRPr="0075459E" w:rsidRDefault="009B38A0" w:rsidP="009B38A0">
      <w:r>
        <w:t xml:space="preserve">Pre-condition: A user with the Enterprise tenant end user role exists. </w:t>
      </w:r>
    </w:p>
    <w:p w14:paraId="7D431AAD" w14:textId="77777777" w:rsidR="009B38A0" w:rsidRDefault="009B38A0" w:rsidP="009B38A0">
      <w:r>
        <w:t xml:space="preserve">Test Steps: </w:t>
      </w:r>
    </w:p>
    <w:p w14:paraId="126356A9" w14:textId="77777777" w:rsidR="009B38A0" w:rsidRDefault="009B38A0" w:rsidP="00581A44">
      <w:pPr>
        <w:pStyle w:val="ListParagraph"/>
        <w:numPr>
          <w:ilvl w:val="0"/>
          <w:numId w:val="68"/>
        </w:numPr>
      </w:pPr>
      <w:r>
        <w:t>An Enterprise tenant end user logs in.</w:t>
      </w:r>
    </w:p>
    <w:p w14:paraId="080055F5" w14:textId="77777777" w:rsidR="009B38A0" w:rsidRDefault="009B38A0" w:rsidP="00581A44">
      <w:pPr>
        <w:pStyle w:val="ListParagraph"/>
        <w:numPr>
          <w:ilvl w:val="0"/>
          <w:numId w:val="68"/>
        </w:numPr>
      </w:pPr>
      <w:r>
        <w:t>The Enterprise tenant end user accesses the user management functionality to update his info.</w:t>
      </w:r>
    </w:p>
    <w:p w14:paraId="0FEE5333" w14:textId="77777777" w:rsidR="009B38A0" w:rsidRDefault="009B38A0" w:rsidP="00581A44">
      <w:pPr>
        <w:pStyle w:val="ListParagraph"/>
        <w:numPr>
          <w:ilvl w:val="0"/>
          <w:numId w:val="68"/>
        </w:numPr>
      </w:pPr>
      <w:r>
        <w:t xml:space="preserve">The Enterprise tenant end user changes user information while omitting some required data (first name, last name, phone, address, title). </w:t>
      </w:r>
    </w:p>
    <w:p w14:paraId="44C74F71" w14:textId="5595E693" w:rsidR="009B38A0" w:rsidRPr="009B38A0" w:rsidRDefault="009B38A0" w:rsidP="00581A44">
      <w:pPr>
        <w:pStyle w:val="ListParagraph"/>
        <w:numPr>
          <w:ilvl w:val="0"/>
          <w:numId w:val="68"/>
        </w:numPr>
      </w:pPr>
      <w:r>
        <w:t xml:space="preserve">Verify that system rejects attempt. </w:t>
      </w:r>
    </w:p>
    <w:p w14:paraId="7248C99C" w14:textId="77777777" w:rsidR="00953C42" w:rsidRDefault="00953C42" w:rsidP="00953C42">
      <w:pPr>
        <w:pStyle w:val="Heading1"/>
        <w:rPr>
          <w:ins w:id="152" w:author="Oh, Hakju (IntlCtr)" w:date="2017-08-23T09:34:00Z"/>
        </w:rPr>
      </w:pPr>
      <w:ins w:id="153" w:author="Oh, Hakju (IntlCtr)" w:date="2017-08-23T09:34:00Z">
        <w:r>
          <w:lastRenderedPageBreak/>
          <w:t>A user can never be removed</w:t>
        </w:r>
      </w:ins>
    </w:p>
    <w:p w14:paraId="6D6B6C64" w14:textId="77777777" w:rsidR="00953C42" w:rsidRDefault="00953C42" w:rsidP="00953C42">
      <w:pPr>
        <w:rPr>
          <w:ins w:id="154" w:author="Oh, Hakju (IntlCtr)" w:date="2017-08-23T09:34:00Z"/>
        </w:rPr>
      </w:pPr>
      <w:ins w:id="155" w:author="Oh, Hakju (IntlCtr)" w:date="2017-08-23T09:34:00Z">
        <w:r>
          <w:t>Requirement document reference: Section 5.5</w:t>
        </w:r>
      </w:ins>
    </w:p>
    <w:p w14:paraId="4D2A28F2" w14:textId="77777777" w:rsidR="00953C42" w:rsidRDefault="00953C42" w:rsidP="00953C42">
      <w:pPr>
        <w:pStyle w:val="Heading2"/>
        <w:rPr>
          <w:ins w:id="156" w:author="Oh, Hakju (IntlCtr)" w:date="2017-08-23T09:34:00Z"/>
        </w:rPr>
      </w:pPr>
      <w:ins w:id="157" w:author="Oh, Hakju (IntlCtr)" w:date="2017-08-23T09:34:00Z">
        <w:r>
          <w:t>A user cannot be removed</w:t>
        </w:r>
      </w:ins>
    </w:p>
    <w:p w14:paraId="6571A60D" w14:textId="77777777" w:rsidR="00953C42" w:rsidRDefault="00953C42" w:rsidP="00953C42">
      <w:pPr>
        <w:rPr>
          <w:ins w:id="158" w:author="Oh, Hakju (IntlCtr)" w:date="2017-08-23T09:34:00Z"/>
        </w:rPr>
      </w:pPr>
      <w:ins w:id="159" w:author="Oh, Hakju (IntlCtr)" w:date="2017-08-23T09:34:00Z">
        <w:r>
          <w:t>Test steps:</w:t>
        </w:r>
      </w:ins>
    </w:p>
    <w:p w14:paraId="53FC2E44" w14:textId="3A5363E4" w:rsidR="00953C42" w:rsidRDefault="00953C42" w:rsidP="00953C42">
      <w:pPr>
        <w:pStyle w:val="ListParagraph"/>
        <w:numPr>
          <w:ilvl w:val="0"/>
          <w:numId w:val="182"/>
        </w:numPr>
        <w:rPr>
          <w:ins w:id="160" w:author="Oh, Hakju (IntlCtr)" w:date="2017-08-23T09:34:00Z"/>
        </w:rPr>
      </w:pPr>
      <w:ins w:id="161" w:author="Oh, Hakju (IntlCtr)" w:date="2017-08-23T09:34:00Z">
        <w:r>
          <w:t>Verify that there is no way to delete a user from the system.</w:t>
        </w:r>
        <w:r w:rsidRPr="00F84DF9">
          <w:t xml:space="preserve"> </w:t>
        </w:r>
        <w:r>
          <w:t>(Assertion #1)</w:t>
        </w:r>
      </w:ins>
      <w:ins w:id="162" w:author="Oh, Hakju (IntlCtr)" w:date="2017-08-23T17:47:00Z">
        <w:r w:rsidR="00B90634">
          <w:t xml:space="preserve"> (Pass)</w:t>
        </w:r>
      </w:ins>
    </w:p>
    <w:p w14:paraId="0C87D5FA" w14:textId="208679F5" w:rsidR="00953C42" w:rsidRPr="00591682" w:rsidRDefault="00953C42" w:rsidP="00953C42">
      <w:pPr>
        <w:pStyle w:val="ListParagraph"/>
        <w:numPr>
          <w:ilvl w:val="0"/>
          <w:numId w:val="182"/>
        </w:numPr>
        <w:rPr>
          <w:ins w:id="163" w:author="Oh, Hakju (IntlCtr)" w:date="2017-08-23T09:34:00Z"/>
        </w:rPr>
      </w:pPr>
      <w:ins w:id="164" w:author="Oh, Hakju (IntlCtr)" w:date="2017-08-23T09:34:00Z">
        <w:r>
          <w:t>Verify that there is no way to change a user ID.</w:t>
        </w:r>
        <w:r w:rsidRPr="00F84DF9">
          <w:t xml:space="preserve"> </w:t>
        </w:r>
        <w:r>
          <w:t>(Assertion #2)</w:t>
        </w:r>
      </w:ins>
      <w:ins w:id="165" w:author="Oh, Hakju (IntlCtr)" w:date="2017-08-23T17:48:00Z">
        <w:r w:rsidR="00B90634">
          <w:t xml:space="preserve"> (</w:t>
        </w:r>
      </w:ins>
      <w:ins w:id="166" w:author="Oh, Hakju (IntlCtr)" w:date="2017-08-23T17:49:00Z">
        <w:r w:rsidR="005B16CB">
          <w:t>Fail. User can change it through the ‘Personal Information’ menu.</w:t>
        </w:r>
      </w:ins>
      <w:ins w:id="167" w:author="Oh, Hakju (IntlCtr)" w:date="2017-08-23T17:48:00Z">
        <w:r w:rsidR="00B90634">
          <w:t>)</w:t>
        </w:r>
      </w:ins>
    </w:p>
    <w:p w14:paraId="5228812E" w14:textId="77777777" w:rsidR="00953C42" w:rsidRDefault="00953C42" w:rsidP="00953C42">
      <w:pPr>
        <w:rPr>
          <w:ins w:id="168" w:author="Oh, Hakju (IntlCtr)" w:date="2017-08-23T09:34:00Z"/>
        </w:rPr>
      </w:pPr>
      <w:ins w:id="169" w:author="Oh, Hakju (IntlCtr)" w:date="2017-08-23T09:34:00Z">
        <w:r>
          <w:t>Test assertions:</w:t>
        </w:r>
      </w:ins>
    </w:p>
    <w:p w14:paraId="76F0A5BD" w14:textId="77777777" w:rsidR="00953C42" w:rsidRDefault="00953C42" w:rsidP="00953C42">
      <w:pPr>
        <w:pStyle w:val="ListParagraph"/>
        <w:numPr>
          <w:ilvl w:val="0"/>
          <w:numId w:val="182"/>
        </w:numPr>
        <w:rPr>
          <w:ins w:id="170" w:author="Oh, Hakju (IntlCtr)" w:date="2017-08-23T09:34:00Z"/>
        </w:rPr>
      </w:pPr>
      <w:ins w:id="171" w:author="Oh, Hakju (IntlCtr)" w:date="2017-08-23T09:34:00Z">
        <w:r>
          <w:t>A user can never be removed from the system.</w:t>
        </w:r>
      </w:ins>
    </w:p>
    <w:p w14:paraId="0913304F" w14:textId="77777777" w:rsidR="00953C42" w:rsidRPr="00591682" w:rsidRDefault="00953C42" w:rsidP="00953C42">
      <w:pPr>
        <w:pStyle w:val="ListParagraph"/>
        <w:numPr>
          <w:ilvl w:val="0"/>
          <w:numId w:val="182"/>
        </w:numPr>
        <w:rPr>
          <w:ins w:id="172" w:author="Oh, Hakju (IntlCtr)" w:date="2017-08-23T09:34:00Z"/>
        </w:rPr>
      </w:pPr>
      <w:ins w:id="173" w:author="Oh, Hakju (IntlCtr)" w:date="2017-08-23T09:34:00Z">
        <w:r>
          <w:t>User ID cannot be changed.</w:t>
        </w:r>
      </w:ins>
    </w:p>
    <w:p w14:paraId="403108DC" w14:textId="77777777" w:rsidR="00953C42" w:rsidRDefault="00953C42" w:rsidP="00953C42">
      <w:pPr>
        <w:pStyle w:val="Heading2"/>
        <w:rPr>
          <w:ins w:id="174" w:author="Oh, Hakju (IntlCtr)" w:date="2017-08-23T09:34:00Z"/>
        </w:rPr>
      </w:pPr>
      <w:ins w:id="175" w:author="Oh, Hakju (IntlCtr)" w:date="2017-08-23T09:34:00Z">
        <w:r>
          <w:t>Free user management</w:t>
        </w:r>
      </w:ins>
    </w:p>
    <w:p w14:paraId="342DC8AC" w14:textId="77777777" w:rsidR="00953C42" w:rsidRDefault="00953C42" w:rsidP="00953C42">
      <w:pPr>
        <w:rPr>
          <w:ins w:id="176" w:author="Oh, Hakju (IntlCtr)" w:date="2017-08-23T09:34:00Z"/>
        </w:rPr>
      </w:pPr>
      <w:ins w:id="177" w:author="Oh, Hakju (IntlCtr)" w:date="2017-08-23T09:34:00Z">
        <w:r>
          <w:t>Pre-condition: A user, FU1, with ONLY free user role exists in the system.</w:t>
        </w:r>
      </w:ins>
    </w:p>
    <w:p w14:paraId="5B7845C6" w14:textId="77777777" w:rsidR="00953C42" w:rsidRDefault="00953C42" w:rsidP="00953C42">
      <w:pPr>
        <w:rPr>
          <w:ins w:id="178" w:author="Oh, Hakju (IntlCtr)" w:date="2017-08-23T09:34:00Z"/>
        </w:rPr>
      </w:pPr>
      <w:ins w:id="179" w:author="Oh, Hakju (IntlCtr)" w:date="2017-08-23T09:34:00Z">
        <w:r>
          <w:t>Test steps:</w:t>
        </w:r>
      </w:ins>
    </w:p>
    <w:p w14:paraId="3019AE39" w14:textId="77777777" w:rsidR="00953C42" w:rsidRDefault="00953C42" w:rsidP="00953C42">
      <w:pPr>
        <w:pStyle w:val="ListParagraph"/>
        <w:numPr>
          <w:ilvl w:val="0"/>
          <w:numId w:val="180"/>
        </w:numPr>
        <w:rPr>
          <w:ins w:id="180" w:author="Oh, Hakju (IntlCtr)" w:date="2017-08-23T09:34:00Z"/>
        </w:rPr>
      </w:pPr>
      <w:ins w:id="181" w:author="Oh, Hakju (IntlCtr)" w:date="2017-08-23T09:34:00Z">
        <w:r>
          <w:t>A user OAGADx logs in as an OAGi admin.</w:t>
        </w:r>
      </w:ins>
    </w:p>
    <w:p w14:paraId="643D8CC2" w14:textId="2C2BF13B" w:rsidR="00953C42" w:rsidRDefault="00953C42" w:rsidP="00953C42">
      <w:pPr>
        <w:pStyle w:val="ListParagraph"/>
        <w:numPr>
          <w:ilvl w:val="0"/>
          <w:numId w:val="180"/>
        </w:numPr>
        <w:rPr>
          <w:ins w:id="182" w:author="Oh, Hakju (IntlCtr)" w:date="2017-08-23T09:34:00Z"/>
        </w:rPr>
      </w:pPr>
      <w:ins w:id="183" w:author="Oh, Hakju (IntlCtr)" w:date="2017-08-23T09:34:00Z">
        <w:r>
          <w:t>OAGADx removes the free user role from FU1. (Assertion #1)</w:t>
        </w:r>
      </w:ins>
      <w:ins w:id="184" w:author="Oh, Hakju (IntlCtr)" w:date="2017-08-23T17:48:00Z">
        <w:r w:rsidR="00B90634">
          <w:t xml:space="preserve"> (Pass)</w:t>
        </w:r>
      </w:ins>
    </w:p>
    <w:p w14:paraId="284DD654" w14:textId="77777777" w:rsidR="00953C42" w:rsidRDefault="00953C42" w:rsidP="00953C42">
      <w:pPr>
        <w:pStyle w:val="ListParagraph"/>
        <w:numPr>
          <w:ilvl w:val="0"/>
          <w:numId w:val="180"/>
        </w:numPr>
        <w:rPr>
          <w:ins w:id="185" w:author="Oh, Hakju (IntlCtr)" w:date="2017-08-23T09:34:00Z"/>
        </w:rPr>
      </w:pPr>
      <w:ins w:id="186" w:author="Oh, Hakju (IntlCtr)" w:date="2017-08-23T09:34:00Z">
        <w:r>
          <w:t>OAGADx logs out.</w:t>
        </w:r>
      </w:ins>
    </w:p>
    <w:p w14:paraId="4D2424EA" w14:textId="2CD22CD1" w:rsidR="00953C42" w:rsidRDefault="00953C42" w:rsidP="00953C42">
      <w:pPr>
        <w:pStyle w:val="ListParagraph"/>
        <w:numPr>
          <w:ilvl w:val="0"/>
          <w:numId w:val="180"/>
        </w:numPr>
        <w:rPr>
          <w:ins w:id="187" w:author="Oh, Hakju (IntlCtr)" w:date="2017-08-23T09:34:00Z"/>
        </w:rPr>
      </w:pPr>
      <w:ins w:id="188" w:author="Oh, Hakju (IntlCtr)" w:date="2017-08-23T09:34:00Z">
        <w:r>
          <w:t>FU1 tries to log into the system with valid password. Verify that the system does not allow FU1 to log in. (Assertion #2)</w:t>
        </w:r>
      </w:ins>
      <w:ins w:id="189" w:author="Oh, Hakju (IntlCtr)" w:date="2017-08-23T17:48:00Z">
        <w:r w:rsidR="00B90634">
          <w:t xml:space="preserve"> (Pass)</w:t>
        </w:r>
      </w:ins>
    </w:p>
    <w:p w14:paraId="7EA8FB06" w14:textId="77777777" w:rsidR="00953C42" w:rsidRDefault="00953C42" w:rsidP="00953C42">
      <w:pPr>
        <w:pStyle w:val="ListParagraph"/>
        <w:numPr>
          <w:ilvl w:val="0"/>
          <w:numId w:val="180"/>
        </w:numPr>
        <w:rPr>
          <w:ins w:id="190" w:author="Oh, Hakju (IntlCtr)" w:date="2017-08-23T09:34:00Z"/>
        </w:rPr>
      </w:pPr>
      <w:ins w:id="191" w:author="Oh, Hakju (IntlCtr)" w:date="2017-08-23T09:34:00Z">
        <w:r>
          <w:t>OAGADx logs in as an OAGi admin.</w:t>
        </w:r>
      </w:ins>
    </w:p>
    <w:p w14:paraId="33B3031A" w14:textId="77777777" w:rsidR="00953C42" w:rsidRDefault="00953C42" w:rsidP="00953C42">
      <w:pPr>
        <w:pStyle w:val="ListParagraph"/>
        <w:numPr>
          <w:ilvl w:val="0"/>
          <w:numId w:val="180"/>
        </w:numPr>
        <w:rPr>
          <w:ins w:id="192" w:author="Oh, Hakju (IntlCtr)" w:date="2017-08-23T09:34:00Z"/>
        </w:rPr>
      </w:pPr>
      <w:ins w:id="193" w:author="Oh, Hakju (IntlCtr)" w:date="2017-08-23T09:34:00Z">
        <w:r>
          <w:t>OAGADx assign FU1 the free user role.</w:t>
        </w:r>
      </w:ins>
    </w:p>
    <w:p w14:paraId="758AC1E7" w14:textId="77777777" w:rsidR="00953C42" w:rsidRDefault="00953C42" w:rsidP="00953C42">
      <w:pPr>
        <w:pStyle w:val="ListParagraph"/>
        <w:numPr>
          <w:ilvl w:val="0"/>
          <w:numId w:val="180"/>
        </w:numPr>
        <w:rPr>
          <w:ins w:id="194" w:author="Oh, Hakju (IntlCtr)" w:date="2017-08-23T09:34:00Z"/>
        </w:rPr>
      </w:pPr>
      <w:ins w:id="195" w:author="Oh, Hakju (IntlCtr)" w:date="2017-08-23T09:34:00Z">
        <w:r>
          <w:t>OAGADx logs out.</w:t>
        </w:r>
      </w:ins>
    </w:p>
    <w:p w14:paraId="673DA35E" w14:textId="160E133D" w:rsidR="00953C42" w:rsidRDefault="00953C42" w:rsidP="00953C42">
      <w:pPr>
        <w:pStyle w:val="ListParagraph"/>
        <w:numPr>
          <w:ilvl w:val="0"/>
          <w:numId w:val="180"/>
        </w:numPr>
        <w:rPr>
          <w:ins w:id="196" w:author="Oh, Hakju (IntlCtr)" w:date="2017-08-23T09:34:00Z"/>
        </w:rPr>
      </w:pPr>
      <w:ins w:id="197" w:author="Oh, Hakju (IntlCtr)" w:date="2017-08-23T09:34:00Z">
        <w:r>
          <w:t>Verify that FU1 can log in again. (Assertion #3)</w:t>
        </w:r>
      </w:ins>
      <w:ins w:id="198" w:author="Oh, Hakju (IntlCtr)" w:date="2017-08-23T17:48:00Z">
        <w:r w:rsidR="00B90634">
          <w:t xml:space="preserve"> (Pass)</w:t>
        </w:r>
      </w:ins>
    </w:p>
    <w:p w14:paraId="42B12F14" w14:textId="77777777" w:rsidR="00953C42" w:rsidRDefault="00953C42" w:rsidP="00953C42">
      <w:pPr>
        <w:rPr>
          <w:ins w:id="199" w:author="Oh, Hakju (IntlCtr)" w:date="2017-08-23T09:34:00Z"/>
        </w:rPr>
      </w:pPr>
      <w:ins w:id="200" w:author="Oh, Hakju (IntlCtr)" w:date="2017-08-23T09:34:00Z">
        <w:r>
          <w:t>Test assertion:</w:t>
        </w:r>
      </w:ins>
    </w:p>
    <w:p w14:paraId="2267FB9E" w14:textId="77777777" w:rsidR="00953C42" w:rsidRDefault="00953C42" w:rsidP="00953C42">
      <w:pPr>
        <w:pStyle w:val="ListParagraph"/>
        <w:numPr>
          <w:ilvl w:val="0"/>
          <w:numId w:val="181"/>
        </w:numPr>
        <w:rPr>
          <w:ins w:id="201" w:author="Oh, Hakju (IntlCtr)" w:date="2017-08-23T09:34:00Z"/>
        </w:rPr>
      </w:pPr>
      <w:ins w:id="202" w:author="Oh, Hakju (IntlCtr)" w:date="2017-08-23T09:34:00Z">
        <w:r>
          <w:t>A user can exist in the system with no role.</w:t>
        </w:r>
      </w:ins>
    </w:p>
    <w:p w14:paraId="0A2C9EB7" w14:textId="77777777" w:rsidR="00953C42" w:rsidRDefault="00953C42" w:rsidP="00953C42">
      <w:pPr>
        <w:pStyle w:val="ListParagraph"/>
        <w:numPr>
          <w:ilvl w:val="0"/>
          <w:numId w:val="181"/>
        </w:numPr>
        <w:rPr>
          <w:ins w:id="203" w:author="Oh, Hakju (IntlCtr)" w:date="2017-08-23T09:34:00Z"/>
        </w:rPr>
      </w:pPr>
      <w:ins w:id="204" w:author="Oh, Hakju (IntlCtr)" w:date="2017-08-23T09:34:00Z">
        <w:r>
          <w:t>Once the user has no role in the system, he/she can no longer log in.</w:t>
        </w:r>
      </w:ins>
    </w:p>
    <w:p w14:paraId="6CD17C70" w14:textId="77777777" w:rsidR="00953C42" w:rsidRPr="00CD0993" w:rsidRDefault="00953C42" w:rsidP="00953C42">
      <w:pPr>
        <w:pStyle w:val="ListParagraph"/>
        <w:numPr>
          <w:ilvl w:val="0"/>
          <w:numId w:val="181"/>
        </w:numPr>
        <w:rPr>
          <w:ins w:id="205" w:author="Oh, Hakju (IntlCtr)" w:date="2017-08-23T09:34:00Z"/>
        </w:rPr>
      </w:pPr>
      <w:ins w:id="206" w:author="Oh, Hakju (IntlCtr)" w:date="2017-08-23T09:34:00Z">
        <w:r>
          <w:t>A user who cannot log in can log in again by assigning a role such as the free user role</w:t>
        </w:r>
      </w:ins>
    </w:p>
    <w:p w14:paraId="239D8D9F" w14:textId="3EC3EAD7" w:rsidR="0065731B" w:rsidDel="00953C42" w:rsidRDefault="00581480" w:rsidP="0065731B">
      <w:pPr>
        <w:pStyle w:val="Heading1"/>
        <w:rPr>
          <w:del w:id="207" w:author="Oh, Hakju (IntlCtr)" w:date="2017-08-23T09:34:00Z"/>
        </w:rPr>
      </w:pPr>
      <w:del w:id="208" w:author="Oh, Hakju (IntlCtr)" w:date="2017-08-23T09:34:00Z">
        <w:r w:rsidDel="00953C42">
          <w:delText>A user can never be removed</w:delText>
        </w:r>
      </w:del>
    </w:p>
    <w:p w14:paraId="34D07E53" w14:textId="118D09F7" w:rsidR="00581480" w:rsidDel="00953C42" w:rsidRDefault="00581480" w:rsidP="00581480">
      <w:pPr>
        <w:rPr>
          <w:del w:id="209" w:author="Oh, Hakju (IntlCtr)" w:date="2017-08-23T09:34:00Z"/>
        </w:rPr>
      </w:pPr>
      <w:del w:id="210" w:author="Oh, Hakju (IntlCtr)" w:date="2017-08-23T09:34:00Z">
        <w:r w:rsidDel="00953C42">
          <w:delText>Requirement document reference: Section 5.</w:delText>
        </w:r>
        <w:r w:rsidR="002D013E" w:rsidDel="00953C42">
          <w:delText>5</w:delText>
        </w:r>
      </w:del>
    </w:p>
    <w:p w14:paraId="5320AF39" w14:textId="4A16E7CB" w:rsidR="00581480" w:rsidDel="00953C42" w:rsidRDefault="00E130D6" w:rsidP="00FF1183">
      <w:pPr>
        <w:pStyle w:val="Heading2"/>
        <w:rPr>
          <w:del w:id="211" w:author="Oh, Hakju (IntlCtr)" w:date="2017-08-23T09:34:00Z"/>
        </w:rPr>
      </w:pPr>
      <w:del w:id="212" w:author="Oh, Hakju (IntlCtr)" w:date="2017-08-23T09:34:00Z">
        <w:r w:rsidDel="00953C42">
          <w:delText>A user cannot be removed</w:delText>
        </w:r>
      </w:del>
    </w:p>
    <w:p w14:paraId="17B09AC4" w14:textId="53943CAE" w:rsidR="00E130D6" w:rsidDel="00953C42" w:rsidRDefault="00E130D6" w:rsidP="00E130D6">
      <w:pPr>
        <w:pStyle w:val="Heading2"/>
        <w:rPr>
          <w:del w:id="213" w:author="Oh, Hakju (IntlCtr)" w:date="2017-08-23T09:34:00Z"/>
        </w:rPr>
      </w:pPr>
      <w:del w:id="214" w:author="Oh, Hakju (IntlCtr)" w:date="2017-08-23T09:34:00Z">
        <w:r w:rsidDel="00953C42">
          <w:delText>Free user role can be removed from a user and the user can’t then log in</w:delText>
        </w:r>
      </w:del>
    </w:p>
    <w:p w14:paraId="062DF7C8" w14:textId="157CDD77" w:rsidR="00E130D6" w:rsidDel="00953C42" w:rsidRDefault="00E130D6" w:rsidP="00E130D6">
      <w:pPr>
        <w:pStyle w:val="Heading2"/>
        <w:rPr>
          <w:del w:id="215" w:author="Oh, Hakju (IntlCtr)" w:date="2017-08-23T09:34:00Z"/>
        </w:rPr>
      </w:pPr>
      <w:del w:id="216" w:author="Oh, Hakju (IntlCtr)" w:date="2017-08-23T09:34:00Z">
        <w:r w:rsidDel="00953C42">
          <w:delText>A user with no role can be reassigned with a free user role and then log in</w:delText>
        </w:r>
      </w:del>
    </w:p>
    <w:p w14:paraId="1346EA54" w14:textId="75DB250F" w:rsidR="00E130D6" w:rsidRDefault="00E130D6" w:rsidP="00E449D6">
      <w:pPr>
        <w:pStyle w:val="Heading1"/>
      </w:pPr>
      <w:r>
        <w:t>Public tenant sign</w:t>
      </w:r>
      <w:r w:rsidR="00263E6A">
        <w:t>s</w:t>
      </w:r>
      <w:r>
        <w:t xml:space="preserve"> up for a free user account</w:t>
      </w:r>
    </w:p>
    <w:bookmarkEnd w:id="92"/>
    <w:p w14:paraId="47123F46" w14:textId="46516F00" w:rsidR="00C74BA2" w:rsidRPr="00C74BA2" w:rsidRDefault="00C74BA2" w:rsidP="00C74BA2">
      <w:r>
        <w:t xml:space="preserve">Requirement </w:t>
      </w:r>
      <w:r w:rsidR="0065731B">
        <w:t>document r</w:t>
      </w:r>
      <w:r>
        <w:t xml:space="preserve">eference: Section </w:t>
      </w:r>
      <w:r w:rsidR="00E41B07">
        <w:t xml:space="preserve">3.4.3.4, 5.1.1, </w:t>
      </w:r>
      <w:r>
        <w:t>5.6</w:t>
      </w:r>
    </w:p>
    <w:p w14:paraId="6D3FAE05" w14:textId="346CF8B0" w:rsidR="000349BB" w:rsidRDefault="000349BB" w:rsidP="000349BB">
      <w:pPr>
        <w:pStyle w:val="Heading2"/>
      </w:pPr>
      <w:bookmarkStart w:id="217" w:name="_Ref488165181"/>
      <w:r w:rsidRPr="0063722D">
        <w:lastRenderedPageBreak/>
        <w:t>Successful creation of the Free User Account with minimal required information</w:t>
      </w:r>
      <w:bookmarkEnd w:id="217"/>
      <w:ins w:id="218" w:author="Oh, Hakju (IntlCtr)" w:date="2017-08-23T17:33:00Z">
        <w:r w:rsidR="00D94592">
          <w:t xml:space="preserve"> (Pass)</w:t>
        </w:r>
      </w:ins>
    </w:p>
    <w:p w14:paraId="3F03E54F" w14:textId="77777777" w:rsidR="000349BB" w:rsidRDefault="000349BB" w:rsidP="000349BB">
      <w:r>
        <w:t>Pre-condition: The application is in a new session, not logged in. There is no username, “serm”, existing in the database.</w:t>
      </w:r>
    </w:p>
    <w:p w14:paraId="1380EC55" w14:textId="77777777" w:rsidR="000349BB" w:rsidRDefault="000349BB" w:rsidP="000349BB">
      <w:r>
        <w:t>Test Steps:</w:t>
      </w:r>
    </w:p>
    <w:p w14:paraId="53F72A2E" w14:textId="77777777" w:rsidR="000349BB" w:rsidRDefault="000349BB" w:rsidP="00581A44">
      <w:pPr>
        <w:pStyle w:val="ListParagraph"/>
        <w:numPr>
          <w:ilvl w:val="0"/>
          <w:numId w:val="1"/>
        </w:numPr>
      </w:pPr>
      <w:r>
        <w:t>A user open up the SRT home page.</w:t>
      </w:r>
    </w:p>
    <w:p w14:paraId="4C1A147B" w14:textId="77777777" w:rsidR="000349BB" w:rsidRDefault="000349BB" w:rsidP="00581A44">
      <w:pPr>
        <w:pStyle w:val="ListParagraph"/>
        <w:numPr>
          <w:ilvl w:val="0"/>
          <w:numId w:val="1"/>
        </w:numPr>
      </w:pPr>
      <w:r>
        <w:t>The user click on the link to create a login account.</w:t>
      </w:r>
    </w:p>
    <w:p w14:paraId="1F90907F" w14:textId="77777777" w:rsidR="000349BB" w:rsidRDefault="000349BB" w:rsidP="00581A44">
      <w:pPr>
        <w:pStyle w:val="ListParagraph"/>
        <w:numPr>
          <w:ilvl w:val="0"/>
          <w:numId w:val="1"/>
        </w:numPr>
      </w:pPr>
      <w:r>
        <w:t>The user fill in username=”serm”, password</w:t>
      </w:r>
      <w:r w:rsidR="002D1A6C">
        <w:t xml:space="preserve"> = “sermserm”</w:t>
      </w:r>
      <w:r>
        <w:t>, first name, last name, phone, email (omit the address and title fields)</w:t>
      </w:r>
    </w:p>
    <w:p w14:paraId="08041B80" w14:textId="77777777" w:rsidR="000349BB" w:rsidRDefault="000349BB" w:rsidP="00581A44">
      <w:pPr>
        <w:pStyle w:val="ListParagraph"/>
        <w:numPr>
          <w:ilvl w:val="0"/>
          <w:numId w:val="1"/>
        </w:numPr>
      </w:pPr>
      <w:r>
        <w:t>The user click the create account button.</w:t>
      </w:r>
    </w:p>
    <w:p w14:paraId="209FBC4B" w14:textId="77777777" w:rsidR="000349BB" w:rsidRDefault="000349BB" w:rsidP="000349BB">
      <w:r>
        <w:t>Post-condition: User account “serm” exist with the role Free User.</w:t>
      </w:r>
    </w:p>
    <w:p w14:paraId="2B0744F7" w14:textId="538D5107" w:rsidR="000349BB" w:rsidRDefault="000349BB" w:rsidP="000349BB">
      <w:pPr>
        <w:pStyle w:val="Heading2"/>
      </w:pPr>
      <w:bookmarkStart w:id="219" w:name="_Ref488165191"/>
      <w:r>
        <w:t xml:space="preserve">Successful creation of the Free User Account with all information </w:t>
      </w:r>
      <w:commentRangeStart w:id="220"/>
      <w:r>
        <w:t>filled</w:t>
      </w:r>
      <w:bookmarkEnd w:id="219"/>
      <w:commentRangeEnd w:id="220"/>
      <w:r w:rsidR="00B24407">
        <w:rPr>
          <w:rStyle w:val="CommentReference"/>
          <w:rFonts w:asciiTheme="minorHAnsi" w:eastAsiaTheme="minorHAnsi" w:hAnsiTheme="minorHAnsi" w:cstheme="minorBidi"/>
          <w:color w:val="auto"/>
        </w:rPr>
        <w:commentReference w:id="220"/>
      </w:r>
      <w:ins w:id="221" w:author="Oh, Hakju (IntlCtr)" w:date="2017-08-23T17:34:00Z">
        <w:r w:rsidR="00D94592">
          <w:t xml:space="preserve"> (Pass)</w:t>
        </w:r>
      </w:ins>
    </w:p>
    <w:p w14:paraId="50ED88A7" w14:textId="77777777" w:rsidR="000349BB" w:rsidRDefault="000349BB" w:rsidP="000349BB">
      <w:r>
        <w:t>Pre-condition: The application is in a new session, not logged in.</w:t>
      </w:r>
    </w:p>
    <w:p w14:paraId="43A04F1A" w14:textId="77777777" w:rsidR="000349BB" w:rsidRDefault="000349BB" w:rsidP="000349BB">
      <w:r>
        <w:t>Test Steps:</w:t>
      </w:r>
    </w:p>
    <w:p w14:paraId="78076984" w14:textId="77777777" w:rsidR="000349BB" w:rsidRDefault="000349BB" w:rsidP="00581A44">
      <w:pPr>
        <w:pStyle w:val="ListParagraph"/>
        <w:numPr>
          <w:ilvl w:val="0"/>
          <w:numId w:val="6"/>
        </w:numPr>
      </w:pPr>
      <w:r>
        <w:t>A user open up the SRT home page.</w:t>
      </w:r>
    </w:p>
    <w:p w14:paraId="4F67DB52" w14:textId="77777777" w:rsidR="000349BB" w:rsidRDefault="000349BB" w:rsidP="00581A44">
      <w:pPr>
        <w:pStyle w:val="ListParagraph"/>
        <w:numPr>
          <w:ilvl w:val="0"/>
          <w:numId w:val="6"/>
        </w:numPr>
      </w:pPr>
      <w:r>
        <w:t>The user click on the link to create a login account.</w:t>
      </w:r>
    </w:p>
    <w:p w14:paraId="5E55C80E" w14:textId="77777777" w:rsidR="000349BB" w:rsidRDefault="000349BB" w:rsidP="00581A44">
      <w:pPr>
        <w:pStyle w:val="ListParagraph"/>
        <w:numPr>
          <w:ilvl w:val="0"/>
          <w:numId w:val="6"/>
        </w:numPr>
      </w:pPr>
      <w:r>
        <w:t>The user fill in username</w:t>
      </w:r>
      <w:r w:rsidR="002D1A6C">
        <w:t>=”</w:t>
      </w:r>
      <w:r w:rsidR="00F540CA">
        <w:t>kb</w:t>
      </w:r>
      <w:r w:rsidR="002D1A6C">
        <w:t>serm”</w:t>
      </w:r>
      <w:r>
        <w:t>, password</w:t>
      </w:r>
      <w:r w:rsidR="002D1A6C">
        <w:t>=”sermserm”</w:t>
      </w:r>
      <w:r>
        <w:t>, first name, last name, phone, email, omit the address and title fields.</w:t>
      </w:r>
    </w:p>
    <w:p w14:paraId="1BE8B72D" w14:textId="77777777" w:rsidR="000349BB" w:rsidRDefault="000349BB" w:rsidP="00581A44">
      <w:pPr>
        <w:pStyle w:val="ListParagraph"/>
        <w:numPr>
          <w:ilvl w:val="0"/>
          <w:numId w:val="6"/>
        </w:numPr>
      </w:pPr>
      <w:r>
        <w:t>The user click create account button.</w:t>
      </w:r>
    </w:p>
    <w:p w14:paraId="49C7F703" w14:textId="77777777" w:rsidR="000349BB" w:rsidRDefault="000349BB" w:rsidP="000349BB">
      <w:r>
        <w:t>Post-condition: Verify that the user account is created as a free user role.</w:t>
      </w:r>
    </w:p>
    <w:p w14:paraId="175C1ABD" w14:textId="6F6A5241" w:rsidR="00557FD4" w:rsidRDefault="00557FD4" w:rsidP="00557FD4">
      <w:pPr>
        <w:pStyle w:val="Heading2"/>
      </w:pPr>
      <w:bookmarkStart w:id="222" w:name="_Ref488226857"/>
      <w:r>
        <w:t>Successful log-in by a free user</w:t>
      </w:r>
      <w:bookmarkEnd w:id="222"/>
      <w:ins w:id="223" w:author="Oh, Hakju (IntlCtr)" w:date="2017-08-23T17:34:00Z">
        <w:r w:rsidR="00D94592">
          <w:t xml:space="preserve"> (Pass)</w:t>
        </w:r>
      </w:ins>
    </w:p>
    <w:p w14:paraId="437A86AC" w14:textId="77777777" w:rsidR="00557FD4" w:rsidRDefault="00557FD4" w:rsidP="00557FD4">
      <w:r>
        <w:t xml:space="preserve">Pre-condition: </w:t>
      </w:r>
      <w:r w:rsidR="00E34ACB">
        <w:t>User “serm” with password “sermserm” exists with at least the free user role.</w:t>
      </w:r>
    </w:p>
    <w:p w14:paraId="4E8D4F4C" w14:textId="3BCE27D3" w:rsidR="00557FD4" w:rsidRDefault="00E34ACB" w:rsidP="00557FD4">
      <w:r>
        <w:t>Recommendation</w:t>
      </w:r>
      <w:r w:rsidR="00557FD4">
        <w:t xml:space="preserve">: Executed </w:t>
      </w:r>
      <w:r>
        <w:t xml:space="preserve">right </w:t>
      </w:r>
      <w:r w:rsidR="00557FD4">
        <w:t xml:space="preserve">after </w:t>
      </w:r>
      <w:r w:rsidR="00557FD4">
        <w:fldChar w:fldCharType="begin"/>
      </w:r>
      <w:r w:rsidR="00557FD4">
        <w:instrText xml:space="preserve"> REF _Ref488165181 \r \h </w:instrText>
      </w:r>
      <w:r w:rsidR="00557FD4">
        <w:fldChar w:fldCharType="separate"/>
      </w:r>
      <w:r w:rsidR="00060D8F">
        <w:t>Test Case 6.1</w:t>
      </w:r>
      <w:r w:rsidR="00557FD4">
        <w:fldChar w:fldCharType="end"/>
      </w:r>
      <w:r w:rsidR="00557FD4">
        <w:t xml:space="preserve"> or </w:t>
      </w:r>
      <w:r w:rsidR="00557FD4">
        <w:fldChar w:fldCharType="begin"/>
      </w:r>
      <w:r w:rsidR="00557FD4">
        <w:instrText xml:space="preserve"> REF _Ref488165191 \r \h </w:instrText>
      </w:r>
      <w:r w:rsidR="00557FD4">
        <w:fldChar w:fldCharType="separate"/>
      </w:r>
      <w:r w:rsidR="00060D8F">
        <w:t>Test Case 6.2</w:t>
      </w:r>
      <w:r w:rsidR="00557FD4">
        <w:fldChar w:fldCharType="end"/>
      </w:r>
    </w:p>
    <w:p w14:paraId="1E27F625" w14:textId="77777777" w:rsidR="00E449D6" w:rsidRDefault="00E449D6" w:rsidP="00557FD4">
      <w:r>
        <w:t xml:space="preserve">Test Steps: </w:t>
      </w:r>
    </w:p>
    <w:p w14:paraId="7E1AB39E" w14:textId="77777777" w:rsidR="00D51468" w:rsidRDefault="002D1A6C" w:rsidP="00581A44">
      <w:pPr>
        <w:pStyle w:val="ListParagraph"/>
        <w:numPr>
          <w:ilvl w:val="0"/>
          <w:numId w:val="13"/>
        </w:numPr>
      </w:pPr>
      <w:r>
        <w:t>A users clicks on the sign-in link.</w:t>
      </w:r>
    </w:p>
    <w:p w14:paraId="6169ADDB" w14:textId="77777777" w:rsidR="002D1A6C" w:rsidRDefault="002D1A6C" w:rsidP="00581A44">
      <w:pPr>
        <w:pStyle w:val="ListParagraph"/>
        <w:numPr>
          <w:ilvl w:val="0"/>
          <w:numId w:val="13"/>
        </w:numPr>
      </w:pPr>
      <w:r>
        <w:t>The user enters the user name “serm” and password=”sermserm”.</w:t>
      </w:r>
    </w:p>
    <w:p w14:paraId="2E3F9555" w14:textId="77777777" w:rsidR="002D1A6C" w:rsidRDefault="002D1A6C" w:rsidP="00581A44">
      <w:pPr>
        <w:pStyle w:val="ListParagraph"/>
        <w:numPr>
          <w:ilvl w:val="0"/>
          <w:numId w:val="13"/>
        </w:numPr>
      </w:pPr>
      <w:r>
        <w:t>The user clicks on the log-in link.</w:t>
      </w:r>
    </w:p>
    <w:p w14:paraId="5850B17F" w14:textId="77777777" w:rsidR="002D1A6C" w:rsidRDefault="002D1A6C" w:rsidP="002D1A6C">
      <w:r>
        <w:t xml:space="preserve">Post-condition: The user is taken to </w:t>
      </w:r>
      <w:r w:rsidRPr="002D1A6C">
        <w:rPr>
          <w:highlight w:val="yellow"/>
        </w:rPr>
        <w:t>a user dashboard page</w:t>
      </w:r>
      <w:r>
        <w:t>.</w:t>
      </w:r>
    </w:p>
    <w:p w14:paraId="2AB64A40" w14:textId="6BF74314" w:rsidR="002D1A6C" w:rsidRDefault="002D1A6C" w:rsidP="002D1A6C">
      <w:pPr>
        <w:pStyle w:val="Heading2"/>
      </w:pPr>
      <w:r>
        <w:lastRenderedPageBreak/>
        <w:t>Fail</w:t>
      </w:r>
      <w:r w:rsidR="001A45E7">
        <w:t>ed</w:t>
      </w:r>
      <w:r>
        <w:t xml:space="preserve"> log-in by a free user</w:t>
      </w:r>
      <w:ins w:id="224" w:author="Oh, Hakju (IntlCtr)" w:date="2017-08-23T17:34:00Z">
        <w:r w:rsidR="00D94592">
          <w:t xml:space="preserve"> (Pass with an error message; </w:t>
        </w:r>
        <w:r w:rsidR="00D94592" w:rsidRPr="00FB34C4">
          <w:t>Invalid username or password</w:t>
        </w:r>
        <w:r w:rsidR="00D94592">
          <w:t>)</w:t>
        </w:r>
      </w:ins>
    </w:p>
    <w:p w14:paraId="1A32915E" w14:textId="065E667D" w:rsidR="002D1A6C" w:rsidRDefault="002D1A6C" w:rsidP="002D1A6C">
      <w:r>
        <w:t xml:space="preserve">Pre-condition: </w:t>
      </w:r>
      <w:r w:rsidR="00E130D6">
        <w:t>A user with only free user role whose user name is “serm” and password “sermserm”</w:t>
      </w:r>
      <w:r w:rsidR="00BB24BD">
        <w:t xml:space="preserve"> exists (i.e., e</w:t>
      </w:r>
      <w:r>
        <w:t xml:space="preserve">xecuted after </w:t>
      </w:r>
      <w:r w:rsidR="00E34ACB">
        <w:t>“</w:t>
      </w:r>
      <w:r>
        <w:fldChar w:fldCharType="begin"/>
      </w:r>
      <w:r>
        <w:instrText xml:space="preserve"> REF _Ref488165181 \r \h </w:instrText>
      </w:r>
      <w:r>
        <w:fldChar w:fldCharType="separate"/>
      </w:r>
      <w:r w:rsidR="00060D8F">
        <w:t>Test Case 6.1</w:t>
      </w:r>
      <w:r>
        <w:fldChar w:fldCharType="end"/>
      </w:r>
      <w:r>
        <w:t xml:space="preserve"> </w:t>
      </w:r>
      <w:r w:rsidR="00E34ACB">
        <w:fldChar w:fldCharType="begin"/>
      </w:r>
      <w:r w:rsidR="00E34ACB">
        <w:instrText xml:space="preserve"> REF _Ref488165181 \h </w:instrText>
      </w:r>
      <w:r w:rsidR="00E34ACB">
        <w:fldChar w:fldCharType="separate"/>
      </w:r>
      <w:r w:rsidR="00060D8F" w:rsidRPr="0063722D">
        <w:t>Successful creation of the Free User Account with minimal required information</w:t>
      </w:r>
      <w:r w:rsidR="00E34ACB">
        <w:fldChar w:fldCharType="end"/>
      </w:r>
      <w:r w:rsidR="00E34ACB">
        <w:t xml:space="preserve">” </w:t>
      </w:r>
      <w:r>
        <w:t xml:space="preserve">or </w:t>
      </w:r>
      <w:r w:rsidR="00E34ACB">
        <w:t>“</w:t>
      </w:r>
      <w:r>
        <w:fldChar w:fldCharType="begin"/>
      </w:r>
      <w:r>
        <w:instrText xml:space="preserve"> REF _Ref488165191 \r \h </w:instrText>
      </w:r>
      <w:r>
        <w:fldChar w:fldCharType="separate"/>
      </w:r>
      <w:r w:rsidR="00060D8F">
        <w:t>Test Case 6.2</w:t>
      </w:r>
      <w:r>
        <w:fldChar w:fldCharType="end"/>
      </w:r>
      <w:r w:rsidR="00E34ACB">
        <w:t xml:space="preserve"> </w:t>
      </w:r>
      <w:r w:rsidR="00E34ACB">
        <w:fldChar w:fldCharType="begin"/>
      </w:r>
      <w:r w:rsidR="00E34ACB">
        <w:instrText xml:space="preserve"> REF _Ref488165191 \h </w:instrText>
      </w:r>
      <w:r w:rsidR="00E34ACB">
        <w:fldChar w:fldCharType="separate"/>
      </w:r>
      <w:r w:rsidR="00060D8F">
        <w:t>Successful creation of the Free User Account with all information filled</w:t>
      </w:r>
      <w:r w:rsidR="00E34ACB">
        <w:fldChar w:fldCharType="end"/>
      </w:r>
      <w:r w:rsidR="00E34ACB">
        <w:t>”</w:t>
      </w:r>
      <w:r w:rsidR="00BB24BD">
        <w:t>)</w:t>
      </w:r>
    </w:p>
    <w:p w14:paraId="20FF804B" w14:textId="77777777" w:rsidR="002D1A6C" w:rsidRDefault="002D1A6C" w:rsidP="002D1A6C">
      <w:r>
        <w:t xml:space="preserve">Test Steps: </w:t>
      </w:r>
    </w:p>
    <w:p w14:paraId="04E9791E" w14:textId="77777777" w:rsidR="002D1A6C" w:rsidRDefault="002D1A6C" w:rsidP="00581A44">
      <w:pPr>
        <w:pStyle w:val="ListParagraph"/>
        <w:numPr>
          <w:ilvl w:val="0"/>
          <w:numId w:val="8"/>
        </w:numPr>
      </w:pPr>
      <w:r>
        <w:t>A users clicks on the sign-in link.</w:t>
      </w:r>
    </w:p>
    <w:p w14:paraId="0BD82C66" w14:textId="77777777" w:rsidR="002D1A6C" w:rsidRDefault="002D1A6C" w:rsidP="00581A44">
      <w:pPr>
        <w:pStyle w:val="ListParagraph"/>
        <w:numPr>
          <w:ilvl w:val="0"/>
          <w:numId w:val="8"/>
        </w:numPr>
      </w:pPr>
      <w:r>
        <w:t>The user enters the user name “serm” and password=”SermSerm”.</w:t>
      </w:r>
    </w:p>
    <w:p w14:paraId="60544D62" w14:textId="77777777" w:rsidR="00BB24BD" w:rsidRDefault="002D1A6C" w:rsidP="00581A44">
      <w:pPr>
        <w:pStyle w:val="ListParagraph"/>
        <w:numPr>
          <w:ilvl w:val="0"/>
          <w:numId w:val="8"/>
        </w:numPr>
      </w:pPr>
      <w:r>
        <w:t>The user clicks on the log-in link.</w:t>
      </w:r>
    </w:p>
    <w:p w14:paraId="54AB0DEC" w14:textId="1AC99DEE" w:rsidR="002D1A6C" w:rsidRPr="002D1A6C" w:rsidRDefault="00BB24BD" w:rsidP="00581A44">
      <w:pPr>
        <w:pStyle w:val="ListParagraph"/>
        <w:numPr>
          <w:ilvl w:val="0"/>
          <w:numId w:val="8"/>
        </w:numPr>
      </w:pPr>
      <w:r>
        <w:t>Verify that</w:t>
      </w:r>
      <w:r w:rsidR="002D1A6C">
        <w:t xml:space="preserve"> </w:t>
      </w:r>
      <w:r>
        <w:t>t</w:t>
      </w:r>
      <w:r w:rsidR="002D1A6C">
        <w:t>he user is presented with an invalid log-in result.</w:t>
      </w:r>
    </w:p>
    <w:p w14:paraId="1BBC71CC" w14:textId="7D9869BD" w:rsidR="000349BB" w:rsidRDefault="00BB24BD"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 t</w:t>
      </w:r>
      <w:r w:rsidR="000349BB">
        <w:t>he username</w:t>
      </w:r>
      <w:r>
        <w:t xml:space="preserve"> omission</w:t>
      </w:r>
      <w:ins w:id="225" w:author="Oh, Hakju (IntlCtr)" w:date="2017-08-23T17:34:00Z">
        <w:r w:rsidR="00D94592">
          <w:t xml:space="preserve"> (Pass</w:t>
        </w:r>
      </w:ins>
      <w:ins w:id="226" w:author="Oh, Hakju (IntlCtr)" w:date="2017-08-23T17:35:00Z">
        <w:r w:rsidR="008D1405">
          <w:t>. Same as TC 2.5</w:t>
        </w:r>
      </w:ins>
      <w:ins w:id="227" w:author="Oh, Hakju (IntlCtr)" w:date="2017-08-23T17:34:00Z">
        <w:r w:rsidR="00D94592">
          <w:t>)</w:t>
        </w:r>
      </w:ins>
    </w:p>
    <w:p w14:paraId="27666B9D" w14:textId="77777777" w:rsidR="000349BB" w:rsidRDefault="000349BB" w:rsidP="000349BB">
      <w:r>
        <w:t>Pre-condition: The application is in a new session, not logged in.</w:t>
      </w:r>
    </w:p>
    <w:p w14:paraId="1F3B2AF9" w14:textId="77777777" w:rsidR="000349BB" w:rsidRDefault="000349BB" w:rsidP="000349BB">
      <w:r>
        <w:t>Test Steps:</w:t>
      </w:r>
    </w:p>
    <w:p w14:paraId="3BEC4A21" w14:textId="77777777" w:rsidR="000349BB" w:rsidRDefault="000349BB" w:rsidP="00581A44">
      <w:pPr>
        <w:pStyle w:val="ListParagraph"/>
        <w:numPr>
          <w:ilvl w:val="0"/>
          <w:numId w:val="2"/>
        </w:numPr>
      </w:pPr>
      <w:r>
        <w:t>A user open up the SRT home page.</w:t>
      </w:r>
    </w:p>
    <w:p w14:paraId="72E4AC40" w14:textId="77777777" w:rsidR="000349BB" w:rsidRDefault="000349BB" w:rsidP="00581A44">
      <w:pPr>
        <w:pStyle w:val="ListParagraph"/>
        <w:numPr>
          <w:ilvl w:val="0"/>
          <w:numId w:val="2"/>
        </w:numPr>
      </w:pPr>
      <w:r>
        <w:t>The user click on the link to create a login account.</w:t>
      </w:r>
    </w:p>
    <w:p w14:paraId="49B11267" w14:textId="77777777" w:rsidR="000349BB" w:rsidRDefault="000349BB" w:rsidP="00581A44">
      <w:pPr>
        <w:pStyle w:val="ListParagraph"/>
        <w:numPr>
          <w:ilvl w:val="0"/>
          <w:numId w:val="2"/>
        </w:numPr>
      </w:pPr>
      <w:r>
        <w:t>The user omits the username, but fill in password, first name, last name, phone, email, the address and title fields.</w:t>
      </w:r>
    </w:p>
    <w:p w14:paraId="291BDCB3" w14:textId="77777777" w:rsidR="000349BB" w:rsidRDefault="000349BB" w:rsidP="00581A44">
      <w:pPr>
        <w:pStyle w:val="ListParagraph"/>
        <w:numPr>
          <w:ilvl w:val="0"/>
          <w:numId w:val="2"/>
        </w:numPr>
      </w:pPr>
      <w:r>
        <w:t>The user click create account button.</w:t>
      </w:r>
    </w:p>
    <w:p w14:paraId="2CEE8C5B" w14:textId="77777777" w:rsidR="000349BB" w:rsidRDefault="000349BB" w:rsidP="000349BB">
      <w:r>
        <w:t>Post-condition: Verify that the system fails the user account creation.</w:t>
      </w:r>
    </w:p>
    <w:p w14:paraId="568B43EB" w14:textId="079CA69D" w:rsidR="000349BB" w:rsidRDefault="00060D8F"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0349BB">
        <w:t xml:space="preserve"> the password</w:t>
      </w:r>
      <w:r>
        <w:t xml:space="preserve"> omission</w:t>
      </w:r>
      <w:r w:rsidR="000349BB">
        <w:t>.</w:t>
      </w:r>
      <w:ins w:id="228" w:author="Oh, Hakju (IntlCtr)" w:date="2017-08-23T17:34:00Z">
        <w:r w:rsidR="00D94592">
          <w:t xml:space="preserve"> (Pass</w:t>
        </w:r>
      </w:ins>
      <w:ins w:id="229" w:author="Oh, Hakju (IntlCtr)" w:date="2017-08-23T17:35:00Z">
        <w:r w:rsidR="008D1405">
          <w:t>. Same as TC 2.6</w:t>
        </w:r>
      </w:ins>
      <w:ins w:id="230" w:author="Oh, Hakju (IntlCtr)" w:date="2017-08-23T17:34:00Z">
        <w:r w:rsidR="00D94592">
          <w:t>)</w:t>
        </w:r>
      </w:ins>
    </w:p>
    <w:p w14:paraId="37B96570" w14:textId="77777777" w:rsidR="000349BB" w:rsidRDefault="000349BB" w:rsidP="000349BB">
      <w:r>
        <w:t>Pre-condition: The application is in a new session, not logged in.</w:t>
      </w:r>
    </w:p>
    <w:p w14:paraId="5E755613" w14:textId="77777777" w:rsidR="000349BB" w:rsidRDefault="000349BB" w:rsidP="000349BB">
      <w:r>
        <w:t>Test Steps:</w:t>
      </w:r>
    </w:p>
    <w:p w14:paraId="5673EF51" w14:textId="77777777" w:rsidR="000349BB" w:rsidRDefault="000349BB" w:rsidP="00581A44">
      <w:pPr>
        <w:pStyle w:val="ListParagraph"/>
        <w:numPr>
          <w:ilvl w:val="0"/>
          <w:numId w:val="3"/>
        </w:numPr>
      </w:pPr>
      <w:r>
        <w:t>A user open up the SRT home page.</w:t>
      </w:r>
    </w:p>
    <w:p w14:paraId="38B0DD27" w14:textId="77777777" w:rsidR="000349BB" w:rsidRDefault="000349BB" w:rsidP="00581A44">
      <w:pPr>
        <w:pStyle w:val="ListParagraph"/>
        <w:numPr>
          <w:ilvl w:val="0"/>
          <w:numId w:val="3"/>
        </w:numPr>
      </w:pPr>
      <w:r>
        <w:t>The user click on the link to create a login account.</w:t>
      </w:r>
    </w:p>
    <w:p w14:paraId="7420FC21" w14:textId="77777777" w:rsidR="000349BB" w:rsidRDefault="000349BB" w:rsidP="00581A44">
      <w:pPr>
        <w:pStyle w:val="ListParagraph"/>
        <w:numPr>
          <w:ilvl w:val="0"/>
          <w:numId w:val="3"/>
        </w:numPr>
      </w:pPr>
      <w:r>
        <w:t>The user fill in the username, first name, last name, phone, email, omit the address and title fields but omit the password field.</w:t>
      </w:r>
    </w:p>
    <w:p w14:paraId="30756B76" w14:textId="77777777" w:rsidR="000349BB" w:rsidRDefault="000349BB" w:rsidP="00581A44">
      <w:pPr>
        <w:pStyle w:val="ListParagraph"/>
        <w:numPr>
          <w:ilvl w:val="0"/>
          <w:numId w:val="3"/>
        </w:numPr>
      </w:pPr>
      <w:r>
        <w:t>The user click create account button.</w:t>
      </w:r>
    </w:p>
    <w:p w14:paraId="23A84FE2" w14:textId="77777777" w:rsidR="000349BB" w:rsidRDefault="000349BB" w:rsidP="000349BB">
      <w:r>
        <w:t>Post-condition: Verify that the system fails the user account creation.</w:t>
      </w:r>
    </w:p>
    <w:p w14:paraId="0B0D458E" w14:textId="43775B6C" w:rsidR="001C5814" w:rsidRDefault="00060D8F" w:rsidP="001C5814">
      <w:pPr>
        <w:pStyle w:val="Heading2"/>
      </w:pPr>
      <w:r w:rsidRPr="00BB24BD">
        <w:lastRenderedPageBreak/>
        <w:t xml:space="preserve">Fail creation of the </w:t>
      </w:r>
      <w:r>
        <w:t>f</w:t>
      </w:r>
      <w:r w:rsidRPr="00BB24BD">
        <w:t xml:space="preserve">ree </w:t>
      </w:r>
      <w:r>
        <w:t>u</w:t>
      </w:r>
      <w:r w:rsidRPr="00BB24BD">
        <w:t xml:space="preserve">ser </w:t>
      </w:r>
      <w:r>
        <w:t>a</w:t>
      </w:r>
      <w:r w:rsidRPr="00BB24BD">
        <w:t xml:space="preserve">ccount </w:t>
      </w:r>
      <w:r>
        <w:t>due to t</w:t>
      </w:r>
      <w:r w:rsidR="001C5814">
        <w:t>he first name</w:t>
      </w:r>
      <w:r>
        <w:t xml:space="preserve"> omission</w:t>
      </w:r>
      <w:r w:rsidR="001C5814">
        <w:t>.</w:t>
      </w:r>
      <w:ins w:id="231" w:author="Oh, Hakju (IntlCtr)" w:date="2017-08-23T17:35:00Z">
        <w:r w:rsidR="008D1405">
          <w:t xml:space="preserve"> (Pass. Same as TC 2.8)</w:t>
        </w:r>
      </w:ins>
    </w:p>
    <w:p w14:paraId="173211C2" w14:textId="060671A4" w:rsidR="001C5814" w:rsidRDefault="00484DD4" w:rsidP="001C5814">
      <w:r>
        <w:t xml:space="preserve">Test Steps: </w:t>
      </w:r>
      <w:r w:rsidR="001C5814">
        <w:t>Similar to above but the user omits the first name.</w:t>
      </w:r>
    </w:p>
    <w:p w14:paraId="76E009A7" w14:textId="6DBA0116"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1C5814">
        <w:t>the last name</w:t>
      </w:r>
      <w:r>
        <w:t xml:space="preserve"> omission</w:t>
      </w:r>
      <w:r w:rsidR="001C5814">
        <w:t>.</w:t>
      </w:r>
      <w:ins w:id="232" w:author="Oh, Hakju (IntlCtr)" w:date="2017-08-23T17:35:00Z">
        <w:r w:rsidR="008D1405">
          <w:t xml:space="preserve"> (Not performed. Same as TC 2.9)</w:t>
        </w:r>
      </w:ins>
    </w:p>
    <w:p w14:paraId="0BDF4521" w14:textId="4BE74B86" w:rsidR="001C5814" w:rsidRDefault="00484DD4" w:rsidP="001C5814">
      <w:r>
        <w:t xml:space="preserve">Test Steps: </w:t>
      </w:r>
      <w:r w:rsidR="001C5814">
        <w:t>Similar to above but the user omits the last name.</w:t>
      </w:r>
    </w:p>
    <w:p w14:paraId="0F6BC767" w14:textId="6B1A464F"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phone</w:t>
      </w:r>
      <w:r>
        <w:t xml:space="preserve"> omission</w:t>
      </w:r>
      <w:r w:rsidR="001C5814">
        <w:t>.</w:t>
      </w:r>
      <w:ins w:id="233" w:author="Oh, Hakju (IntlCtr)" w:date="2017-08-23T17:36:00Z">
        <w:r w:rsidR="008D1405">
          <w:t xml:space="preserve"> (Fail. Same as TC 2.10)</w:t>
        </w:r>
      </w:ins>
    </w:p>
    <w:p w14:paraId="34CD67AD" w14:textId="2B21A4F2" w:rsidR="001C5814" w:rsidRDefault="00484DD4" w:rsidP="001C5814">
      <w:r>
        <w:t xml:space="preserve">Test Steps: </w:t>
      </w:r>
      <w:r w:rsidR="001C5814">
        <w:t>Similar to above but the user omits the first name.</w:t>
      </w:r>
    </w:p>
    <w:p w14:paraId="470F2699" w14:textId="2B1470A2"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email</w:t>
      </w:r>
      <w:r>
        <w:t xml:space="preserve"> omission</w:t>
      </w:r>
      <w:r w:rsidR="001C5814">
        <w:t>.</w:t>
      </w:r>
      <w:ins w:id="234" w:author="Oh, Hakju (IntlCtr)" w:date="2017-08-23T17:36:00Z">
        <w:r w:rsidR="008D1405">
          <w:t xml:space="preserve"> (Pass. Same as TC 2.11)</w:t>
        </w:r>
      </w:ins>
    </w:p>
    <w:p w14:paraId="2B4891C0" w14:textId="51FEADA1" w:rsidR="001C5814" w:rsidRDefault="00484DD4" w:rsidP="001C5814">
      <w:r>
        <w:t xml:space="preserve">Test Steps: </w:t>
      </w:r>
      <w:r w:rsidR="001C5814">
        <w:t>Similar to above but the user omits the email.</w:t>
      </w:r>
    </w:p>
    <w:p w14:paraId="1A0C483F" w14:textId="0D443578"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3C5492">
        <w:t xml:space="preserve">a duplicate username </w:t>
      </w:r>
      <w:r>
        <w:t>(</w:t>
      </w:r>
      <w:r w:rsidR="00B91BA5">
        <w:t xml:space="preserve">and </w:t>
      </w:r>
      <w:r w:rsidR="001C5814">
        <w:t>ensuring the username is case insensitive</w:t>
      </w:r>
      <w:r>
        <w:t>)</w:t>
      </w:r>
      <w:r w:rsidR="001C5814">
        <w:t>.</w:t>
      </w:r>
      <w:ins w:id="235" w:author="Oh, Hakju (IntlCtr)" w:date="2017-08-23T17:36:00Z">
        <w:r w:rsidR="008D1405">
          <w:t xml:space="preserve"> (Pass. Same as TC 2.12)</w:t>
        </w:r>
      </w:ins>
    </w:p>
    <w:p w14:paraId="643C5607" w14:textId="1BCC6D75" w:rsidR="001C5814" w:rsidRDefault="001C5814" w:rsidP="001C5814">
      <w:r>
        <w:t>Pre-condition: The application is in a new session, not logged in.</w:t>
      </w:r>
      <w:r w:rsidR="003C5492">
        <w:t xml:space="preserve"> There is already a username </w:t>
      </w:r>
      <w:r>
        <w:t>“serm” in the system.</w:t>
      </w:r>
    </w:p>
    <w:p w14:paraId="79BD2CC5" w14:textId="77777777" w:rsidR="001C5814" w:rsidRDefault="001C5814" w:rsidP="001C5814">
      <w:r>
        <w:t>Test Steps:</w:t>
      </w:r>
    </w:p>
    <w:p w14:paraId="696B86C9" w14:textId="38D8C31B" w:rsidR="001C5814" w:rsidRDefault="001C5814" w:rsidP="00581A44">
      <w:pPr>
        <w:pStyle w:val="ListParagraph"/>
        <w:numPr>
          <w:ilvl w:val="0"/>
          <w:numId w:val="4"/>
        </w:numPr>
      </w:pPr>
      <w:r>
        <w:t>A user open</w:t>
      </w:r>
      <w:r w:rsidR="00293421">
        <w:t>s</w:t>
      </w:r>
      <w:r>
        <w:t xml:space="preserve"> up the SRT home page.</w:t>
      </w:r>
    </w:p>
    <w:p w14:paraId="5D1ECBB9" w14:textId="6EC1AC16" w:rsidR="001C5814" w:rsidRDefault="001C5814" w:rsidP="00581A44">
      <w:pPr>
        <w:pStyle w:val="ListParagraph"/>
        <w:numPr>
          <w:ilvl w:val="0"/>
          <w:numId w:val="4"/>
        </w:numPr>
      </w:pPr>
      <w:r>
        <w:t>The user click</w:t>
      </w:r>
      <w:r w:rsidR="00293421">
        <w:t>s</w:t>
      </w:r>
      <w:r>
        <w:t xml:space="preserve"> on the link to create a login account.</w:t>
      </w:r>
    </w:p>
    <w:p w14:paraId="017A57F8" w14:textId="16F3BA8F" w:rsidR="001C5814" w:rsidRDefault="001C5814" w:rsidP="00581A44">
      <w:pPr>
        <w:pStyle w:val="ListParagraph"/>
        <w:numPr>
          <w:ilvl w:val="0"/>
          <w:numId w:val="4"/>
        </w:numPr>
      </w:pPr>
      <w:r>
        <w:t>The user fill</w:t>
      </w:r>
      <w:r w:rsidR="00293421">
        <w:t>s</w:t>
      </w:r>
      <w:r>
        <w:t xml:space="preserve"> in the username = “Serm”, password, first name, last name, phone, email, omit the address and title fields.</w:t>
      </w:r>
    </w:p>
    <w:p w14:paraId="4D8D7DD0" w14:textId="474B3DE7" w:rsidR="001C5814" w:rsidRDefault="001C5814" w:rsidP="00581A44">
      <w:pPr>
        <w:pStyle w:val="ListParagraph"/>
        <w:numPr>
          <w:ilvl w:val="0"/>
          <w:numId w:val="4"/>
        </w:numPr>
      </w:pPr>
      <w:r>
        <w:t>The user click</w:t>
      </w:r>
      <w:r w:rsidR="00293421">
        <w:t>s</w:t>
      </w:r>
      <w:r>
        <w:t xml:space="preserve"> create account button.</w:t>
      </w:r>
    </w:p>
    <w:p w14:paraId="2C929991" w14:textId="35453B94" w:rsidR="00293421" w:rsidRDefault="00293421" w:rsidP="00581A44">
      <w:pPr>
        <w:pStyle w:val="ListParagraph"/>
        <w:numPr>
          <w:ilvl w:val="0"/>
          <w:numId w:val="4"/>
        </w:numPr>
      </w:pPr>
      <w:r>
        <w:t xml:space="preserve">Verify that the system </w:t>
      </w:r>
      <w:r w:rsidR="00E26F58">
        <w:t>fails the user account creation indicating that the user already exists.</w:t>
      </w:r>
    </w:p>
    <w:p w14:paraId="221B0152" w14:textId="1AE53287" w:rsidR="001C5814" w:rsidRDefault="002105CC" w:rsidP="00B91BA5">
      <w:pPr>
        <w:pStyle w:val="Heading1"/>
      </w:pPr>
      <w:r>
        <w:t>F</w:t>
      </w:r>
      <w:r w:rsidR="00B91BA5">
        <w:t xml:space="preserve">ree user access right </w:t>
      </w:r>
      <w:r w:rsidR="00324759">
        <w:t>to SRT core functions</w:t>
      </w:r>
      <w:r w:rsidR="00324759">
        <w:rPr>
          <w:rStyle w:val="FootnoteReference"/>
        </w:rPr>
        <w:footnoteReference w:id="2"/>
      </w:r>
    </w:p>
    <w:p w14:paraId="37238A42" w14:textId="3D649E76" w:rsidR="00E41B07" w:rsidRPr="00C74BA2" w:rsidRDefault="00E41B07" w:rsidP="00E41B07">
      <w:r>
        <w:t xml:space="preserve">Requirement document </w:t>
      </w:r>
      <w:r w:rsidR="0065731B">
        <w:t>reference</w:t>
      </w:r>
      <w:r>
        <w:t xml:space="preserve">: Section </w:t>
      </w:r>
      <w:r w:rsidR="00A051B6">
        <w:t xml:space="preserve">3.2.5, </w:t>
      </w:r>
      <w:r w:rsidR="00BE24CD">
        <w:t>3.4.3.3, 7 row 12</w:t>
      </w:r>
    </w:p>
    <w:p w14:paraId="1FA6A8FF" w14:textId="78AE028F" w:rsidR="00B91BA5" w:rsidRDefault="00B91BA5" w:rsidP="00B91BA5">
      <w:pPr>
        <w:pStyle w:val="Heading2"/>
      </w:pPr>
      <w:r>
        <w:t xml:space="preserve">Free user can </w:t>
      </w:r>
      <w:r w:rsidR="00CA0D41">
        <w:t xml:space="preserve">search, </w:t>
      </w:r>
      <w:r w:rsidR="00D134CD">
        <w:t>view</w:t>
      </w:r>
      <w:r w:rsidR="00CA0D41">
        <w:t>, and generate XML schema expression from</w:t>
      </w:r>
      <w:r>
        <w:t xml:space="preserve"> free profile BOD</w:t>
      </w:r>
      <w:r w:rsidR="00CA0D41">
        <w:t xml:space="preserve"> and nothing else</w:t>
      </w:r>
      <w:r>
        <w:t>.</w:t>
      </w:r>
    </w:p>
    <w:p w14:paraId="57AE06A5" w14:textId="4BC364FC" w:rsidR="00B91BA5" w:rsidRDefault="00B91BA5" w:rsidP="00B91BA5">
      <w:r>
        <w:t xml:space="preserve">Pre-condition: </w:t>
      </w:r>
      <w:r w:rsidR="00980278">
        <w:t xml:space="preserve">A free user account exists. </w:t>
      </w:r>
      <w:r>
        <w:t>Free profile BODs pub</w:t>
      </w:r>
      <w:r w:rsidR="00980278">
        <w:t>lished by the OAGi tenant exist</w:t>
      </w:r>
      <w:r>
        <w:t xml:space="preserve"> in the system.</w:t>
      </w:r>
      <w:r w:rsidR="00980278">
        <w:t xml:space="preserve"> Private and shared OAGi tenant profile BODs exist in the system. Private and shared enterprise tenants profile BODs exist in the system.</w:t>
      </w:r>
    </w:p>
    <w:p w14:paraId="4A41BC46" w14:textId="77777777" w:rsidR="00B91BA5" w:rsidRDefault="00B91BA5" w:rsidP="00B91BA5">
      <w:r>
        <w:lastRenderedPageBreak/>
        <w:t>Test Steps:</w:t>
      </w:r>
    </w:p>
    <w:p w14:paraId="56E0A0CC" w14:textId="324D0006" w:rsidR="00B91BA5" w:rsidRDefault="00E34ACB" w:rsidP="00581A44">
      <w:pPr>
        <w:pStyle w:val="ListParagraph"/>
        <w:numPr>
          <w:ilvl w:val="0"/>
          <w:numId w:val="5"/>
        </w:numPr>
      </w:pPr>
      <w:r>
        <w:t>Execute “</w:t>
      </w:r>
      <w:r>
        <w:fldChar w:fldCharType="begin"/>
      </w:r>
      <w:r>
        <w:instrText xml:space="preserve"> REF _Ref488226857 \r \h </w:instrText>
      </w:r>
      <w:r>
        <w:fldChar w:fldCharType="separate"/>
      </w:r>
      <w:r w:rsidR="00715B84">
        <w:t>Test Case 7.3</w:t>
      </w:r>
      <w:r>
        <w:fldChar w:fldCharType="end"/>
      </w:r>
      <w:r>
        <w:t xml:space="preserve"> </w:t>
      </w:r>
      <w:r>
        <w:fldChar w:fldCharType="begin"/>
      </w:r>
      <w:r>
        <w:instrText xml:space="preserve"> REF _Ref488226857 \h </w:instrText>
      </w:r>
      <w:r>
        <w:fldChar w:fldCharType="separate"/>
      </w:r>
      <w:r w:rsidR="00715B84">
        <w:t>Successful log-in by a free user</w:t>
      </w:r>
      <w:r>
        <w:fldChar w:fldCharType="end"/>
      </w:r>
      <w:r>
        <w:t>”.</w:t>
      </w:r>
    </w:p>
    <w:p w14:paraId="4CC5A23E" w14:textId="2DF82AE9" w:rsidR="00263E6A" w:rsidRDefault="00263E6A" w:rsidP="00581A44">
      <w:pPr>
        <w:pStyle w:val="ListParagraph"/>
        <w:numPr>
          <w:ilvl w:val="0"/>
          <w:numId w:val="5"/>
        </w:numPr>
      </w:pPr>
      <w:r>
        <w:t>Verify that the user is not presented with the ability to view</w:t>
      </w:r>
      <w:r w:rsidR="00980278">
        <w:t xml:space="preserve"> </w:t>
      </w:r>
      <w:r>
        <w:t>context classification schemes.</w:t>
      </w:r>
      <w:ins w:id="236" w:author="Oh, Hakju (IntlCtr)" w:date="2017-08-23T17:42:00Z">
        <w:r w:rsidR="00C418FF">
          <w:t xml:space="preserve"> (Pass)</w:t>
        </w:r>
      </w:ins>
    </w:p>
    <w:p w14:paraId="4F06A3C5" w14:textId="3791F30A" w:rsidR="00263E6A" w:rsidRDefault="00263E6A" w:rsidP="00581A44">
      <w:pPr>
        <w:pStyle w:val="ListParagraph"/>
        <w:numPr>
          <w:ilvl w:val="0"/>
          <w:numId w:val="5"/>
        </w:numPr>
      </w:pPr>
      <w:r>
        <w:t>Verify that the user is not presented with the ability to directly view</w:t>
      </w:r>
      <w:r w:rsidR="00980278">
        <w:t xml:space="preserve"> </w:t>
      </w:r>
      <w:r>
        <w:t>business contexts (except under the purview of the profile BOD).</w:t>
      </w:r>
      <w:ins w:id="237" w:author="Oh, Hakju (IntlCtr)" w:date="2017-08-23T17:43:00Z">
        <w:r w:rsidR="00C418FF">
          <w:t xml:space="preserve"> (Pass)</w:t>
        </w:r>
      </w:ins>
    </w:p>
    <w:p w14:paraId="592AA1CD" w14:textId="3D314EA9" w:rsidR="00980278" w:rsidRDefault="00980278" w:rsidP="00581A44">
      <w:pPr>
        <w:pStyle w:val="ListParagraph"/>
        <w:numPr>
          <w:ilvl w:val="0"/>
          <w:numId w:val="5"/>
        </w:numPr>
      </w:pPr>
      <w:r>
        <w:t>Verify that the user is not allowed to create any CC or BIE artifact.</w:t>
      </w:r>
      <w:ins w:id="238" w:author="Oh, Hakju (IntlCtr)" w:date="2017-08-23T17:43:00Z">
        <w:r w:rsidR="00C418FF">
          <w:t xml:space="preserve"> (Pass)</w:t>
        </w:r>
      </w:ins>
    </w:p>
    <w:p w14:paraId="02858403" w14:textId="10339642" w:rsidR="00E34ACB" w:rsidRDefault="00D134CD" w:rsidP="00581A44">
      <w:pPr>
        <w:pStyle w:val="ListParagraph"/>
        <w:numPr>
          <w:ilvl w:val="0"/>
          <w:numId w:val="5"/>
        </w:numPr>
      </w:pPr>
      <w:r>
        <w:t xml:space="preserve">The user searches </w:t>
      </w:r>
      <w:r w:rsidR="00715B84">
        <w:t xml:space="preserve">for </w:t>
      </w:r>
      <w:r>
        <w:t>or picks a free profile BOD and makes a request to view a particular free profile BODs</w:t>
      </w:r>
      <w:r w:rsidR="00715B84">
        <w:t>.</w:t>
      </w:r>
      <w:ins w:id="239" w:author="Oh, Hakju (IntlCtr)" w:date="2017-08-23T17:43:00Z">
        <w:r w:rsidR="00C418FF">
          <w:rPr>
            <w:lang w:eastAsia="ko-KR"/>
          </w:rPr>
          <w:t xml:space="preserve"> (Fail. Not implemented this availability.)</w:t>
        </w:r>
      </w:ins>
    </w:p>
    <w:p w14:paraId="62A146A0" w14:textId="30A5C450" w:rsidR="00715B84" w:rsidRDefault="00715B84" w:rsidP="00581A44">
      <w:pPr>
        <w:pStyle w:val="ListParagraph"/>
        <w:numPr>
          <w:ilvl w:val="0"/>
          <w:numId w:val="5"/>
        </w:numPr>
      </w:pPr>
      <w:r>
        <w:t>Verify that the user can view the content of the selected free profile BOD along with its business context information.</w:t>
      </w:r>
      <w:ins w:id="240" w:author="Oh, Hakju (IntlCtr)" w:date="2017-08-23T17:44:00Z">
        <w:r w:rsidR="00C418FF">
          <w:rPr>
            <w:lang w:eastAsia="ko-KR"/>
          </w:rPr>
          <w:t xml:space="preserve"> (Fail. Not implemented this availability.)</w:t>
        </w:r>
      </w:ins>
    </w:p>
    <w:p w14:paraId="1C496780" w14:textId="6268ECEE" w:rsidR="00715B84" w:rsidRDefault="00715B84" w:rsidP="00581A44">
      <w:pPr>
        <w:pStyle w:val="ListParagraph"/>
        <w:numPr>
          <w:ilvl w:val="0"/>
          <w:numId w:val="5"/>
        </w:numPr>
      </w:pPr>
      <w:r>
        <w:t>Verify that the user cann</w:t>
      </w:r>
      <w:r w:rsidR="00263E6A">
        <w:t>ot see</w:t>
      </w:r>
      <w:r>
        <w:t xml:space="preserve"> any private </w:t>
      </w:r>
      <w:r w:rsidR="00263E6A">
        <w:t>or</w:t>
      </w:r>
      <w:r>
        <w:t xml:space="preserve"> shared profile BOD, nor </w:t>
      </w:r>
      <w:r w:rsidR="00263E6A">
        <w:t>the core component</w:t>
      </w:r>
      <w:r>
        <w:t>.</w:t>
      </w:r>
      <w:ins w:id="241" w:author="Oh, Hakju (IntlCtr)" w:date="2017-08-23T17:44:00Z">
        <w:r w:rsidR="00C418FF">
          <w:t xml:space="preserve"> (Pass)</w:t>
        </w:r>
      </w:ins>
    </w:p>
    <w:p w14:paraId="572608A8" w14:textId="28061BAF" w:rsidR="002105CC" w:rsidRDefault="002105CC" w:rsidP="00581A44">
      <w:pPr>
        <w:pStyle w:val="ListParagraph"/>
        <w:numPr>
          <w:ilvl w:val="0"/>
          <w:numId w:val="5"/>
        </w:numPr>
      </w:pPr>
      <w:r>
        <w:t xml:space="preserve">The user </w:t>
      </w:r>
      <w:r w:rsidR="007C5911">
        <w:t xml:space="preserve">goes to </w:t>
      </w:r>
      <w:r>
        <w:t>the expression generation</w:t>
      </w:r>
      <w:r w:rsidR="007C5911">
        <w:t xml:space="preserve"> page.</w:t>
      </w:r>
    </w:p>
    <w:p w14:paraId="0D60E291" w14:textId="588B82A2" w:rsidR="00263E6A" w:rsidRDefault="00263E6A" w:rsidP="00581A44">
      <w:pPr>
        <w:pStyle w:val="ListParagraph"/>
        <w:numPr>
          <w:ilvl w:val="0"/>
          <w:numId w:val="5"/>
        </w:numPr>
      </w:pPr>
      <w:r>
        <w:t>Verify that the user can see the list of free profile BODs.</w:t>
      </w:r>
      <w:ins w:id="242" w:author="Oh, Hakju (IntlCtr)" w:date="2017-08-23T17:44:00Z">
        <w:r w:rsidR="00C418FF">
          <w:t xml:space="preserve"> (Pass)</w:t>
        </w:r>
      </w:ins>
    </w:p>
    <w:p w14:paraId="4717C20D" w14:textId="7B1F701E" w:rsidR="00263E6A" w:rsidRDefault="00263E6A" w:rsidP="00581A44">
      <w:pPr>
        <w:pStyle w:val="ListParagraph"/>
        <w:numPr>
          <w:ilvl w:val="0"/>
          <w:numId w:val="5"/>
        </w:numPr>
      </w:pPr>
      <w:r>
        <w:t>Verify that the user cannot see any private or shared profile BOD.</w:t>
      </w:r>
      <w:ins w:id="243" w:author="Oh, Hakju (IntlCtr)" w:date="2017-08-23T17:44:00Z">
        <w:r w:rsidR="00C418FF">
          <w:t xml:space="preserve"> (Pass)</w:t>
        </w:r>
      </w:ins>
    </w:p>
    <w:p w14:paraId="11140B47" w14:textId="46C27BAA" w:rsidR="007C5911" w:rsidRDefault="007C5911" w:rsidP="00581A44">
      <w:pPr>
        <w:pStyle w:val="ListParagraph"/>
        <w:numPr>
          <w:ilvl w:val="0"/>
          <w:numId w:val="5"/>
        </w:numPr>
      </w:pPr>
      <w:r>
        <w:t>The user select one of the free profile BOD</w:t>
      </w:r>
      <w:r w:rsidR="00002E91">
        <w:t>.</w:t>
      </w:r>
    </w:p>
    <w:p w14:paraId="2E0F11CF" w14:textId="7920BB93" w:rsidR="00002E91" w:rsidRDefault="00CA0D41" w:rsidP="00581A44">
      <w:pPr>
        <w:pStyle w:val="ListParagraph"/>
        <w:numPr>
          <w:ilvl w:val="0"/>
          <w:numId w:val="5"/>
        </w:numPr>
      </w:pPr>
      <w:r>
        <w:t>The user click to generate the profile BOD in XML schema expression.</w:t>
      </w:r>
      <w:ins w:id="244" w:author="Oh, Hakju (IntlCtr)" w:date="2017-08-23T17:44:00Z">
        <w:r w:rsidR="00C418FF">
          <w:t xml:space="preserve"> (Pass)</w:t>
        </w:r>
      </w:ins>
    </w:p>
    <w:p w14:paraId="785C0F54" w14:textId="2539B681" w:rsidR="0050137A" w:rsidRDefault="0050137A" w:rsidP="0050137A">
      <w:pPr>
        <w:pStyle w:val="Heading1"/>
      </w:pPr>
      <w:r>
        <w:t>OAGi developer access right to SRT core functions</w:t>
      </w:r>
    </w:p>
    <w:p w14:paraId="6719CE1A" w14:textId="4E59ADEA" w:rsidR="00A051B6" w:rsidRDefault="00A051B6" w:rsidP="00A051B6">
      <w:r>
        <w:t>Requirement document reference: Section 3.2.3, 3.4.3.2</w:t>
      </w:r>
    </w:p>
    <w:p w14:paraId="04891666" w14:textId="78513F16" w:rsidR="00DC6452" w:rsidRDefault="00DC6452" w:rsidP="00DC6452">
      <w:pPr>
        <w:pStyle w:val="Heading2"/>
      </w:pPr>
      <w:r>
        <w:t>OAGi developer</w:t>
      </w:r>
      <w:r w:rsidR="004A5753">
        <w:t>’s</w:t>
      </w:r>
      <w:r>
        <w:t xml:space="preserve"> authorized </w:t>
      </w:r>
      <w:r w:rsidR="004A5753">
        <w:t xml:space="preserve">management of </w:t>
      </w:r>
      <w:r w:rsidR="00B13F3A">
        <w:t>context categories</w:t>
      </w:r>
    </w:p>
    <w:p w14:paraId="27F8BAA1" w14:textId="5BB6874E" w:rsidR="00DC6452" w:rsidRDefault="00DC6452" w:rsidP="00DC6452">
      <w:r>
        <w:t>Pre-condition: At least two users</w:t>
      </w:r>
      <w:r w:rsidR="00993062">
        <w:t>, say OAGD1 and OAGD2,</w:t>
      </w:r>
      <w:r>
        <w:t xml:space="preserve"> with </w:t>
      </w:r>
      <w:r w:rsidR="00D55595">
        <w:t xml:space="preserve">both </w:t>
      </w:r>
      <w:r>
        <w:t xml:space="preserve">OAGi developer </w:t>
      </w:r>
      <w:commentRangeStart w:id="245"/>
      <w:r w:rsidR="00D55595">
        <w:t xml:space="preserve">and enterprise </w:t>
      </w:r>
      <w:r w:rsidR="00187AA7">
        <w:t xml:space="preserve">end </w:t>
      </w:r>
      <w:r w:rsidR="00D55595">
        <w:t xml:space="preserve">user roles </w:t>
      </w:r>
      <w:r>
        <w:t>exist</w:t>
      </w:r>
      <w:commentRangeEnd w:id="245"/>
      <w:r w:rsidR="00187AA7">
        <w:rPr>
          <w:rStyle w:val="CommentReference"/>
        </w:rPr>
        <w:commentReference w:id="245"/>
      </w:r>
      <w:r>
        <w:t xml:space="preserve">. </w:t>
      </w:r>
      <w:r w:rsidR="00B13F3A">
        <w:t xml:space="preserve">There are context categories created by various </w:t>
      </w:r>
      <w:r w:rsidR="0094009B">
        <w:t>enterprise users</w:t>
      </w:r>
      <w:r w:rsidR="005904CF">
        <w:rPr>
          <w:rStyle w:val="FootnoteReference"/>
        </w:rPr>
        <w:footnoteReference w:id="3"/>
      </w:r>
      <w:r w:rsidR="00993062">
        <w:t xml:space="preserve">, some are created by OAGD1 and OAGD2 in the enterprise end user capacity, and </w:t>
      </w:r>
      <w:r w:rsidR="007B0020">
        <w:t>some of which have been shared</w:t>
      </w:r>
      <w:r w:rsidR="00B13F3A">
        <w:t>.</w:t>
      </w:r>
    </w:p>
    <w:p w14:paraId="0BA16129" w14:textId="129BE784" w:rsidR="00DC6452" w:rsidRDefault="00DC6452" w:rsidP="00DC6452">
      <w:r>
        <w:t>Test Step:</w:t>
      </w:r>
    </w:p>
    <w:p w14:paraId="7B88CDF9" w14:textId="48960380" w:rsidR="00FC3454" w:rsidRDefault="00FC3454" w:rsidP="00581A44">
      <w:pPr>
        <w:pStyle w:val="ListParagraph"/>
        <w:numPr>
          <w:ilvl w:val="0"/>
          <w:numId w:val="34"/>
        </w:numPr>
      </w:pPr>
      <w:r>
        <w:t>An OAGi admin developer logs into the system.</w:t>
      </w:r>
    </w:p>
    <w:p w14:paraId="3E112E7A" w14:textId="4FD876A2" w:rsidR="00FC3454" w:rsidRDefault="00FC3454" w:rsidP="00581A44">
      <w:pPr>
        <w:pStyle w:val="ListParagraph"/>
        <w:numPr>
          <w:ilvl w:val="0"/>
          <w:numId w:val="34"/>
        </w:numPr>
      </w:pPr>
      <w:r>
        <w:t>The admin developer creates new context categor</w:t>
      </w:r>
      <w:r w:rsidR="00707D94">
        <w:t>ies</w:t>
      </w:r>
      <w:r>
        <w:t>, says CAT0</w:t>
      </w:r>
      <w:r w:rsidR="00A21DB2">
        <w:t xml:space="preserve"> and CAT1</w:t>
      </w:r>
      <w:r>
        <w:t>.</w:t>
      </w:r>
    </w:p>
    <w:p w14:paraId="6815373B" w14:textId="093C8832" w:rsidR="00D43D29" w:rsidRDefault="00D43D29" w:rsidP="00581A44">
      <w:pPr>
        <w:pStyle w:val="ListParagraph"/>
        <w:numPr>
          <w:ilvl w:val="0"/>
          <w:numId w:val="34"/>
        </w:numPr>
      </w:pPr>
      <w:r>
        <w:t>The admin developer shares CAT0.</w:t>
      </w:r>
    </w:p>
    <w:p w14:paraId="551C2CD5" w14:textId="731882A2" w:rsidR="00FC3454" w:rsidRDefault="00FC3454" w:rsidP="00581A44">
      <w:pPr>
        <w:pStyle w:val="ListParagraph"/>
        <w:numPr>
          <w:ilvl w:val="0"/>
          <w:numId w:val="34"/>
        </w:numPr>
      </w:pPr>
      <w:r>
        <w:t>The admin developer logs out.</w:t>
      </w:r>
    </w:p>
    <w:p w14:paraId="020D7B90" w14:textId="10432901" w:rsidR="00DC6452" w:rsidRDefault="00B13F3A" w:rsidP="00581A44">
      <w:pPr>
        <w:pStyle w:val="ListParagraph"/>
        <w:numPr>
          <w:ilvl w:val="0"/>
          <w:numId w:val="34"/>
        </w:numPr>
      </w:pPr>
      <w:r>
        <w:t>An OAGi developer, says OAGD1, logs into the system.</w:t>
      </w:r>
    </w:p>
    <w:p w14:paraId="4E996CD3" w14:textId="49F9591D" w:rsidR="00B13F3A" w:rsidRDefault="00FC3454" w:rsidP="00581A44">
      <w:pPr>
        <w:pStyle w:val="ListParagraph"/>
        <w:numPr>
          <w:ilvl w:val="0"/>
          <w:numId w:val="34"/>
        </w:numPr>
      </w:pPr>
      <w:r>
        <w:t>OAGD1 creates two</w:t>
      </w:r>
      <w:r w:rsidR="00B13F3A">
        <w:t xml:space="preserve"> new context category, </w:t>
      </w:r>
      <w:r w:rsidR="00967976">
        <w:t xml:space="preserve">says </w:t>
      </w:r>
      <w:r w:rsidR="00B13F3A">
        <w:t>CAT</w:t>
      </w:r>
      <w:r w:rsidR="00A21DB2">
        <w:t>2 and CAT3</w:t>
      </w:r>
      <w:r w:rsidR="00B13F3A">
        <w:t>.</w:t>
      </w:r>
      <w:r w:rsidR="000B4861">
        <w:t xml:space="preserve"> (Assertion #</w:t>
      </w:r>
      <w:r w:rsidR="000B4861">
        <w:fldChar w:fldCharType="begin"/>
      </w:r>
      <w:r w:rsidR="000B4861">
        <w:instrText xml:space="preserve"> REF _Ref489372405 \w \h </w:instrText>
      </w:r>
      <w:r w:rsidR="000B4861">
        <w:fldChar w:fldCharType="separate"/>
      </w:r>
      <w:r w:rsidR="000B4861">
        <w:t>1</w:t>
      </w:r>
      <w:r w:rsidR="000B4861">
        <w:fldChar w:fldCharType="end"/>
      </w:r>
      <w:r w:rsidR="000B4861">
        <w:t>)</w:t>
      </w:r>
    </w:p>
    <w:p w14:paraId="7DDC7B75" w14:textId="39920E1A" w:rsidR="00513D10" w:rsidRDefault="00513D10" w:rsidP="00581A44">
      <w:pPr>
        <w:pStyle w:val="ListParagraph"/>
        <w:numPr>
          <w:ilvl w:val="0"/>
          <w:numId w:val="34"/>
        </w:numPr>
      </w:pPr>
      <w:r>
        <w:t>OAGD1 edits CAT2. (Assertion #</w:t>
      </w:r>
      <w:r>
        <w:fldChar w:fldCharType="begin"/>
      </w:r>
      <w:r>
        <w:instrText xml:space="preserve"> REF _Ref489447499 \w \h </w:instrText>
      </w:r>
      <w:r>
        <w:fldChar w:fldCharType="separate"/>
      </w:r>
      <w:r>
        <w:t>2</w:t>
      </w:r>
      <w:r>
        <w:fldChar w:fldCharType="end"/>
      </w:r>
      <w:r>
        <w:t>)</w:t>
      </w:r>
    </w:p>
    <w:p w14:paraId="3333C267" w14:textId="2B031545" w:rsidR="00E801DC" w:rsidRDefault="00E801DC" w:rsidP="00581A44">
      <w:pPr>
        <w:pStyle w:val="ListParagraph"/>
        <w:numPr>
          <w:ilvl w:val="0"/>
          <w:numId w:val="34"/>
        </w:numPr>
      </w:pPr>
      <w:r>
        <w:t>OAGD1 cannot share CAT2. (Assertion #</w:t>
      </w:r>
      <w:r>
        <w:fldChar w:fldCharType="begin"/>
      </w:r>
      <w:r>
        <w:instrText xml:space="preserve"> REF _Ref489373625 \w \h </w:instrText>
      </w:r>
      <w:r>
        <w:fldChar w:fldCharType="separate"/>
      </w:r>
      <w:r>
        <w:t>12</w:t>
      </w:r>
      <w:r>
        <w:fldChar w:fldCharType="end"/>
      </w:r>
      <w:r>
        <w:t>)</w:t>
      </w:r>
    </w:p>
    <w:p w14:paraId="173702E8" w14:textId="40A93CE0" w:rsidR="00B13F3A" w:rsidRDefault="00B13F3A" w:rsidP="00581A44">
      <w:pPr>
        <w:pStyle w:val="ListParagraph"/>
        <w:numPr>
          <w:ilvl w:val="0"/>
          <w:numId w:val="34"/>
        </w:numPr>
      </w:pPr>
      <w:r>
        <w:t>OAGD1 log out.</w:t>
      </w:r>
    </w:p>
    <w:p w14:paraId="379143BA" w14:textId="274F1BE9" w:rsidR="00B13F3A" w:rsidRDefault="00B13F3A" w:rsidP="00581A44">
      <w:pPr>
        <w:pStyle w:val="ListParagraph"/>
        <w:numPr>
          <w:ilvl w:val="0"/>
          <w:numId w:val="34"/>
        </w:numPr>
      </w:pPr>
      <w:r>
        <w:t>Another OAGi developer, says OAGD2, logs into the system.</w:t>
      </w:r>
    </w:p>
    <w:p w14:paraId="58455EF9" w14:textId="77777777" w:rsidR="00967976" w:rsidRDefault="00967976" w:rsidP="00581A44">
      <w:pPr>
        <w:pStyle w:val="ListParagraph"/>
        <w:numPr>
          <w:ilvl w:val="0"/>
          <w:numId w:val="34"/>
        </w:numPr>
      </w:pPr>
      <w:r>
        <w:lastRenderedPageBreak/>
        <w:t>OAGD2 views the list of context categories.</w:t>
      </w:r>
    </w:p>
    <w:p w14:paraId="3FE80EB1" w14:textId="2C7EC29D" w:rsidR="007B0020" w:rsidRDefault="007B0020" w:rsidP="00581A44">
      <w:pPr>
        <w:pStyle w:val="ListParagraph"/>
        <w:numPr>
          <w:ilvl w:val="0"/>
          <w:numId w:val="34"/>
        </w:numPr>
      </w:pPr>
      <w:r>
        <w:t>Verify that enterprise users’ context categories, which have not been shared, are not visible to OAGD2 in the list</w:t>
      </w:r>
      <w:r w:rsidR="0094009B">
        <w:t>.</w:t>
      </w:r>
      <w:r w:rsidR="008843E2">
        <w:t xml:space="preserve"> Make sure that the verification statements include context categories that are created by OAGD1 and OAGD2 in the enterprise end user capacity</w:t>
      </w:r>
      <w:r w:rsidR="00EE2CCA">
        <w:t>.</w:t>
      </w:r>
      <w:r w:rsidR="000B4861" w:rsidRPr="000B4861">
        <w:t xml:space="preserve"> </w:t>
      </w:r>
      <w:r w:rsidR="000B4861">
        <w:t>(Assertion #</w:t>
      </w:r>
      <w:r w:rsidR="000B4861">
        <w:fldChar w:fldCharType="begin"/>
      </w:r>
      <w:r w:rsidR="000B4861">
        <w:instrText xml:space="preserve"> REF _Ref489372692 \w \h </w:instrText>
      </w:r>
      <w:r w:rsidR="000B4861">
        <w:fldChar w:fldCharType="separate"/>
      </w:r>
      <w:r w:rsidR="000B4861">
        <w:t>3</w:t>
      </w:r>
      <w:r w:rsidR="000B4861">
        <w:fldChar w:fldCharType="end"/>
      </w:r>
      <w:r w:rsidR="000B4861">
        <w:t>)</w:t>
      </w:r>
    </w:p>
    <w:p w14:paraId="0D6D81F2" w14:textId="1D99D540" w:rsidR="00FC3454" w:rsidRDefault="007B0020" w:rsidP="00581A44">
      <w:pPr>
        <w:pStyle w:val="ListParagraph"/>
        <w:numPr>
          <w:ilvl w:val="0"/>
          <w:numId w:val="34"/>
        </w:numPr>
      </w:pPr>
      <w:r>
        <w:t xml:space="preserve">Verify that enterprise users’ context categories, which have been shared, are visible to OAGD2 in the list. </w:t>
      </w:r>
      <w:r w:rsidR="000B4861">
        <w:t>(Assertion #</w:t>
      </w:r>
      <w:r w:rsidR="000B4861">
        <w:fldChar w:fldCharType="begin"/>
      </w:r>
      <w:r w:rsidR="000B4861">
        <w:instrText xml:space="preserve"> REF _Ref489372833 \w \h </w:instrText>
      </w:r>
      <w:r w:rsidR="000B4861">
        <w:fldChar w:fldCharType="separate"/>
      </w:r>
      <w:r w:rsidR="000B4861">
        <w:t>4</w:t>
      </w:r>
      <w:r w:rsidR="000B4861">
        <w:fldChar w:fldCharType="end"/>
      </w:r>
      <w:r w:rsidR="000B4861">
        <w:t>)</w:t>
      </w:r>
    </w:p>
    <w:p w14:paraId="19259EC7" w14:textId="00827F7E" w:rsidR="007B0020" w:rsidRDefault="00FC3454" w:rsidP="00581A44">
      <w:pPr>
        <w:pStyle w:val="ListParagraph"/>
        <w:numPr>
          <w:ilvl w:val="0"/>
          <w:numId w:val="34"/>
        </w:numPr>
      </w:pPr>
      <w:r>
        <w:t>Verify that OAGD2 can see the details of</w:t>
      </w:r>
      <w:r w:rsidR="000634ED">
        <w:t xml:space="preserve"> those</w:t>
      </w:r>
      <w:r>
        <w:t xml:space="preserve"> visible shared enterprise users’ context categories </w:t>
      </w:r>
      <w:r w:rsidR="009D58AE">
        <w:t>but cannot make any change (verify with one created by other users and another one created by OAGD2 in the enterprise end user</w:t>
      </w:r>
      <w:r w:rsidR="00EE2CCA">
        <w:t xml:space="preserve"> capacity)</w:t>
      </w:r>
      <w:r w:rsidR="009D58AE">
        <w:t>.</w:t>
      </w:r>
      <w:r w:rsidR="000B4861" w:rsidRPr="000B4861">
        <w:t xml:space="preserve"> </w:t>
      </w:r>
      <w:r w:rsidR="000B4861">
        <w:t>(Assertion #</w:t>
      </w:r>
      <w:r w:rsidR="000B4861">
        <w:fldChar w:fldCharType="begin"/>
      </w:r>
      <w:r w:rsidR="000B4861">
        <w:instrText xml:space="preserve"> REF _Ref489373054 \w \h </w:instrText>
      </w:r>
      <w:r w:rsidR="000B4861">
        <w:fldChar w:fldCharType="separate"/>
      </w:r>
      <w:r w:rsidR="000B4861">
        <w:t>5</w:t>
      </w:r>
      <w:r w:rsidR="000B4861">
        <w:fldChar w:fldCharType="end"/>
      </w:r>
      <w:r w:rsidR="000B4861">
        <w:t>)</w:t>
      </w:r>
    </w:p>
    <w:p w14:paraId="206E3A77" w14:textId="21F802AE" w:rsidR="00FC3454" w:rsidRDefault="00FC3454" w:rsidP="00581A44">
      <w:pPr>
        <w:pStyle w:val="ListParagraph"/>
        <w:numPr>
          <w:ilvl w:val="0"/>
          <w:numId w:val="34"/>
        </w:numPr>
      </w:pPr>
      <w:r>
        <w:t xml:space="preserve">Verify that </w:t>
      </w:r>
      <w:r w:rsidR="004A5753">
        <w:t xml:space="preserve">CAT0, </w:t>
      </w:r>
      <w:r>
        <w:t>CAT</w:t>
      </w:r>
      <w:r w:rsidR="00A21DB2">
        <w:t>1</w:t>
      </w:r>
      <w:r>
        <w:t>, CAT</w:t>
      </w:r>
      <w:r w:rsidR="00A21DB2">
        <w:t>2</w:t>
      </w:r>
      <w:r>
        <w:t>, and CAT</w:t>
      </w:r>
      <w:r w:rsidR="00A21DB2">
        <w:t>3</w:t>
      </w:r>
      <w:r>
        <w:t xml:space="preserve"> are in the list.</w:t>
      </w:r>
      <w:r w:rsidR="000B4861" w:rsidRPr="000B4861">
        <w:t xml:space="preserve"> </w:t>
      </w:r>
      <w:r w:rsidR="000B4861">
        <w:t>(Assertion #</w:t>
      </w:r>
      <w:r w:rsidR="000B4861">
        <w:fldChar w:fldCharType="begin"/>
      </w:r>
      <w:r w:rsidR="000B4861">
        <w:instrText xml:space="preserve"> REF _Ref489373189 \w \h </w:instrText>
      </w:r>
      <w:r w:rsidR="000B4861">
        <w:fldChar w:fldCharType="separate"/>
      </w:r>
      <w:r w:rsidR="000B4861">
        <w:t>6</w:t>
      </w:r>
      <w:r w:rsidR="000B4861">
        <w:fldChar w:fldCharType="end"/>
      </w:r>
      <w:r w:rsidR="000B4861">
        <w:t>)</w:t>
      </w:r>
    </w:p>
    <w:p w14:paraId="542C244C" w14:textId="0372B381" w:rsidR="000B4861" w:rsidRDefault="000B4861" w:rsidP="00581A44">
      <w:pPr>
        <w:pStyle w:val="ListParagraph"/>
        <w:numPr>
          <w:ilvl w:val="0"/>
          <w:numId w:val="34"/>
        </w:numPr>
      </w:pPr>
      <w:r>
        <w:t>Verify that OAGD2 can see the details of CAT0, CAT1, CAT2, and CAT3. (Assertion #</w:t>
      </w:r>
      <w:r>
        <w:fldChar w:fldCharType="begin"/>
      </w:r>
      <w:r>
        <w:instrText xml:space="preserve"> REF _Ref489373307 \w \h </w:instrText>
      </w:r>
      <w:r>
        <w:fldChar w:fldCharType="separate"/>
      </w:r>
      <w:r>
        <w:t>7</w:t>
      </w:r>
      <w:r>
        <w:fldChar w:fldCharType="end"/>
      </w:r>
      <w:r>
        <w:t>)</w:t>
      </w:r>
    </w:p>
    <w:p w14:paraId="625D1302" w14:textId="755BC74C" w:rsidR="006C04D5" w:rsidRDefault="006C04D5" w:rsidP="00581A44">
      <w:pPr>
        <w:pStyle w:val="ListParagraph"/>
        <w:numPr>
          <w:ilvl w:val="0"/>
          <w:numId w:val="34"/>
        </w:numPr>
      </w:pPr>
      <w:r>
        <w:t>OAGD2 edits CAT1. (Assertion #</w:t>
      </w:r>
      <w:r>
        <w:fldChar w:fldCharType="begin"/>
      </w:r>
      <w:r>
        <w:instrText xml:space="preserve"> REF _Ref489448386 \w \h </w:instrText>
      </w:r>
      <w:r>
        <w:fldChar w:fldCharType="separate"/>
      </w:r>
      <w:r>
        <w:t>11</w:t>
      </w:r>
      <w:r>
        <w:fldChar w:fldCharType="end"/>
      </w:r>
      <w:r>
        <w:t>)</w:t>
      </w:r>
    </w:p>
    <w:p w14:paraId="52C528DD" w14:textId="55A3D8BC" w:rsidR="00FC3454" w:rsidRDefault="00B13F3A" w:rsidP="00581A44">
      <w:pPr>
        <w:pStyle w:val="ListParagraph"/>
        <w:numPr>
          <w:ilvl w:val="0"/>
          <w:numId w:val="34"/>
        </w:numPr>
      </w:pPr>
      <w:r>
        <w:t>OAG</w:t>
      </w:r>
      <w:r w:rsidR="00967976">
        <w:t>D2 deletes</w:t>
      </w:r>
      <w:r w:rsidR="00FC3454">
        <w:t xml:space="preserve"> </w:t>
      </w:r>
      <w:r w:rsidR="00967976">
        <w:t>CAT</w:t>
      </w:r>
      <w:r w:rsidR="00A21DB2">
        <w:t>1</w:t>
      </w:r>
      <w:r w:rsidR="00FC3454">
        <w:t xml:space="preserve"> and CAT</w:t>
      </w:r>
      <w:r w:rsidR="00A21DB2">
        <w:t>2</w:t>
      </w:r>
      <w:r w:rsidR="00FC3454">
        <w:t>.</w:t>
      </w:r>
      <w:r w:rsidR="000B4861">
        <w:t xml:space="preserve"> (Assertion #</w:t>
      </w:r>
      <w:r w:rsidR="000B4861">
        <w:fldChar w:fldCharType="begin"/>
      </w:r>
      <w:r w:rsidR="000B4861">
        <w:instrText xml:space="preserve"> REF _Ref489373367 \w \h </w:instrText>
      </w:r>
      <w:r w:rsidR="000B4861">
        <w:fldChar w:fldCharType="separate"/>
      </w:r>
      <w:r w:rsidR="000B4861">
        <w:t>8</w:t>
      </w:r>
      <w:r w:rsidR="000B4861">
        <w:fldChar w:fldCharType="end"/>
      </w:r>
      <w:r w:rsidR="000B4861">
        <w:t>)</w:t>
      </w:r>
    </w:p>
    <w:p w14:paraId="67B860A1" w14:textId="224CD7E2" w:rsidR="004A5753" w:rsidRDefault="003403E1" w:rsidP="00581A44">
      <w:pPr>
        <w:pStyle w:val="ListParagraph"/>
        <w:numPr>
          <w:ilvl w:val="0"/>
          <w:numId w:val="34"/>
        </w:numPr>
      </w:pPr>
      <w:r>
        <w:t xml:space="preserve">Verify that </w:t>
      </w:r>
      <w:r w:rsidR="004A5753">
        <w:t>OAGD2 cannot</w:t>
      </w:r>
      <w:r w:rsidR="000B4861">
        <w:t xml:space="preserve"> edit or</w:t>
      </w:r>
      <w:r w:rsidR="004A5753">
        <w:t xml:space="preserve"> delete CAT0.</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0B4861">
        <w:t>9</w:t>
      </w:r>
      <w:r w:rsidR="000B4861">
        <w:fldChar w:fldCharType="end"/>
      </w:r>
      <w:r w:rsidR="000B4861">
        <w:t>)</w:t>
      </w:r>
    </w:p>
    <w:p w14:paraId="20EE78F6" w14:textId="7318A345" w:rsidR="00B13F3A" w:rsidRDefault="00FC3454" w:rsidP="00581A44">
      <w:pPr>
        <w:pStyle w:val="ListParagraph"/>
        <w:numPr>
          <w:ilvl w:val="0"/>
          <w:numId w:val="34"/>
        </w:numPr>
      </w:pPr>
      <w:r>
        <w:t>OAGD2 edits</w:t>
      </w:r>
      <w:r w:rsidR="00967976">
        <w:t xml:space="preserve"> CAT</w:t>
      </w:r>
      <w:r w:rsidR="00A21DB2">
        <w:t>3</w:t>
      </w:r>
      <w:r w:rsidR="00967976">
        <w:t>.</w:t>
      </w:r>
      <w:r w:rsidR="000B4861" w:rsidRPr="000B4861">
        <w:t xml:space="preserve"> </w:t>
      </w:r>
      <w:r w:rsidR="000B4861">
        <w:t>(Assertion #</w:t>
      </w:r>
      <w:r w:rsidR="000B4861">
        <w:fldChar w:fldCharType="begin"/>
      </w:r>
      <w:r w:rsidR="000B4861">
        <w:instrText xml:space="preserve"> REF _Ref489373617 \w \h </w:instrText>
      </w:r>
      <w:r w:rsidR="000B4861">
        <w:fldChar w:fldCharType="separate"/>
      </w:r>
      <w:r w:rsidR="006C04D5">
        <w:t>10</w:t>
      </w:r>
      <w:r w:rsidR="000B4861">
        <w:fldChar w:fldCharType="end"/>
      </w:r>
      <w:r w:rsidR="000B4861">
        <w:t>)</w:t>
      </w:r>
    </w:p>
    <w:p w14:paraId="4003F6F1" w14:textId="144D68D9" w:rsidR="00B13F3A" w:rsidRDefault="00FC3454" w:rsidP="00581A44">
      <w:pPr>
        <w:pStyle w:val="ListParagraph"/>
        <w:numPr>
          <w:ilvl w:val="0"/>
          <w:numId w:val="34"/>
        </w:numPr>
      </w:pPr>
      <w:r>
        <w:t>Verify that OAGD2 cannot share CAT</w:t>
      </w:r>
      <w:r w:rsidR="00A21DB2">
        <w:t>3</w:t>
      </w:r>
      <w:r>
        <w:t>.</w:t>
      </w:r>
      <w:r w:rsidR="000B4861" w:rsidRPr="000B4861">
        <w:t xml:space="preserve"> </w:t>
      </w:r>
      <w:r w:rsidR="000B4861">
        <w:t>(Assertion #</w:t>
      </w:r>
      <w:r w:rsidR="000B4861">
        <w:fldChar w:fldCharType="begin"/>
      </w:r>
      <w:r w:rsidR="000B4861">
        <w:instrText xml:space="preserve"> REF _Ref489373625 \w \h </w:instrText>
      </w:r>
      <w:r w:rsidR="000B4861">
        <w:fldChar w:fldCharType="separate"/>
      </w:r>
      <w:r w:rsidR="006C04D5">
        <w:t>12</w:t>
      </w:r>
      <w:r w:rsidR="000B4861">
        <w:fldChar w:fldCharType="end"/>
      </w:r>
      <w:r w:rsidR="000B4861">
        <w:t>)</w:t>
      </w:r>
    </w:p>
    <w:p w14:paraId="736A52B1" w14:textId="76619DB4" w:rsidR="00FC3454" w:rsidRDefault="004A5753" w:rsidP="00581A44">
      <w:pPr>
        <w:pStyle w:val="ListParagraph"/>
        <w:numPr>
          <w:ilvl w:val="0"/>
          <w:numId w:val="34"/>
        </w:numPr>
      </w:pPr>
      <w:r>
        <w:t>OAGD2 logs out.</w:t>
      </w:r>
    </w:p>
    <w:p w14:paraId="19EBF230" w14:textId="28B8DBE3" w:rsidR="004A5753" w:rsidRPr="00EE2CCA" w:rsidRDefault="004A5753" w:rsidP="00581A44">
      <w:pPr>
        <w:pStyle w:val="ListParagraph"/>
        <w:numPr>
          <w:ilvl w:val="0"/>
          <w:numId w:val="34"/>
        </w:numPr>
      </w:pPr>
      <w:r w:rsidRPr="00EE2CCA">
        <w:t>The admin developer logs in again.</w:t>
      </w:r>
    </w:p>
    <w:p w14:paraId="56D84F7B" w14:textId="721A40D1" w:rsidR="004A5753" w:rsidRDefault="004A5753" w:rsidP="00581A44">
      <w:pPr>
        <w:pStyle w:val="ListParagraph"/>
        <w:numPr>
          <w:ilvl w:val="0"/>
          <w:numId w:val="34"/>
        </w:numPr>
      </w:pPr>
      <w:r w:rsidRPr="00EE2CCA">
        <w:t>The admin developer shares CAT3.</w:t>
      </w:r>
    </w:p>
    <w:p w14:paraId="74358ED4" w14:textId="58EA4B03" w:rsidR="00EE2CCA" w:rsidRDefault="00EE2CCA" w:rsidP="00581A44">
      <w:pPr>
        <w:pStyle w:val="ListParagraph"/>
        <w:numPr>
          <w:ilvl w:val="0"/>
          <w:numId w:val="34"/>
        </w:numPr>
      </w:pPr>
      <w:r>
        <w:t>The admin developer logs out.</w:t>
      </w:r>
    </w:p>
    <w:p w14:paraId="2F4CA15C" w14:textId="669579DC" w:rsidR="00EE2CCA" w:rsidRDefault="00EE2CCA" w:rsidP="00581A44">
      <w:pPr>
        <w:pStyle w:val="ListParagraph"/>
        <w:numPr>
          <w:ilvl w:val="0"/>
          <w:numId w:val="34"/>
        </w:numPr>
      </w:pPr>
      <w:r>
        <w:t>OAGD2 logs in as an OAGi develop</w:t>
      </w:r>
      <w:r w:rsidR="000634ED">
        <w:t>e</w:t>
      </w:r>
      <w:r>
        <w:t>r.</w:t>
      </w:r>
    </w:p>
    <w:p w14:paraId="76E96E76" w14:textId="62F99F1D" w:rsidR="00EE2CCA" w:rsidRDefault="00EE2CCA" w:rsidP="00581A44">
      <w:pPr>
        <w:pStyle w:val="ListParagraph"/>
        <w:numPr>
          <w:ilvl w:val="0"/>
          <w:numId w:val="34"/>
        </w:numPr>
      </w:pPr>
      <w:r>
        <w:t>Verify that OAGD2 cannot make change or delete CAT3.</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6C04D5">
        <w:t>9</w:t>
      </w:r>
      <w:r w:rsidR="000B4861">
        <w:fldChar w:fldCharType="end"/>
      </w:r>
      <w:r w:rsidR="000B4861">
        <w:t>)</w:t>
      </w:r>
    </w:p>
    <w:p w14:paraId="04DFF51B" w14:textId="67C728AD" w:rsidR="00614C51" w:rsidRDefault="00614C51" w:rsidP="00614C51">
      <w:r>
        <w:t xml:space="preserve">Test </w:t>
      </w:r>
      <w:r w:rsidR="00F81D76">
        <w:t>a</w:t>
      </w:r>
      <w:r>
        <w:t>ssertion</w:t>
      </w:r>
      <w:r w:rsidR="00F81D76">
        <w:t>s covered by this test case</w:t>
      </w:r>
      <w:r>
        <w:t>:</w:t>
      </w:r>
    </w:p>
    <w:p w14:paraId="37BA35BF" w14:textId="1EF64F39" w:rsidR="00614C51" w:rsidRDefault="00614C51" w:rsidP="00581A44">
      <w:pPr>
        <w:pStyle w:val="ListParagraph"/>
        <w:numPr>
          <w:ilvl w:val="0"/>
          <w:numId w:val="115"/>
        </w:numPr>
      </w:pPr>
      <w:bookmarkStart w:id="246" w:name="_Ref489372405"/>
      <w:r>
        <w:t>The OAGi developer can create a context category.</w:t>
      </w:r>
      <w:bookmarkEnd w:id="246"/>
    </w:p>
    <w:p w14:paraId="7DACA4F1" w14:textId="428A2D51" w:rsidR="00614C51" w:rsidRDefault="00614C51" w:rsidP="00581A44">
      <w:pPr>
        <w:pStyle w:val="ListParagraph"/>
        <w:numPr>
          <w:ilvl w:val="0"/>
          <w:numId w:val="115"/>
        </w:numPr>
      </w:pPr>
      <w:bookmarkStart w:id="247" w:name="_Ref489447499"/>
      <w:r>
        <w:t>The OAGi developer can edit a context category</w:t>
      </w:r>
      <w:r w:rsidR="00513D10">
        <w:t xml:space="preserve"> created by himself</w:t>
      </w:r>
      <w:r>
        <w:t>.</w:t>
      </w:r>
      <w:bookmarkEnd w:id="247"/>
    </w:p>
    <w:p w14:paraId="0B97AC7D" w14:textId="004D9FC9" w:rsidR="000B4861" w:rsidRDefault="000B4861" w:rsidP="00581A44">
      <w:pPr>
        <w:pStyle w:val="ListParagraph"/>
        <w:numPr>
          <w:ilvl w:val="0"/>
          <w:numId w:val="115"/>
        </w:numPr>
      </w:pPr>
      <w:bookmarkStart w:id="248" w:name="_Ref489372692"/>
      <w:r>
        <w:t>The OAGi developer cannot see in the context category list, enterprise users’ private context categories.</w:t>
      </w:r>
      <w:bookmarkEnd w:id="248"/>
    </w:p>
    <w:p w14:paraId="38CC5805" w14:textId="67A41402" w:rsidR="000B4861" w:rsidRDefault="000B4861" w:rsidP="00581A44">
      <w:pPr>
        <w:pStyle w:val="ListParagraph"/>
        <w:numPr>
          <w:ilvl w:val="0"/>
          <w:numId w:val="115"/>
        </w:numPr>
      </w:pPr>
      <w:bookmarkStart w:id="249" w:name="_Ref489372833"/>
      <w:r>
        <w:t>The OAGi developer can see in the context category list</w:t>
      </w:r>
      <w:r w:rsidR="00F81D76">
        <w:t>, enterprise users’ shared context categories.</w:t>
      </w:r>
      <w:r>
        <w:t>.</w:t>
      </w:r>
    </w:p>
    <w:p w14:paraId="516A3EF3" w14:textId="64CA0AE2" w:rsidR="000B4861" w:rsidRDefault="000B4861" w:rsidP="00581A44">
      <w:pPr>
        <w:pStyle w:val="ListParagraph"/>
        <w:numPr>
          <w:ilvl w:val="0"/>
          <w:numId w:val="115"/>
        </w:numPr>
      </w:pPr>
      <w:bookmarkStart w:id="250" w:name="_Ref489373054"/>
      <w:r>
        <w:t>The OAGi developer can see the details of enterprise user’s shared context categories.</w:t>
      </w:r>
      <w:bookmarkEnd w:id="249"/>
      <w:bookmarkEnd w:id="250"/>
    </w:p>
    <w:p w14:paraId="361064BB" w14:textId="63273A79" w:rsidR="000B4861" w:rsidRDefault="000B4861" w:rsidP="00581A44">
      <w:pPr>
        <w:pStyle w:val="ListParagraph"/>
        <w:numPr>
          <w:ilvl w:val="0"/>
          <w:numId w:val="115"/>
        </w:numPr>
      </w:pPr>
      <w:bookmarkStart w:id="251" w:name="_Ref489373189"/>
      <w:r>
        <w:t>The OAGi developer can see in the list context categories in any status created by others in the OAGi tenant.</w:t>
      </w:r>
      <w:bookmarkEnd w:id="251"/>
    </w:p>
    <w:p w14:paraId="69B56226" w14:textId="081AED72" w:rsidR="000B4861" w:rsidRDefault="000B4861" w:rsidP="00581A44">
      <w:pPr>
        <w:pStyle w:val="ListParagraph"/>
        <w:numPr>
          <w:ilvl w:val="0"/>
          <w:numId w:val="115"/>
        </w:numPr>
      </w:pPr>
      <w:bookmarkStart w:id="252" w:name="_Ref489373307"/>
      <w:r>
        <w:t>The OAGi developer can see details of context categories in any status created by others in the OAGi tenant.</w:t>
      </w:r>
      <w:bookmarkEnd w:id="252"/>
    </w:p>
    <w:p w14:paraId="0C13E916" w14:textId="47585B55" w:rsidR="000B4861" w:rsidRDefault="000B4861" w:rsidP="00581A44">
      <w:pPr>
        <w:pStyle w:val="ListParagraph"/>
        <w:numPr>
          <w:ilvl w:val="0"/>
          <w:numId w:val="115"/>
        </w:numPr>
      </w:pPr>
      <w:bookmarkStart w:id="253" w:name="_Ref489373367"/>
      <w:r>
        <w:t>The OAGi developer can delete context categories created by others in the OAGi tenant.</w:t>
      </w:r>
      <w:bookmarkEnd w:id="253"/>
    </w:p>
    <w:p w14:paraId="23B49A2E" w14:textId="3DF03F02" w:rsidR="000B4861" w:rsidRDefault="000B4861" w:rsidP="00581A44">
      <w:pPr>
        <w:pStyle w:val="ListParagraph"/>
        <w:numPr>
          <w:ilvl w:val="0"/>
          <w:numId w:val="115"/>
        </w:numPr>
      </w:pPr>
      <w:bookmarkStart w:id="254" w:name="_Ref489373533"/>
      <w:r>
        <w:t>The OAGi developer can no longer change or delete a shared context category created by OAGi admin or OAGi developers.</w:t>
      </w:r>
      <w:bookmarkEnd w:id="254"/>
    </w:p>
    <w:p w14:paraId="330BDC48" w14:textId="2CD6E65E" w:rsidR="000B4861" w:rsidRDefault="000B4861" w:rsidP="00581A44">
      <w:pPr>
        <w:pStyle w:val="ListParagraph"/>
        <w:numPr>
          <w:ilvl w:val="0"/>
          <w:numId w:val="115"/>
        </w:numPr>
      </w:pPr>
      <w:bookmarkStart w:id="255" w:name="_Ref489373617"/>
      <w:r>
        <w:t xml:space="preserve">The OAGi developer can edit a context category even if it is created by other OAGi </w:t>
      </w:r>
      <w:r w:rsidR="006C04D5">
        <w:t>developers</w:t>
      </w:r>
      <w:r>
        <w:t>.</w:t>
      </w:r>
      <w:bookmarkEnd w:id="255"/>
    </w:p>
    <w:p w14:paraId="4B5071C6" w14:textId="22CBE73C" w:rsidR="006C04D5" w:rsidRDefault="006C04D5" w:rsidP="00581A44">
      <w:pPr>
        <w:pStyle w:val="ListParagraph"/>
        <w:numPr>
          <w:ilvl w:val="0"/>
          <w:numId w:val="115"/>
        </w:numPr>
      </w:pPr>
      <w:bookmarkStart w:id="256" w:name="_Ref489448386"/>
      <w:r>
        <w:t>The OAGi developer can edit a context category even if it is created by other OAGi admins.</w:t>
      </w:r>
      <w:bookmarkEnd w:id="256"/>
    </w:p>
    <w:p w14:paraId="2E677E4F" w14:textId="5365605C" w:rsidR="000B4861" w:rsidRPr="00EE2CCA" w:rsidRDefault="000B4861" w:rsidP="00581A44">
      <w:pPr>
        <w:pStyle w:val="ListParagraph"/>
        <w:numPr>
          <w:ilvl w:val="0"/>
          <w:numId w:val="115"/>
        </w:numPr>
      </w:pPr>
      <w:bookmarkStart w:id="257" w:name="_Ref489373625"/>
      <w:r>
        <w:t>The OAGi developer cannot share a context category.</w:t>
      </w:r>
      <w:bookmarkEnd w:id="257"/>
    </w:p>
    <w:p w14:paraId="5A98B72E" w14:textId="77777777" w:rsidR="00E9755E" w:rsidRDefault="004A5753" w:rsidP="009E6804">
      <w:pPr>
        <w:pStyle w:val="Heading2"/>
      </w:pPr>
      <w:r>
        <w:lastRenderedPageBreak/>
        <w:t>OAGi developer’s authorized management of context schemes</w:t>
      </w:r>
    </w:p>
    <w:p w14:paraId="4FF1520C" w14:textId="35A5B2B9" w:rsidR="00A739F4" w:rsidRDefault="00A739F4" w:rsidP="00A739F4">
      <w:r>
        <w:t>Pre-condition: At least two users</w:t>
      </w:r>
      <w:r w:rsidR="009D58AE">
        <w:t>, say OAGD1 and OAGD2,</w:t>
      </w:r>
      <w:r>
        <w:t xml:space="preserve"> with </w:t>
      </w:r>
      <w:r w:rsidR="009D58AE">
        <w:t xml:space="preserve">both </w:t>
      </w:r>
      <w:r>
        <w:t xml:space="preserve">OAGi developer </w:t>
      </w:r>
      <w:r w:rsidR="009D58AE">
        <w:t xml:space="preserve">and enterprise end user roles, </w:t>
      </w:r>
      <w:r>
        <w:t>exist. There are context schemes created by various enterprise users</w:t>
      </w:r>
      <w:r w:rsidR="009D58AE">
        <w:t>, some are created by OAGD1 and OAGD2 in the enterprise end user capacity, and</w:t>
      </w:r>
      <w:r>
        <w:t xml:space="preserve"> some of which have been shared.</w:t>
      </w:r>
    </w:p>
    <w:p w14:paraId="77E57238" w14:textId="77777777" w:rsidR="00A739F4" w:rsidRDefault="00A739F4" w:rsidP="00A739F4">
      <w:r>
        <w:t>Test Step:</w:t>
      </w:r>
    </w:p>
    <w:p w14:paraId="385BC2B5" w14:textId="77777777" w:rsidR="00A739F4" w:rsidRDefault="00A739F4" w:rsidP="00581A44">
      <w:pPr>
        <w:pStyle w:val="ListParagraph"/>
        <w:numPr>
          <w:ilvl w:val="0"/>
          <w:numId w:val="35"/>
        </w:numPr>
      </w:pPr>
      <w:r>
        <w:t>An OAGi admin developer logs into the system.</w:t>
      </w:r>
    </w:p>
    <w:p w14:paraId="3349770A" w14:textId="1EC69283" w:rsidR="00A739F4" w:rsidRDefault="00A739F4" w:rsidP="00581A44">
      <w:pPr>
        <w:pStyle w:val="ListParagraph"/>
        <w:numPr>
          <w:ilvl w:val="0"/>
          <w:numId w:val="35"/>
        </w:numPr>
      </w:pPr>
      <w:r>
        <w:t>The admin developer creates new context schemes (with some values), says CS0 and CS1.</w:t>
      </w:r>
      <w:r w:rsidR="00170B62">
        <w:t xml:space="preserve"> </w:t>
      </w:r>
    </w:p>
    <w:p w14:paraId="246899F2" w14:textId="6D1E02E5" w:rsidR="00A739F4" w:rsidRDefault="00A739F4" w:rsidP="00581A44">
      <w:pPr>
        <w:pStyle w:val="ListParagraph"/>
        <w:numPr>
          <w:ilvl w:val="0"/>
          <w:numId w:val="35"/>
        </w:numPr>
      </w:pPr>
      <w:r>
        <w:t>The admin developer shares CS0.</w:t>
      </w:r>
    </w:p>
    <w:p w14:paraId="36E9A6E6" w14:textId="77777777" w:rsidR="00A739F4" w:rsidRDefault="00A739F4" w:rsidP="00581A44">
      <w:pPr>
        <w:pStyle w:val="ListParagraph"/>
        <w:numPr>
          <w:ilvl w:val="0"/>
          <w:numId w:val="35"/>
        </w:numPr>
      </w:pPr>
      <w:r>
        <w:t>The admin developer logs out.</w:t>
      </w:r>
    </w:p>
    <w:p w14:paraId="3CB488C4" w14:textId="77777777" w:rsidR="00A739F4" w:rsidRDefault="00A739F4" w:rsidP="00581A44">
      <w:pPr>
        <w:pStyle w:val="ListParagraph"/>
        <w:numPr>
          <w:ilvl w:val="0"/>
          <w:numId w:val="35"/>
        </w:numPr>
      </w:pPr>
      <w:r>
        <w:t>An OAGi developer, says OAGD1, logs into the system.</w:t>
      </w:r>
    </w:p>
    <w:p w14:paraId="74EF9E6B" w14:textId="6A5C29A2" w:rsidR="00A739F4" w:rsidRDefault="00A739F4" w:rsidP="00581A44">
      <w:pPr>
        <w:pStyle w:val="ListParagraph"/>
        <w:numPr>
          <w:ilvl w:val="0"/>
          <w:numId w:val="35"/>
        </w:numPr>
      </w:pPr>
      <w:r>
        <w:t>OAGD1 creates two new context schemes, says CS2 and CS3.</w:t>
      </w:r>
      <w:r w:rsidR="00C01FD6">
        <w:t xml:space="preserve"> Verify that </w:t>
      </w:r>
      <w:r w:rsidR="008843E2">
        <w:t xml:space="preserve">both </w:t>
      </w:r>
      <w:r w:rsidR="00C01FD6">
        <w:t xml:space="preserve">context categories </w:t>
      </w:r>
      <w:r w:rsidR="008843E2">
        <w:t xml:space="preserve">that are </w:t>
      </w:r>
      <w:r w:rsidR="00C01FD6">
        <w:t>owned by OAGi tenant and</w:t>
      </w:r>
      <w:r w:rsidR="008843E2">
        <w:t xml:space="preserve"> that are</w:t>
      </w:r>
      <w:r w:rsidR="00C01FD6">
        <w:t xml:space="preserve"> shared by enterprise tenants are selectable. Verify that enterprise tenants’ private context categories are not selectable.</w:t>
      </w:r>
      <w:r w:rsidR="00513D10" w:rsidRPr="00513D10">
        <w:t xml:space="preserve"> </w:t>
      </w:r>
      <w:r w:rsidR="00513D10">
        <w:t>(Assertion #</w:t>
      </w:r>
      <w:r w:rsidR="00513D10">
        <w:fldChar w:fldCharType="begin"/>
      </w:r>
      <w:r w:rsidR="00513D10">
        <w:instrText xml:space="preserve"> REF _Ref489447386 \w \h </w:instrText>
      </w:r>
      <w:r w:rsidR="00513D10">
        <w:fldChar w:fldCharType="separate"/>
      </w:r>
      <w:r w:rsidR="00513D10">
        <w:t>1</w:t>
      </w:r>
      <w:r w:rsidR="00513D10">
        <w:fldChar w:fldCharType="end"/>
      </w:r>
      <w:r w:rsidR="00513D10">
        <w:t>, #</w:t>
      </w:r>
      <w:r w:rsidR="00513D10">
        <w:fldChar w:fldCharType="begin"/>
      </w:r>
      <w:r w:rsidR="00513D10">
        <w:instrText xml:space="preserve"> REF _Ref489447691 \w \h </w:instrText>
      </w:r>
      <w:r w:rsidR="00513D10">
        <w:fldChar w:fldCharType="separate"/>
      </w:r>
      <w:r w:rsidR="00513D10">
        <w:t>2</w:t>
      </w:r>
      <w:r w:rsidR="00513D10">
        <w:fldChar w:fldCharType="end"/>
      </w:r>
      <w:r w:rsidR="00513D10">
        <w:t>)</w:t>
      </w:r>
    </w:p>
    <w:p w14:paraId="54455DF4" w14:textId="3EBAAB90" w:rsidR="00513D10" w:rsidRDefault="00513D10" w:rsidP="00581A44">
      <w:pPr>
        <w:pStyle w:val="ListParagraph"/>
        <w:numPr>
          <w:ilvl w:val="0"/>
          <w:numId w:val="35"/>
        </w:numPr>
      </w:pPr>
      <w:r>
        <w:t>OAGD1 edits CS2. (Assertion #</w:t>
      </w:r>
      <w:r>
        <w:fldChar w:fldCharType="begin"/>
      </w:r>
      <w:r>
        <w:instrText xml:space="preserve"> REF _Ref489447576 \w \h </w:instrText>
      </w:r>
      <w:r>
        <w:fldChar w:fldCharType="separate"/>
      </w:r>
      <w:r>
        <w:t>3</w:t>
      </w:r>
      <w:r>
        <w:fldChar w:fldCharType="end"/>
      </w:r>
      <w:r>
        <w:t>)</w:t>
      </w:r>
    </w:p>
    <w:p w14:paraId="1A54849D" w14:textId="6E036AFC" w:rsidR="00E801DC" w:rsidRDefault="00E801DC" w:rsidP="00581A44">
      <w:pPr>
        <w:pStyle w:val="ListParagraph"/>
        <w:numPr>
          <w:ilvl w:val="0"/>
          <w:numId w:val="35"/>
        </w:numPr>
      </w:pPr>
      <w:r>
        <w:t>OAGD1 cannot share CS2. (Assertion #</w:t>
      </w:r>
      <w:r>
        <w:fldChar w:fldCharType="begin"/>
      </w:r>
      <w:r>
        <w:instrText xml:space="preserve"> REF _Ref489448183 \w \h </w:instrText>
      </w:r>
      <w:r>
        <w:fldChar w:fldCharType="separate"/>
      </w:r>
      <w:r>
        <w:t>14</w:t>
      </w:r>
      <w:r>
        <w:fldChar w:fldCharType="end"/>
      </w:r>
      <w:r>
        <w:t>)</w:t>
      </w:r>
    </w:p>
    <w:p w14:paraId="279D5932" w14:textId="77777777" w:rsidR="00A739F4" w:rsidRDefault="00A739F4" w:rsidP="00581A44">
      <w:pPr>
        <w:pStyle w:val="ListParagraph"/>
        <w:numPr>
          <w:ilvl w:val="0"/>
          <w:numId w:val="35"/>
        </w:numPr>
      </w:pPr>
      <w:r>
        <w:t>OAGD1 log out.</w:t>
      </w:r>
    </w:p>
    <w:p w14:paraId="5A73A369" w14:textId="77777777" w:rsidR="00A739F4" w:rsidRDefault="00A739F4" w:rsidP="00581A44">
      <w:pPr>
        <w:pStyle w:val="ListParagraph"/>
        <w:numPr>
          <w:ilvl w:val="0"/>
          <w:numId w:val="35"/>
        </w:numPr>
      </w:pPr>
      <w:r>
        <w:t>Another OAGi developer, says OAGD2, logs into the system.</w:t>
      </w:r>
    </w:p>
    <w:p w14:paraId="2150E197" w14:textId="7CAA6F60" w:rsidR="00A739F4" w:rsidRDefault="00A739F4" w:rsidP="00581A44">
      <w:pPr>
        <w:pStyle w:val="ListParagraph"/>
        <w:numPr>
          <w:ilvl w:val="0"/>
          <w:numId w:val="35"/>
        </w:numPr>
      </w:pPr>
      <w:r>
        <w:t>OAGD2 views the list of context schemes.</w:t>
      </w:r>
    </w:p>
    <w:p w14:paraId="36EB2DA8" w14:textId="128B41B1" w:rsidR="00A739F4" w:rsidRDefault="00A739F4" w:rsidP="00581A44">
      <w:pPr>
        <w:pStyle w:val="ListParagraph"/>
        <w:numPr>
          <w:ilvl w:val="0"/>
          <w:numId w:val="35"/>
        </w:numPr>
      </w:pPr>
      <w:r>
        <w:t>Verify that enterprise users’ context schemes, which have not been shared, are not visible to OAGD2 in the list.</w:t>
      </w:r>
      <w:r w:rsidR="00EE2CCA">
        <w:t xml:space="preserve"> Make sure that the verification statements include context schemes that are created by OAGD1 and OAGD2 in the enterprise end user capacity.</w:t>
      </w:r>
      <w:r w:rsidR="00513D10" w:rsidRPr="00513D10">
        <w:t xml:space="preserve"> </w:t>
      </w:r>
      <w:r w:rsidR="00513D10">
        <w:t>(Assertion #</w:t>
      </w:r>
      <w:r w:rsidR="006C04D5">
        <w:fldChar w:fldCharType="begin"/>
      </w:r>
      <w:r w:rsidR="006C04D5">
        <w:instrText xml:space="preserve"> REF _Ref489447730 \w \h </w:instrText>
      </w:r>
      <w:r w:rsidR="006C04D5">
        <w:fldChar w:fldCharType="separate"/>
      </w:r>
      <w:r w:rsidR="006C04D5">
        <w:t>4</w:t>
      </w:r>
      <w:r w:rsidR="006C04D5">
        <w:fldChar w:fldCharType="end"/>
      </w:r>
      <w:r w:rsidR="00513D10">
        <w:t>)</w:t>
      </w:r>
    </w:p>
    <w:p w14:paraId="77434AAA" w14:textId="06FAF053" w:rsidR="00A739F4" w:rsidRDefault="00A739F4" w:rsidP="00581A44">
      <w:pPr>
        <w:pStyle w:val="ListParagraph"/>
        <w:numPr>
          <w:ilvl w:val="0"/>
          <w:numId w:val="35"/>
        </w:numPr>
      </w:pPr>
      <w:r>
        <w:t xml:space="preserve">Verify that enterprise users’ context </w:t>
      </w:r>
      <w:r w:rsidR="00944470">
        <w:t>schemes</w:t>
      </w:r>
      <w:r>
        <w:t xml:space="preserve">, which have been shared, are visible to OAGD2 in the list. </w:t>
      </w:r>
      <w:r w:rsidR="00513D10">
        <w:t>(Assertion #</w:t>
      </w:r>
      <w:r w:rsidR="006C04D5">
        <w:fldChar w:fldCharType="begin"/>
      </w:r>
      <w:r w:rsidR="006C04D5">
        <w:instrText xml:space="preserve"> REF _Ref489447744 \w \h </w:instrText>
      </w:r>
      <w:r w:rsidR="006C04D5">
        <w:fldChar w:fldCharType="separate"/>
      </w:r>
      <w:r w:rsidR="006C04D5">
        <w:t>5</w:t>
      </w:r>
      <w:r w:rsidR="006C04D5">
        <w:fldChar w:fldCharType="end"/>
      </w:r>
      <w:r w:rsidR="00513D10">
        <w:t>)</w:t>
      </w:r>
    </w:p>
    <w:p w14:paraId="6B944448" w14:textId="375863D9" w:rsidR="00A739F4" w:rsidRDefault="00A739F4" w:rsidP="00581A44">
      <w:pPr>
        <w:pStyle w:val="ListParagraph"/>
        <w:numPr>
          <w:ilvl w:val="0"/>
          <w:numId w:val="35"/>
        </w:numPr>
      </w:pPr>
      <w:r>
        <w:t>Verify that OAGD2 can see the details of those visible shared enterprise users’ context schemes but cannot make any change</w:t>
      </w:r>
      <w:r w:rsidR="00D876C8">
        <w:t xml:space="preserve"> </w:t>
      </w:r>
      <w:r w:rsidR="00EE2CCA">
        <w:t>(verify with one created by other users and another one created by OAGD2 in the enterprise end user capacity).</w:t>
      </w:r>
      <w:r w:rsidR="00513D10" w:rsidRPr="00513D10">
        <w:t xml:space="preserve"> </w:t>
      </w:r>
      <w:r w:rsidR="00513D10">
        <w:t>(Assertion #</w:t>
      </w:r>
      <w:r w:rsidR="006C04D5">
        <w:fldChar w:fldCharType="begin"/>
      </w:r>
      <w:r w:rsidR="006C04D5">
        <w:instrText xml:space="preserve"> REF _Ref489447783 \w \h </w:instrText>
      </w:r>
      <w:r w:rsidR="006C04D5">
        <w:fldChar w:fldCharType="separate"/>
      </w:r>
      <w:r w:rsidR="006C04D5">
        <w:t>6</w:t>
      </w:r>
      <w:r w:rsidR="006C04D5">
        <w:fldChar w:fldCharType="end"/>
      </w:r>
      <w:r w:rsidR="00513D10">
        <w:t>)</w:t>
      </w:r>
    </w:p>
    <w:p w14:paraId="320C66FB" w14:textId="75D4A752" w:rsidR="00A739F4" w:rsidRDefault="00A739F4" w:rsidP="00581A44">
      <w:pPr>
        <w:pStyle w:val="ListParagraph"/>
        <w:numPr>
          <w:ilvl w:val="0"/>
          <w:numId w:val="35"/>
        </w:numPr>
      </w:pPr>
      <w:r>
        <w:t>Verify that CS0, CS1, CS2, and CS3 are in the list.</w:t>
      </w:r>
      <w:r w:rsidR="00513D10" w:rsidRPr="00513D10">
        <w:t xml:space="preserve"> </w:t>
      </w:r>
      <w:r w:rsidR="00513D10">
        <w:t>(Assertion #</w:t>
      </w:r>
      <w:r w:rsidR="006C04D5">
        <w:fldChar w:fldCharType="begin"/>
      </w:r>
      <w:r w:rsidR="006C04D5">
        <w:instrText xml:space="preserve"> REF _Ref489447868 \w \h </w:instrText>
      </w:r>
      <w:r w:rsidR="006C04D5">
        <w:fldChar w:fldCharType="separate"/>
      </w:r>
      <w:r w:rsidR="006C04D5">
        <w:t>7</w:t>
      </w:r>
      <w:r w:rsidR="006C04D5">
        <w:fldChar w:fldCharType="end"/>
      </w:r>
      <w:r w:rsidR="00513D10">
        <w:t>)</w:t>
      </w:r>
    </w:p>
    <w:p w14:paraId="7A23FA88" w14:textId="1D5A111A" w:rsidR="006C04D5" w:rsidRDefault="006C04D5" w:rsidP="00581A44">
      <w:pPr>
        <w:pStyle w:val="ListParagraph"/>
        <w:numPr>
          <w:ilvl w:val="0"/>
          <w:numId w:val="35"/>
        </w:numPr>
      </w:pPr>
      <w:r>
        <w:t>Verify that OAGD2 can see the details of CS0, CS1, CS2, and CS3. (Assertion #</w:t>
      </w:r>
      <w:r>
        <w:fldChar w:fldCharType="begin"/>
      </w:r>
      <w:r>
        <w:instrText xml:space="preserve"> REF _Ref489448032 \w \h </w:instrText>
      </w:r>
      <w:r>
        <w:fldChar w:fldCharType="separate"/>
      </w:r>
      <w:r>
        <w:t>8</w:t>
      </w:r>
      <w:r>
        <w:fldChar w:fldCharType="end"/>
      </w:r>
      <w:r>
        <w:t>)</w:t>
      </w:r>
    </w:p>
    <w:p w14:paraId="234EC5B3" w14:textId="7F10D9F0" w:rsidR="006C04D5" w:rsidRDefault="006C04D5" w:rsidP="00581A44">
      <w:pPr>
        <w:pStyle w:val="ListParagraph"/>
        <w:numPr>
          <w:ilvl w:val="0"/>
          <w:numId w:val="35"/>
        </w:numPr>
      </w:pPr>
      <w:r>
        <w:t>OAGD2 edits CS1. (Assertion #</w:t>
      </w:r>
      <w:r>
        <w:fldChar w:fldCharType="begin"/>
      </w:r>
      <w:r>
        <w:instrText xml:space="preserve"> REF _Ref489448452 \w \h </w:instrText>
      </w:r>
      <w:r>
        <w:fldChar w:fldCharType="separate"/>
      </w:r>
      <w:r>
        <w:t>13</w:t>
      </w:r>
      <w:r>
        <w:fldChar w:fldCharType="end"/>
      </w:r>
      <w:r>
        <w:t>)</w:t>
      </w:r>
    </w:p>
    <w:p w14:paraId="20D78985" w14:textId="0EC7A6FA" w:rsidR="00A739F4" w:rsidRDefault="003403E1" w:rsidP="00581A44">
      <w:pPr>
        <w:pStyle w:val="ListParagraph"/>
        <w:numPr>
          <w:ilvl w:val="0"/>
          <w:numId w:val="35"/>
        </w:numPr>
      </w:pPr>
      <w:r>
        <w:t>OAGD2 deletes CS</w:t>
      </w:r>
      <w:r w:rsidR="00A739F4">
        <w:t>1 and C</w:t>
      </w:r>
      <w:r>
        <w:t>S</w:t>
      </w:r>
      <w:r w:rsidR="00A739F4">
        <w:t xml:space="preserve">2. </w:t>
      </w:r>
      <w:r w:rsidR="00513D10">
        <w:t>(Assertion #</w:t>
      </w:r>
      <w:r w:rsidR="006C04D5">
        <w:fldChar w:fldCharType="begin"/>
      </w:r>
      <w:r w:rsidR="006C04D5">
        <w:instrText xml:space="preserve"> REF _Ref489448043 \w \h </w:instrText>
      </w:r>
      <w:r w:rsidR="006C04D5">
        <w:fldChar w:fldCharType="separate"/>
      </w:r>
      <w:r w:rsidR="006C04D5">
        <w:t>9</w:t>
      </w:r>
      <w:r w:rsidR="006C04D5">
        <w:fldChar w:fldCharType="end"/>
      </w:r>
      <w:r w:rsidR="00513D10">
        <w:t>)</w:t>
      </w:r>
    </w:p>
    <w:p w14:paraId="07C38119" w14:textId="0970D6ED" w:rsidR="00A739F4" w:rsidRDefault="003403E1" w:rsidP="00581A44">
      <w:pPr>
        <w:pStyle w:val="ListParagraph"/>
        <w:numPr>
          <w:ilvl w:val="0"/>
          <w:numId w:val="35"/>
        </w:numPr>
      </w:pPr>
      <w:r>
        <w:t xml:space="preserve">Verify that </w:t>
      </w:r>
      <w:r w:rsidR="00A739F4">
        <w:t xml:space="preserve">OAGD2 cannot delete </w:t>
      </w:r>
      <w:r>
        <w:t>CS</w:t>
      </w:r>
      <w:r w:rsidR="00A739F4">
        <w:t>0.</w:t>
      </w:r>
      <w:r w:rsidR="00513D10" w:rsidRPr="00513D10">
        <w:t xml:space="preserve"> </w:t>
      </w:r>
      <w:r w:rsidR="00513D10">
        <w:t>(Assertion #</w:t>
      </w:r>
      <w:r w:rsidR="006C04D5">
        <w:fldChar w:fldCharType="begin"/>
      </w:r>
      <w:r w:rsidR="006C04D5">
        <w:instrText xml:space="preserve"> REF _Ref489448055 \w \h </w:instrText>
      </w:r>
      <w:r w:rsidR="006C04D5">
        <w:fldChar w:fldCharType="separate"/>
      </w:r>
      <w:r w:rsidR="006C04D5">
        <w:t>10</w:t>
      </w:r>
      <w:r w:rsidR="006C04D5">
        <w:fldChar w:fldCharType="end"/>
      </w:r>
      <w:r w:rsidR="00513D10">
        <w:t>)</w:t>
      </w:r>
    </w:p>
    <w:p w14:paraId="723C3E06" w14:textId="65CF690C" w:rsidR="00A739F4" w:rsidRDefault="003403E1" w:rsidP="00581A44">
      <w:pPr>
        <w:pStyle w:val="ListParagraph"/>
        <w:numPr>
          <w:ilvl w:val="0"/>
          <w:numId w:val="35"/>
        </w:numPr>
      </w:pPr>
      <w:r>
        <w:t>OAGD2 edits CS</w:t>
      </w:r>
      <w:r w:rsidR="00A739F4">
        <w:t>3.</w:t>
      </w:r>
      <w:r w:rsidR="00513D10" w:rsidRPr="00513D10">
        <w:t xml:space="preserve"> </w:t>
      </w:r>
      <w:r w:rsidR="00513D10">
        <w:t>(Assertion #</w:t>
      </w:r>
      <w:r w:rsidR="006C04D5">
        <w:fldChar w:fldCharType="begin"/>
      </w:r>
      <w:r w:rsidR="006C04D5">
        <w:instrText xml:space="preserve"> REF _Ref489448159 \w \h </w:instrText>
      </w:r>
      <w:r w:rsidR="006C04D5">
        <w:fldChar w:fldCharType="separate"/>
      </w:r>
      <w:r w:rsidR="006C04D5">
        <w:t>12</w:t>
      </w:r>
      <w:r w:rsidR="006C04D5">
        <w:fldChar w:fldCharType="end"/>
      </w:r>
      <w:r w:rsidR="00513D10">
        <w:t>)</w:t>
      </w:r>
    </w:p>
    <w:p w14:paraId="0C2450E3" w14:textId="66FD2167" w:rsidR="00A739F4" w:rsidRDefault="00A739F4" w:rsidP="00581A44">
      <w:pPr>
        <w:pStyle w:val="ListParagraph"/>
        <w:numPr>
          <w:ilvl w:val="0"/>
          <w:numId w:val="35"/>
        </w:numPr>
      </w:pPr>
      <w:r>
        <w:t>Ve</w:t>
      </w:r>
      <w:r w:rsidR="003403E1">
        <w:t>rify that OAGD2 cannot share CS</w:t>
      </w:r>
      <w:r>
        <w:t>3.</w:t>
      </w:r>
      <w:r w:rsidR="00513D10" w:rsidRPr="00513D10">
        <w:t xml:space="preserve"> </w:t>
      </w:r>
      <w:r w:rsidR="00513D10">
        <w:t>(Assertion #</w:t>
      </w:r>
      <w:r w:rsidR="006C04D5">
        <w:fldChar w:fldCharType="begin"/>
      </w:r>
      <w:r w:rsidR="006C04D5">
        <w:instrText xml:space="preserve"> REF _Ref489448183 \w \h </w:instrText>
      </w:r>
      <w:r w:rsidR="006C04D5">
        <w:fldChar w:fldCharType="separate"/>
      </w:r>
      <w:r w:rsidR="006C04D5">
        <w:t>14</w:t>
      </w:r>
      <w:r w:rsidR="006C04D5">
        <w:fldChar w:fldCharType="end"/>
      </w:r>
      <w:r w:rsidR="00513D10">
        <w:t>)</w:t>
      </w:r>
    </w:p>
    <w:p w14:paraId="683FCCBC" w14:textId="77777777" w:rsidR="00A739F4" w:rsidRDefault="00A739F4" w:rsidP="00581A44">
      <w:pPr>
        <w:pStyle w:val="ListParagraph"/>
        <w:numPr>
          <w:ilvl w:val="0"/>
          <w:numId w:val="35"/>
        </w:numPr>
      </w:pPr>
      <w:r>
        <w:t>OAGD2 logs out.</w:t>
      </w:r>
    </w:p>
    <w:p w14:paraId="729E31F1" w14:textId="77777777" w:rsidR="00A739F4" w:rsidRPr="00EE2CCA" w:rsidRDefault="00A739F4" w:rsidP="00581A44">
      <w:pPr>
        <w:pStyle w:val="ListParagraph"/>
        <w:numPr>
          <w:ilvl w:val="0"/>
          <w:numId w:val="35"/>
        </w:numPr>
      </w:pPr>
      <w:r w:rsidRPr="00EE2CCA">
        <w:t>The admin developer logs in again.</w:t>
      </w:r>
    </w:p>
    <w:p w14:paraId="7700A2F5" w14:textId="17F7655B" w:rsidR="00B13F3A" w:rsidRDefault="003403E1" w:rsidP="00581A44">
      <w:pPr>
        <w:pStyle w:val="ListParagraph"/>
        <w:numPr>
          <w:ilvl w:val="0"/>
          <w:numId w:val="35"/>
        </w:numPr>
      </w:pPr>
      <w:r w:rsidRPr="00EE2CCA">
        <w:t>The admin developer shares CS</w:t>
      </w:r>
      <w:r w:rsidR="00A739F4" w:rsidRPr="00EE2CCA">
        <w:t>3.</w:t>
      </w:r>
      <w:r w:rsidR="00513D10" w:rsidRPr="00513D10">
        <w:t xml:space="preserve"> </w:t>
      </w:r>
    </w:p>
    <w:p w14:paraId="10851251" w14:textId="35F587C0" w:rsidR="00EE2CCA" w:rsidRDefault="00EE2CCA" w:rsidP="00581A44">
      <w:pPr>
        <w:pStyle w:val="ListParagraph"/>
        <w:numPr>
          <w:ilvl w:val="0"/>
          <w:numId w:val="35"/>
        </w:numPr>
      </w:pPr>
      <w:r>
        <w:t>The admin developer logs out.</w:t>
      </w:r>
    </w:p>
    <w:p w14:paraId="276591DD" w14:textId="298C1978" w:rsidR="00EE2CCA" w:rsidRDefault="00EE2CCA" w:rsidP="00581A44">
      <w:pPr>
        <w:pStyle w:val="ListParagraph"/>
        <w:numPr>
          <w:ilvl w:val="0"/>
          <w:numId w:val="35"/>
        </w:numPr>
      </w:pPr>
      <w:r>
        <w:t>OAGD2 logs in as an OAGi developer.</w:t>
      </w:r>
    </w:p>
    <w:p w14:paraId="300A73B2" w14:textId="3D394C33" w:rsidR="00EE2CCA" w:rsidRDefault="00EE2CCA" w:rsidP="00581A44">
      <w:pPr>
        <w:pStyle w:val="ListParagraph"/>
        <w:numPr>
          <w:ilvl w:val="0"/>
          <w:numId w:val="35"/>
        </w:numPr>
      </w:pPr>
      <w:r>
        <w:t>Verify that OAGD2 cannot make change or delete CS3.</w:t>
      </w:r>
      <w:r w:rsidR="00513D10" w:rsidRPr="00513D10">
        <w:t xml:space="preserve"> </w:t>
      </w:r>
      <w:r w:rsidR="00513D10">
        <w:t>(Assertion #</w:t>
      </w:r>
      <w:r w:rsidR="006C04D5">
        <w:fldChar w:fldCharType="begin"/>
      </w:r>
      <w:r w:rsidR="006C04D5">
        <w:instrText xml:space="preserve"> REF _Ref489448247 \w \h </w:instrText>
      </w:r>
      <w:r w:rsidR="006C04D5">
        <w:fldChar w:fldCharType="separate"/>
      </w:r>
      <w:r w:rsidR="006C04D5">
        <w:t>11</w:t>
      </w:r>
      <w:r w:rsidR="006C04D5">
        <w:fldChar w:fldCharType="end"/>
      </w:r>
      <w:r w:rsidR="00513D10">
        <w:t>)</w:t>
      </w:r>
    </w:p>
    <w:p w14:paraId="42667889" w14:textId="77777777" w:rsidR="003220DC" w:rsidRDefault="003220DC" w:rsidP="003220DC">
      <w:r>
        <w:lastRenderedPageBreak/>
        <w:t>Test assertions covered by this test case:</w:t>
      </w:r>
    </w:p>
    <w:p w14:paraId="702AE500" w14:textId="3C395478" w:rsidR="003220DC" w:rsidRDefault="003220DC" w:rsidP="00581A44">
      <w:pPr>
        <w:pStyle w:val="ListParagraph"/>
        <w:numPr>
          <w:ilvl w:val="0"/>
          <w:numId w:val="117"/>
        </w:numPr>
      </w:pPr>
      <w:bookmarkStart w:id="258" w:name="_Ref489447386"/>
      <w:r>
        <w:t xml:space="preserve">The OAGi developer can create a context </w:t>
      </w:r>
      <w:r w:rsidR="00513D10">
        <w:t>scheme</w:t>
      </w:r>
      <w:r>
        <w:t>.</w:t>
      </w:r>
      <w:bookmarkEnd w:id="258"/>
    </w:p>
    <w:p w14:paraId="7E6A4F04" w14:textId="61867F63" w:rsidR="00513D10" w:rsidRDefault="00513D10" w:rsidP="00581A44">
      <w:pPr>
        <w:pStyle w:val="ListParagraph"/>
        <w:numPr>
          <w:ilvl w:val="0"/>
          <w:numId w:val="117"/>
        </w:numPr>
      </w:pPr>
      <w:bookmarkStart w:id="259" w:name="_Ref489447691"/>
      <w:r>
        <w:t>Context categories belonging to the OAGi tenant and those shared by enterprise tenants shall be selectable</w:t>
      </w:r>
      <w:r w:rsidR="001304C7">
        <w:t xml:space="preserve"> by OAGi developers</w:t>
      </w:r>
      <w:r>
        <w:t xml:space="preserve"> for association with the context </w:t>
      </w:r>
      <w:r w:rsidR="001304C7">
        <w:t>schemes</w:t>
      </w:r>
      <w:r w:rsidR="00D1341A">
        <w:t xml:space="preserve"> and those private ones are not selectable</w:t>
      </w:r>
      <w:r>
        <w:t>.</w:t>
      </w:r>
      <w:bookmarkEnd w:id="259"/>
    </w:p>
    <w:p w14:paraId="38A02AE9" w14:textId="51FB48F2" w:rsidR="003220DC" w:rsidRDefault="003220DC" w:rsidP="00581A44">
      <w:pPr>
        <w:pStyle w:val="ListParagraph"/>
        <w:numPr>
          <w:ilvl w:val="0"/>
          <w:numId w:val="117"/>
        </w:numPr>
      </w:pPr>
      <w:bookmarkStart w:id="260" w:name="_Ref489447576"/>
      <w:r>
        <w:t xml:space="preserve">The OAGi developer can edit a context </w:t>
      </w:r>
      <w:r w:rsidR="00513D10">
        <w:t>scheme</w:t>
      </w:r>
      <w:r w:rsidR="001304C7">
        <w:t xml:space="preserve"> he created</w:t>
      </w:r>
      <w:r>
        <w:t>.</w:t>
      </w:r>
      <w:bookmarkEnd w:id="260"/>
    </w:p>
    <w:p w14:paraId="739AF47F" w14:textId="5B8E8321" w:rsidR="003220DC" w:rsidRDefault="003220DC" w:rsidP="00581A44">
      <w:pPr>
        <w:pStyle w:val="ListParagraph"/>
        <w:numPr>
          <w:ilvl w:val="0"/>
          <w:numId w:val="117"/>
        </w:numPr>
      </w:pPr>
      <w:bookmarkStart w:id="261" w:name="_Ref489447730"/>
      <w:r>
        <w:t xml:space="preserve">The OAGi developer cannot see in the context </w:t>
      </w:r>
      <w:r w:rsidR="00513D10">
        <w:t>scheme list</w:t>
      </w:r>
      <w:r>
        <w:t xml:space="preserve">, enterprise users’ private context </w:t>
      </w:r>
      <w:r w:rsidR="001304C7">
        <w:t>schemes</w:t>
      </w:r>
      <w:r>
        <w:t>.</w:t>
      </w:r>
      <w:bookmarkEnd w:id="261"/>
    </w:p>
    <w:p w14:paraId="1AA2B3C2" w14:textId="4E92EE81" w:rsidR="003220DC" w:rsidRDefault="003220DC" w:rsidP="00581A44">
      <w:pPr>
        <w:pStyle w:val="ListParagraph"/>
        <w:numPr>
          <w:ilvl w:val="0"/>
          <w:numId w:val="117"/>
        </w:numPr>
      </w:pPr>
      <w:bookmarkStart w:id="262" w:name="_Ref489447744"/>
      <w:r>
        <w:t xml:space="preserve">The OAGi developer can see in the context </w:t>
      </w:r>
      <w:r w:rsidR="00513D10">
        <w:t>scheme</w:t>
      </w:r>
      <w:r>
        <w:t xml:space="preserve"> list, enterprise users’ shared context </w:t>
      </w:r>
      <w:r w:rsidR="00513D10">
        <w:t>schemes</w:t>
      </w:r>
      <w:r>
        <w:t>.</w:t>
      </w:r>
      <w:bookmarkEnd w:id="262"/>
    </w:p>
    <w:p w14:paraId="6ED6EA9F" w14:textId="079B8A22" w:rsidR="003220DC" w:rsidRDefault="003220DC" w:rsidP="00581A44">
      <w:pPr>
        <w:pStyle w:val="ListParagraph"/>
        <w:numPr>
          <w:ilvl w:val="0"/>
          <w:numId w:val="117"/>
        </w:numPr>
      </w:pPr>
      <w:bookmarkStart w:id="263" w:name="_Ref489447783"/>
      <w:r>
        <w:t xml:space="preserve">The OAGi developer can see the details of enterprise user’s shared context </w:t>
      </w:r>
      <w:r w:rsidR="00513D10">
        <w:t>schemes</w:t>
      </w:r>
      <w:r>
        <w:t>.</w:t>
      </w:r>
      <w:bookmarkEnd w:id="263"/>
    </w:p>
    <w:p w14:paraId="45F3CB19" w14:textId="6284E1B1" w:rsidR="003220DC" w:rsidRDefault="003220DC" w:rsidP="00581A44">
      <w:pPr>
        <w:pStyle w:val="ListParagraph"/>
        <w:numPr>
          <w:ilvl w:val="0"/>
          <w:numId w:val="117"/>
        </w:numPr>
      </w:pPr>
      <w:bookmarkStart w:id="264" w:name="_Ref489447868"/>
      <w:r>
        <w:t xml:space="preserve">The OAGi developer can see in the list context </w:t>
      </w:r>
      <w:r w:rsidR="00513D10">
        <w:t>schemes</w:t>
      </w:r>
      <w:r>
        <w:t xml:space="preserve"> in any status created by others in the OAGi tenant.</w:t>
      </w:r>
      <w:bookmarkEnd w:id="264"/>
    </w:p>
    <w:p w14:paraId="34C3694E" w14:textId="09553C24" w:rsidR="003220DC" w:rsidRDefault="003220DC" w:rsidP="00581A44">
      <w:pPr>
        <w:pStyle w:val="ListParagraph"/>
        <w:numPr>
          <w:ilvl w:val="0"/>
          <w:numId w:val="117"/>
        </w:numPr>
      </w:pPr>
      <w:bookmarkStart w:id="265" w:name="_Ref489448032"/>
      <w:r>
        <w:t xml:space="preserve">The OAGi developer can see details of context </w:t>
      </w:r>
      <w:r w:rsidR="00513D10">
        <w:t>schemes</w:t>
      </w:r>
      <w:r>
        <w:t xml:space="preserve"> in any status created by others in the OAGi tenant.</w:t>
      </w:r>
      <w:bookmarkEnd w:id="265"/>
    </w:p>
    <w:p w14:paraId="47ABAC67" w14:textId="03358DD4" w:rsidR="003220DC" w:rsidRDefault="003220DC" w:rsidP="00581A44">
      <w:pPr>
        <w:pStyle w:val="ListParagraph"/>
        <w:numPr>
          <w:ilvl w:val="0"/>
          <w:numId w:val="117"/>
        </w:numPr>
      </w:pPr>
      <w:bookmarkStart w:id="266" w:name="_Ref489448043"/>
      <w:r>
        <w:t xml:space="preserve">The OAGi developer can delete context </w:t>
      </w:r>
      <w:r w:rsidR="00513D10">
        <w:t>schemes</w:t>
      </w:r>
      <w:r>
        <w:t xml:space="preserve"> created by others in the OAGi tenant.</w:t>
      </w:r>
      <w:bookmarkEnd w:id="266"/>
    </w:p>
    <w:p w14:paraId="1642E85E" w14:textId="77777777" w:rsidR="006C04D5" w:rsidRDefault="006C04D5" w:rsidP="00581A44">
      <w:pPr>
        <w:pStyle w:val="ListParagraph"/>
        <w:numPr>
          <w:ilvl w:val="0"/>
          <w:numId w:val="117"/>
        </w:numPr>
      </w:pPr>
      <w:bookmarkStart w:id="267" w:name="_Ref489448055"/>
      <w:r>
        <w:t>The OAGi developer can no longer change or delete a shared context schemes created by OAGi admin.</w:t>
      </w:r>
    </w:p>
    <w:p w14:paraId="2001C7CF" w14:textId="2B3B52B1" w:rsidR="003220DC" w:rsidRDefault="003220DC" w:rsidP="00581A44">
      <w:pPr>
        <w:pStyle w:val="ListParagraph"/>
        <w:numPr>
          <w:ilvl w:val="0"/>
          <w:numId w:val="117"/>
        </w:numPr>
      </w:pPr>
      <w:bookmarkStart w:id="268" w:name="_Ref489448247"/>
      <w:r>
        <w:t xml:space="preserve">The OAGi developer can no longer change or delete a shared context </w:t>
      </w:r>
      <w:r w:rsidR="006C04D5">
        <w:t>schemes</w:t>
      </w:r>
      <w:r>
        <w:t xml:space="preserve"> created by OAGi developers.</w:t>
      </w:r>
      <w:bookmarkEnd w:id="267"/>
      <w:bookmarkEnd w:id="268"/>
    </w:p>
    <w:p w14:paraId="35D639CA" w14:textId="22A106D3" w:rsidR="00513D10" w:rsidRDefault="00513D10" w:rsidP="00581A44">
      <w:pPr>
        <w:pStyle w:val="ListParagraph"/>
        <w:numPr>
          <w:ilvl w:val="0"/>
          <w:numId w:val="117"/>
        </w:numPr>
      </w:pPr>
      <w:bookmarkStart w:id="269" w:name="_Ref489448159"/>
      <w:r>
        <w:t xml:space="preserve">The OAGi developer can edit a context </w:t>
      </w:r>
      <w:r w:rsidR="006C04D5">
        <w:t>scheme</w:t>
      </w:r>
      <w:r>
        <w:t xml:space="preserve"> even if it is created by other OAGi developers.</w:t>
      </w:r>
      <w:bookmarkEnd w:id="269"/>
    </w:p>
    <w:p w14:paraId="1DFD6BCE" w14:textId="7A390BF0" w:rsidR="003220DC" w:rsidRDefault="003220DC" w:rsidP="00581A44">
      <w:pPr>
        <w:pStyle w:val="ListParagraph"/>
        <w:numPr>
          <w:ilvl w:val="0"/>
          <w:numId w:val="117"/>
        </w:numPr>
      </w:pPr>
      <w:bookmarkStart w:id="270" w:name="_Ref489448452"/>
      <w:r>
        <w:t xml:space="preserve">The OAGi developer </w:t>
      </w:r>
      <w:r w:rsidR="006C04D5">
        <w:t>can edit a context scheme</w:t>
      </w:r>
      <w:r>
        <w:t xml:space="preserve"> even if it is created by other OAGi </w:t>
      </w:r>
      <w:r w:rsidR="00513D10">
        <w:t>admins</w:t>
      </w:r>
      <w:r>
        <w:t>.</w:t>
      </w:r>
      <w:bookmarkEnd w:id="270"/>
    </w:p>
    <w:p w14:paraId="5D0B8B48" w14:textId="608A1B4D" w:rsidR="003220DC" w:rsidRPr="00EE2CCA" w:rsidRDefault="003220DC" w:rsidP="00581A44">
      <w:pPr>
        <w:pStyle w:val="ListParagraph"/>
        <w:numPr>
          <w:ilvl w:val="0"/>
          <w:numId w:val="117"/>
        </w:numPr>
      </w:pPr>
      <w:bookmarkStart w:id="271" w:name="_Ref489448183"/>
      <w:r>
        <w:t xml:space="preserve">The OAGi developer cannot share a context </w:t>
      </w:r>
      <w:r w:rsidR="006C04D5">
        <w:t>scheme</w:t>
      </w:r>
      <w:r>
        <w:t>.</w:t>
      </w:r>
      <w:bookmarkEnd w:id="271"/>
    </w:p>
    <w:p w14:paraId="728C1EDE" w14:textId="4177C8ED" w:rsidR="00DC6452" w:rsidRDefault="004A5753" w:rsidP="009E6804">
      <w:pPr>
        <w:pStyle w:val="Heading2"/>
      </w:pPr>
      <w:r>
        <w:t xml:space="preserve">OAGi developer cannot delete context categories used by </w:t>
      </w:r>
      <w:r w:rsidR="00371E5F">
        <w:t xml:space="preserve">a </w:t>
      </w:r>
      <w:r>
        <w:t>c</w:t>
      </w:r>
      <w:r w:rsidR="00E9755E">
        <w:t>ontext scheme</w:t>
      </w:r>
    </w:p>
    <w:p w14:paraId="05311682" w14:textId="0DA1D90A" w:rsidR="00FF4077" w:rsidRDefault="00FF4077" w:rsidP="00FF4077">
      <w:r>
        <w:t xml:space="preserve">Pre-condition: At least </w:t>
      </w:r>
      <w:r w:rsidR="00BF6FAF">
        <w:t>a</w:t>
      </w:r>
      <w:r>
        <w:t xml:space="preserve"> user</w:t>
      </w:r>
      <w:r w:rsidR="005C25D3">
        <w:t>, say OAGD1,</w:t>
      </w:r>
      <w:r>
        <w:t xml:space="preserve"> with </w:t>
      </w:r>
      <w:r w:rsidR="005C25D3">
        <w:t xml:space="preserve">the </w:t>
      </w:r>
      <w:r>
        <w:t xml:space="preserve">OAGi developer </w:t>
      </w:r>
      <w:r w:rsidR="005C25D3">
        <w:t xml:space="preserve">role </w:t>
      </w:r>
      <w:r>
        <w:t xml:space="preserve">exists. There are </w:t>
      </w:r>
      <w:r w:rsidR="00371E5F">
        <w:t xml:space="preserve">private </w:t>
      </w:r>
      <w:r>
        <w:t xml:space="preserve">context schemes created by various </w:t>
      </w:r>
      <w:r w:rsidR="005904CF">
        <w:t>OAGi tenant roles</w:t>
      </w:r>
      <w:r w:rsidR="005904CF">
        <w:rPr>
          <w:rStyle w:val="FootnoteReference"/>
        </w:rPr>
        <w:footnoteReference w:id="4"/>
      </w:r>
      <w:r>
        <w:t>.</w:t>
      </w:r>
      <w:r w:rsidR="005C25D3">
        <w:t xml:space="preserve"> One</w:t>
      </w:r>
      <w:r w:rsidR="00371E5F">
        <w:t xml:space="preserve"> context scheme</w:t>
      </w:r>
      <w:r w:rsidR="005C25D3">
        <w:t xml:space="preserve"> </w:t>
      </w:r>
      <w:r w:rsidR="00371E5F">
        <w:t>use</w:t>
      </w:r>
      <w:r w:rsidR="005C25D3">
        <w:t>s</w:t>
      </w:r>
      <w:r w:rsidR="00371E5F">
        <w:t xml:space="preserve"> </w:t>
      </w:r>
      <w:r w:rsidR="005C25D3">
        <w:t xml:space="preserve">a </w:t>
      </w:r>
      <w:r w:rsidR="00371E5F">
        <w:t>private context categor</w:t>
      </w:r>
      <w:r w:rsidR="005C25D3">
        <w:t>y, says CAT1, owned by OAGD1 and another context scheme uses a shared context category, says CAT2, owned by OAGD1</w:t>
      </w:r>
      <w:r w:rsidR="00371E5F">
        <w:t>.</w:t>
      </w:r>
    </w:p>
    <w:p w14:paraId="47393E29" w14:textId="77777777" w:rsidR="00FF4077" w:rsidRDefault="00FF4077" w:rsidP="00FF4077">
      <w:r>
        <w:t>Test Step:</w:t>
      </w:r>
    </w:p>
    <w:p w14:paraId="4ABA2A38" w14:textId="0336F728" w:rsidR="00FF4077" w:rsidRDefault="005C25D3" w:rsidP="00581A44">
      <w:pPr>
        <w:pStyle w:val="ListParagraph"/>
        <w:numPr>
          <w:ilvl w:val="0"/>
          <w:numId w:val="36"/>
        </w:numPr>
      </w:pPr>
      <w:r>
        <w:t>OAGD1</w:t>
      </w:r>
      <w:r w:rsidR="00FF4077">
        <w:t xml:space="preserve"> logs into the system</w:t>
      </w:r>
      <w:r>
        <w:t xml:space="preserve"> as an OAGi developer</w:t>
      </w:r>
      <w:r w:rsidR="00FF4077">
        <w:t>.</w:t>
      </w:r>
    </w:p>
    <w:p w14:paraId="2DF76EBF" w14:textId="5D5E909C" w:rsidR="005C25D3" w:rsidRDefault="00371E5F" w:rsidP="00581A44">
      <w:pPr>
        <w:pStyle w:val="ListParagraph"/>
        <w:numPr>
          <w:ilvl w:val="0"/>
          <w:numId w:val="36"/>
        </w:numPr>
      </w:pPr>
      <w:r>
        <w:t>Verify that</w:t>
      </w:r>
      <w:r w:rsidR="005C25D3">
        <w:t xml:space="preserve"> OAGD1 cannot delete CAT1.</w:t>
      </w:r>
    </w:p>
    <w:p w14:paraId="62F275FE" w14:textId="03AEA0E1" w:rsidR="00FF4077" w:rsidRDefault="005C25D3" w:rsidP="00581A44">
      <w:pPr>
        <w:pStyle w:val="ListParagraph"/>
        <w:numPr>
          <w:ilvl w:val="0"/>
          <w:numId w:val="36"/>
        </w:numPr>
      </w:pPr>
      <w:r>
        <w:t>Verify that OAGD2 cannot delete CAT2</w:t>
      </w:r>
      <w:r w:rsidR="00371E5F">
        <w:t xml:space="preserve">. </w:t>
      </w:r>
    </w:p>
    <w:p w14:paraId="56A706EC" w14:textId="37C07C44" w:rsidR="00B13F3A" w:rsidRDefault="00FF4077" w:rsidP="00581A44">
      <w:pPr>
        <w:pStyle w:val="ListParagraph"/>
        <w:numPr>
          <w:ilvl w:val="0"/>
          <w:numId w:val="36"/>
        </w:numPr>
      </w:pPr>
      <w:r>
        <w:t>OAGD1 log out.</w:t>
      </w:r>
    </w:p>
    <w:p w14:paraId="41628685" w14:textId="07D40B15" w:rsidR="00170B62" w:rsidRDefault="00170B62" w:rsidP="00170B62">
      <w:pPr>
        <w:pStyle w:val="Heading2"/>
      </w:pPr>
      <w:r>
        <w:lastRenderedPageBreak/>
        <w:t xml:space="preserve">OAGi developer cannot delete context schemes used by a </w:t>
      </w:r>
      <w:r w:rsidR="0045526F">
        <w:t>business</w:t>
      </w:r>
      <w:r>
        <w:t xml:space="preserve"> </w:t>
      </w:r>
      <w:r w:rsidR="0045526F">
        <w:t>context</w:t>
      </w:r>
    </w:p>
    <w:p w14:paraId="7054B433" w14:textId="5FD7113C" w:rsidR="0045526F" w:rsidRDefault="00170B62" w:rsidP="00170B62">
      <w:r>
        <w:t xml:space="preserve">Pre-condition: At </w:t>
      </w:r>
      <w:r w:rsidR="00055AFB">
        <w:t xml:space="preserve">least </w:t>
      </w:r>
      <w:r w:rsidR="00BF6FAF">
        <w:t>a user</w:t>
      </w:r>
      <w:r w:rsidR="0045526F">
        <w:t>, say OAGD1,</w:t>
      </w:r>
      <w:r>
        <w:t xml:space="preserve"> with </w:t>
      </w:r>
      <w:r w:rsidR="0045526F">
        <w:t xml:space="preserve">the </w:t>
      </w:r>
      <w:r>
        <w:t xml:space="preserve">OAGi developer </w:t>
      </w:r>
      <w:r w:rsidR="0045526F">
        <w:t xml:space="preserve">role </w:t>
      </w:r>
      <w:r>
        <w:t xml:space="preserve">exists. </w:t>
      </w:r>
      <w:r w:rsidR="0045526F">
        <w:t>There are business contexts created by various OAGi tenant roles. One business context, says BC1, uses a private context scheme, CS1, owned by OAGD1 and another business context uses a shared context scheme, says CS2, owned by OAGD1.</w:t>
      </w:r>
    </w:p>
    <w:p w14:paraId="60C0F087" w14:textId="77777777" w:rsidR="00170B62" w:rsidRDefault="00170B62" w:rsidP="00170B62">
      <w:r>
        <w:t>Test Step:</w:t>
      </w:r>
    </w:p>
    <w:p w14:paraId="64D8683F" w14:textId="59E6B9BA" w:rsidR="00170B62" w:rsidRDefault="00170B62" w:rsidP="00581A44">
      <w:pPr>
        <w:pStyle w:val="ListParagraph"/>
        <w:numPr>
          <w:ilvl w:val="0"/>
          <w:numId w:val="37"/>
        </w:numPr>
      </w:pPr>
      <w:r>
        <w:t>OAGD1, logs into the system.</w:t>
      </w:r>
    </w:p>
    <w:p w14:paraId="4EEEB8B6" w14:textId="5A9D14E3" w:rsidR="00170B62" w:rsidRDefault="00170B62" w:rsidP="00581A44">
      <w:pPr>
        <w:pStyle w:val="ListParagraph"/>
        <w:numPr>
          <w:ilvl w:val="0"/>
          <w:numId w:val="37"/>
        </w:numPr>
      </w:pPr>
      <w:r>
        <w:t>Verify that O</w:t>
      </w:r>
      <w:r w:rsidR="00DD01AB">
        <w:t>AGD1 cannot delete CS1</w:t>
      </w:r>
      <w:r>
        <w:t xml:space="preserve">. </w:t>
      </w:r>
    </w:p>
    <w:p w14:paraId="5737369C" w14:textId="4828AF60" w:rsidR="00DD01AB" w:rsidRDefault="00DD01AB" w:rsidP="00581A44">
      <w:pPr>
        <w:pStyle w:val="ListParagraph"/>
        <w:numPr>
          <w:ilvl w:val="0"/>
          <w:numId w:val="37"/>
        </w:numPr>
      </w:pPr>
      <w:r>
        <w:t>Verify that OAGD1 cannot delete CS2.</w:t>
      </w:r>
    </w:p>
    <w:p w14:paraId="6E6C03CF" w14:textId="08F23BAE" w:rsidR="00170B62" w:rsidRPr="00B13F3A" w:rsidRDefault="00170B62" w:rsidP="00581A44">
      <w:pPr>
        <w:pStyle w:val="ListParagraph"/>
        <w:numPr>
          <w:ilvl w:val="0"/>
          <w:numId w:val="37"/>
        </w:numPr>
      </w:pPr>
      <w:r>
        <w:t>OAGD1 log out.</w:t>
      </w:r>
    </w:p>
    <w:p w14:paraId="1B16C422" w14:textId="7D0056F5" w:rsidR="00205D75" w:rsidRDefault="00205D75" w:rsidP="009E6804">
      <w:pPr>
        <w:pStyle w:val="Heading2"/>
      </w:pPr>
      <w:r>
        <w:t>OAGi developer authorized management of business contexts</w:t>
      </w:r>
    </w:p>
    <w:p w14:paraId="5F4934F3" w14:textId="6C77AE47" w:rsidR="00205D75" w:rsidRDefault="00205D75" w:rsidP="00205D75">
      <w:r>
        <w:t>Pre-condition: At least two users</w:t>
      </w:r>
      <w:r w:rsidR="000634ED">
        <w:t>, say OAGD1 and OAGD2,</w:t>
      </w:r>
      <w:r>
        <w:t xml:space="preserve"> with </w:t>
      </w:r>
      <w:r w:rsidR="000634ED">
        <w:t xml:space="preserve">both the </w:t>
      </w:r>
      <w:r>
        <w:t>OAGi developer</w:t>
      </w:r>
      <w:r w:rsidR="000634ED">
        <w:t xml:space="preserve"> and enterprise end user roles</w:t>
      </w:r>
      <w:r>
        <w:t xml:space="preserve"> exist. There are business contexts created by various enterprise users</w:t>
      </w:r>
      <w:r w:rsidR="000634ED">
        <w:t>, some are created by OAGD1 and OAGD2 in the enterprise end user capacity, and</w:t>
      </w:r>
      <w:r>
        <w:t xml:space="preserve"> some of which have been shared.</w:t>
      </w:r>
    </w:p>
    <w:p w14:paraId="1681475D" w14:textId="77777777" w:rsidR="00205D75" w:rsidRDefault="00205D75" w:rsidP="00205D75">
      <w:r>
        <w:t>Test Step:</w:t>
      </w:r>
    </w:p>
    <w:p w14:paraId="789B82A3" w14:textId="77777777" w:rsidR="00205D75" w:rsidRDefault="00205D75" w:rsidP="00581A44">
      <w:pPr>
        <w:pStyle w:val="ListParagraph"/>
        <w:numPr>
          <w:ilvl w:val="0"/>
          <w:numId w:val="39"/>
        </w:numPr>
      </w:pPr>
      <w:r>
        <w:t>An OAGi admin developer logs into the system.</w:t>
      </w:r>
    </w:p>
    <w:p w14:paraId="00EFAED7" w14:textId="7BB8A530" w:rsidR="00205D75" w:rsidRDefault="00205D75" w:rsidP="00581A44">
      <w:pPr>
        <w:pStyle w:val="ListParagraph"/>
        <w:numPr>
          <w:ilvl w:val="0"/>
          <w:numId w:val="39"/>
        </w:numPr>
      </w:pPr>
      <w:r>
        <w:t>The admin developer creates new business context</w:t>
      </w:r>
      <w:r w:rsidR="00707D94">
        <w:t>s</w:t>
      </w:r>
      <w:r>
        <w:t xml:space="preserve"> (with some context scheme values), says BC0 and BC1. </w:t>
      </w:r>
    </w:p>
    <w:p w14:paraId="061318E5" w14:textId="2AF54FF3" w:rsidR="00205D75" w:rsidRDefault="00205D75" w:rsidP="00581A44">
      <w:pPr>
        <w:pStyle w:val="ListParagraph"/>
        <w:numPr>
          <w:ilvl w:val="0"/>
          <w:numId w:val="39"/>
        </w:numPr>
      </w:pPr>
      <w:r>
        <w:t xml:space="preserve">The admin developer shares </w:t>
      </w:r>
      <w:r w:rsidR="00D876C8">
        <w:t>BC</w:t>
      </w:r>
      <w:r>
        <w:t>0.</w:t>
      </w:r>
    </w:p>
    <w:p w14:paraId="13BD0223" w14:textId="77777777" w:rsidR="00205D75" w:rsidRDefault="00205D75" w:rsidP="00581A44">
      <w:pPr>
        <w:pStyle w:val="ListParagraph"/>
        <w:numPr>
          <w:ilvl w:val="0"/>
          <w:numId w:val="39"/>
        </w:numPr>
      </w:pPr>
      <w:r>
        <w:t>The admin developer logs out.</w:t>
      </w:r>
    </w:p>
    <w:p w14:paraId="5507A320" w14:textId="77777777" w:rsidR="00205D75" w:rsidRDefault="00205D75" w:rsidP="00581A44">
      <w:pPr>
        <w:pStyle w:val="ListParagraph"/>
        <w:numPr>
          <w:ilvl w:val="0"/>
          <w:numId w:val="39"/>
        </w:numPr>
      </w:pPr>
      <w:r>
        <w:t>An OAGi developer, says OAGD1, logs into the system.</w:t>
      </w:r>
    </w:p>
    <w:p w14:paraId="2109D520" w14:textId="212990F0" w:rsidR="00205D75" w:rsidRDefault="00205D75" w:rsidP="00581A44">
      <w:pPr>
        <w:pStyle w:val="ListParagraph"/>
        <w:numPr>
          <w:ilvl w:val="0"/>
          <w:numId w:val="39"/>
        </w:numPr>
      </w:pPr>
      <w:r>
        <w:t>OAGD1 creates two new</w:t>
      </w:r>
      <w:r w:rsidR="00D876C8">
        <w:t xml:space="preserve"> business contex</w:t>
      </w:r>
      <w:r w:rsidR="003A19FF">
        <w:t>t</w:t>
      </w:r>
      <w:r w:rsidR="00D876C8">
        <w:t>s</w:t>
      </w:r>
      <w:r>
        <w:t xml:space="preserve">, says </w:t>
      </w:r>
      <w:r w:rsidR="00D876C8">
        <w:t>BC2 and BC</w:t>
      </w:r>
      <w:r>
        <w:t>3.</w:t>
      </w:r>
      <w:r w:rsidR="003A19FF">
        <w:t xml:space="preserve"> Verify that </w:t>
      </w:r>
      <w:r w:rsidR="00E801DC">
        <w:t xml:space="preserve">context categories and </w:t>
      </w:r>
      <w:r w:rsidR="003A19FF">
        <w:t xml:space="preserve">context schemes belonging to OAGi tenants and shared by enterprise tenants are selectable. Verify that </w:t>
      </w:r>
      <w:r w:rsidR="00E801DC">
        <w:t xml:space="preserve">context categories and </w:t>
      </w:r>
      <w:r w:rsidR="003A19FF">
        <w:t>context schemes private to enterprise tenants are not selectable.</w:t>
      </w:r>
      <w:r w:rsidR="00E801DC">
        <w:t xml:space="preserve"> (Assertion #</w:t>
      </w:r>
      <w:r w:rsidR="00E801DC">
        <w:fldChar w:fldCharType="begin"/>
      </w:r>
      <w:r w:rsidR="00E801DC">
        <w:instrText xml:space="preserve"> REF _Ref489545468 \w \h </w:instrText>
      </w:r>
      <w:r w:rsidR="00E801DC">
        <w:fldChar w:fldCharType="separate"/>
      </w:r>
      <w:r w:rsidR="00E801DC">
        <w:t>1</w:t>
      </w:r>
      <w:r w:rsidR="00E801DC">
        <w:fldChar w:fldCharType="end"/>
      </w:r>
      <w:r w:rsidR="00E801DC">
        <w:t xml:space="preserve">, </w:t>
      </w:r>
      <w:r w:rsidR="00E801DC">
        <w:fldChar w:fldCharType="begin"/>
      </w:r>
      <w:r w:rsidR="00E801DC">
        <w:instrText xml:space="preserve"> REF _Ref489545516 \w \h </w:instrText>
      </w:r>
      <w:r w:rsidR="00E801DC">
        <w:fldChar w:fldCharType="separate"/>
      </w:r>
      <w:r w:rsidR="00E801DC">
        <w:t>2</w:t>
      </w:r>
      <w:r w:rsidR="00E801DC">
        <w:fldChar w:fldCharType="end"/>
      </w:r>
      <w:r w:rsidR="00E801DC">
        <w:t>)</w:t>
      </w:r>
    </w:p>
    <w:p w14:paraId="52AA0E85" w14:textId="7ED3810D" w:rsidR="00E801DC" w:rsidRDefault="00E801DC" w:rsidP="00581A44">
      <w:pPr>
        <w:pStyle w:val="ListParagraph"/>
        <w:numPr>
          <w:ilvl w:val="0"/>
          <w:numId w:val="39"/>
        </w:numPr>
      </w:pPr>
      <w:r>
        <w:t>OAGD1 edits BC2.</w:t>
      </w:r>
      <w:r w:rsidRPr="00E801DC">
        <w:t xml:space="preserve"> </w:t>
      </w:r>
      <w:r>
        <w:t>(Assertion #</w:t>
      </w:r>
      <w:r>
        <w:fldChar w:fldCharType="begin"/>
      </w:r>
      <w:r>
        <w:instrText xml:space="preserve"> REF _Ref489545588 \w \h </w:instrText>
      </w:r>
      <w:r>
        <w:fldChar w:fldCharType="separate"/>
      </w:r>
      <w:r>
        <w:t>3</w:t>
      </w:r>
      <w:r>
        <w:fldChar w:fldCharType="end"/>
      </w:r>
      <w:r>
        <w:t>)</w:t>
      </w:r>
    </w:p>
    <w:p w14:paraId="130ADBEB" w14:textId="1532CD2C" w:rsidR="00E801DC" w:rsidRDefault="00E801DC" w:rsidP="00581A44">
      <w:pPr>
        <w:pStyle w:val="ListParagraph"/>
        <w:numPr>
          <w:ilvl w:val="0"/>
          <w:numId w:val="39"/>
        </w:numPr>
      </w:pPr>
      <w:r>
        <w:t>OAGD1 cannot share BC2. (Assertion #</w:t>
      </w:r>
      <w:r>
        <w:fldChar w:fldCharType="begin"/>
      </w:r>
      <w:r>
        <w:instrText xml:space="preserve"> REF _Ref489546304 \w \h </w:instrText>
      </w:r>
      <w:r>
        <w:fldChar w:fldCharType="separate"/>
      </w:r>
      <w:r>
        <w:t>14</w:t>
      </w:r>
      <w:r>
        <w:fldChar w:fldCharType="end"/>
      </w:r>
      <w:r>
        <w:t>)</w:t>
      </w:r>
    </w:p>
    <w:p w14:paraId="1141DF94" w14:textId="77777777" w:rsidR="00205D75" w:rsidRDefault="00205D75" w:rsidP="00581A44">
      <w:pPr>
        <w:pStyle w:val="ListParagraph"/>
        <w:numPr>
          <w:ilvl w:val="0"/>
          <w:numId w:val="39"/>
        </w:numPr>
      </w:pPr>
      <w:r>
        <w:t>OAGD1 log out.</w:t>
      </w:r>
    </w:p>
    <w:p w14:paraId="272AF806" w14:textId="77777777" w:rsidR="00205D75" w:rsidRDefault="00205D75" w:rsidP="00581A44">
      <w:pPr>
        <w:pStyle w:val="ListParagraph"/>
        <w:numPr>
          <w:ilvl w:val="0"/>
          <w:numId w:val="39"/>
        </w:numPr>
      </w:pPr>
      <w:r>
        <w:t>Another OAGi developer, says OAGD2, logs into the system.</w:t>
      </w:r>
    </w:p>
    <w:p w14:paraId="3679CE0E" w14:textId="6CF9D33D" w:rsidR="00205D75" w:rsidRDefault="00205D75" w:rsidP="00581A44">
      <w:pPr>
        <w:pStyle w:val="ListParagraph"/>
        <w:numPr>
          <w:ilvl w:val="0"/>
          <w:numId w:val="39"/>
        </w:numPr>
      </w:pPr>
      <w:r>
        <w:t xml:space="preserve">OAGD2 views the list of </w:t>
      </w:r>
      <w:r w:rsidR="00D876C8">
        <w:t xml:space="preserve">business </w:t>
      </w:r>
      <w:r>
        <w:t>context</w:t>
      </w:r>
      <w:r w:rsidR="00D876C8">
        <w:t>s</w:t>
      </w:r>
      <w:r>
        <w:t>.</w:t>
      </w:r>
    </w:p>
    <w:p w14:paraId="79E2BAAF" w14:textId="49A68965"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which have not been shared, are not visible to OAGD2 in the list.</w:t>
      </w:r>
      <w:r w:rsidR="000634ED">
        <w:t xml:space="preserve"> Make sure that the verification statements include business context that are created by OAGD1 and OAGD2 in the enterprise end user capacity.</w:t>
      </w:r>
      <w:r w:rsidR="00E801DC" w:rsidRPr="00E801DC">
        <w:t xml:space="preserve"> </w:t>
      </w:r>
      <w:r w:rsidR="00E801DC">
        <w:t>(Assertion #</w:t>
      </w:r>
      <w:r w:rsidR="00E801DC">
        <w:fldChar w:fldCharType="begin"/>
      </w:r>
      <w:r w:rsidR="00E801DC">
        <w:instrText xml:space="preserve"> REF _Ref489545635 \w \h </w:instrText>
      </w:r>
      <w:r w:rsidR="00E801DC">
        <w:fldChar w:fldCharType="separate"/>
      </w:r>
      <w:r w:rsidR="00E801DC">
        <w:t>4</w:t>
      </w:r>
      <w:r w:rsidR="00E801DC">
        <w:fldChar w:fldCharType="end"/>
      </w:r>
      <w:r w:rsidR="00E801DC">
        <w:t>)</w:t>
      </w:r>
    </w:p>
    <w:p w14:paraId="0A20D658" w14:textId="541371B9"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xml:space="preserve">, which have been shared, are visible to OAGD2 in the list. </w:t>
      </w:r>
      <w:r w:rsidR="00E801DC">
        <w:t>(Assertion #</w:t>
      </w:r>
      <w:r w:rsidR="00E801DC">
        <w:fldChar w:fldCharType="begin"/>
      </w:r>
      <w:r w:rsidR="00E801DC">
        <w:instrText xml:space="preserve"> REF _Ref489545640 \w \h </w:instrText>
      </w:r>
      <w:r w:rsidR="00E801DC">
        <w:fldChar w:fldCharType="separate"/>
      </w:r>
      <w:r w:rsidR="00E801DC">
        <w:t>5</w:t>
      </w:r>
      <w:r w:rsidR="00E801DC">
        <w:fldChar w:fldCharType="end"/>
      </w:r>
      <w:r w:rsidR="00E801DC">
        <w:t>)</w:t>
      </w:r>
    </w:p>
    <w:p w14:paraId="28CBB0BB" w14:textId="1A4FD1A7" w:rsidR="00205D75" w:rsidRDefault="00205D75" w:rsidP="00581A44">
      <w:pPr>
        <w:pStyle w:val="ListParagraph"/>
        <w:numPr>
          <w:ilvl w:val="0"/>
          <w:numId w:val="39"/>
        </w:numPr>
      </w:pPr>
      <w:r>
        <w:lastRenderedPageBreak/>
        <w:t xml:space="preserve">Verify that OAGD2 can see the details of at least one of those visible shared enterprise users’ </w:t>
      </w:r>
      <w:r w:rsidR="00D876C8">
        <w:t xml:space="preserve">business </w:t>
      </w:r>
      <w:r>
        <w:t>context</w:t>
      </w:r>
      <w:r w:rsidR="00D876C8">
        <w:t>s</w:t>
      </w:r>
      <w:r>
        <w:t xml:space="preserve"> but cannot make any change</w:t>
      </w:r>
      <w:r w:rsidR="00D876C8">
        <w:t xml:space="preserve"> </w:t>
      </w:r>
      <w:r w:rsidR="000634ED">
        <w:t>(verify with one created by other users and another one created by OAGD2 in the enterprise end user capacity).</w:t>
      </w:r>
      <w:r w:rsidR="00E801DC" w:rsidRPr="00E801DC">
        <w:t xml:space="preserve"> </w:t>
      </w:r>
      <w:r w:rsidR="00E801DC">
        <w:t>(Assertion #</w:t>
      </w:r>
      <w:r w:rsidR="00E801DC">
        <w:fldChar w:fldCharType="begin"/>
      </w:r>
      <w:r w:rsidR="00E801DC">
        <w:instrText xml:space="preserve"> REF _Ref489545698 \w \h </w:instrText>
      </w:r>
      <w:r w:rsidR="00E801DC">
        <w:fldChar w:fldCharType="separate"/>
      </w:r>
      <w:r w:rsidR="00E801DC">
        <w:t>6</w:t>
      </w:r>
      <w:r w:rsidR="00E801DC">
        <w:fldChar w:fldCharType="end"/>
      </w:r>
      <w:r w:rsidR="00E801DC">
        <w:t>)</w:t>
      </w:r>
    </w:p>
    <w:p w14:paraId="2947C9B5" w14:textId="586066D6" w:rsidR="00205D75" w:rsidRDefault="00205D75" w:rsidP="00581A44">
      <w:pPr>
        <w:pStyle w:val="ListParagraph"/>
        <w:numPr>
          <w:ilvl w:val="0"/>
          <w:numId w:val="39"/>
        </w:numPr>
      </w:pPr>
      <w:r>
        <w:t xml:space="preserve">Verify that </w:t>
      </w:r>
      <w:r w:rsidR="00875615">
        <w:t>BC</w:t>
      </w:r>
      <w:r>
        <w:t xml:space="preserve">0, </w:t>
      </w:r>
      <w:r w:rsidR="00875615">
        <w:t>BC</w:t>
      </w:r>
      <w:r>
        <w:t xml:space="preserve">1, </w:t>
      </w:r>
      <w:r w:rsidR="00875615">
        <w:t>BC</w:t>
      </w:r>
      <w:r>
        <w:t xml:space="preserve">2, and </w:t>
      </w:r>
      <w:r w:rsidR="00875615">
        <w:t>BC</w:t>
      </w:r>
      <w:r>
        <w:t>3 are in the list.</w:t>
      </w:r>
      <w:r w:rsidR="00E801DC" w:rsidRPr="00E801DC">
        <w:t xml:space="preserve"> </w:t>
      </w:r>
      <w:r w:rsidR="00E801DC">
        <w:t>(Assertion #</w:t>
      </w:r>
      <w:r w:rsidR="00E801DC">
        <w:fldChar w:fldCharType="begin"/>
      </w:r>
      <w:r w:rsidR="00E801DC">
        <w:instrText xml:space="preserve"> REF _Ref489545707 \w \h </w:instrText>
      </w:r>
      <w:r w:rsidR="00E801DC">
        <w:fldChar w:fldCharType="separate"/>
      </w:r>
      <w:r w:rsidR="00E801DC">
        <w:t>7</w:t>
      </w:r>
      <w:r w:rsidR="00E801DC">
        <w:fldChar w:fldCharType="end"/>
      </w:r>
      <w:r w:rsidR="00E801DC">
        <w:t>)</w:t>
      </w:r>
    </w:p>
    <w:p w14:paraId="0555F7DD" w14:textId="3DCBBFBC" w:rsidR="00E801DC" w:rsidRDefault="00E801DC" w:rsidP="00581A44">
      <w:pPr>
        <w:pStyle w:val="ListParagraph"/>
        <w:numPr>
          <w:ilvl w:val="0"/>
          <w:numId w:val="39"/>
        </w:numPr>
      </w:pPr>
      <w:r>
        <w:t>Verify that OAGD2 can see the details of BC0, BC1, BC2, and BC3. (Assertion #</w:t>
      </w:r>
      <w:r>
        <w:fldChar w:fldCharType="begin"/>
      </w:r>
      <w:r>
        <w:instrText xml:space="preserve"> REF _Ref489545848 \w \h </w:instrText>
      </w:r>
      <w:r>
        <w:fldChar w:fldCharType="separate"/>
      </w:r>
      <w:r>
        <w:t>8</w:t>
      </w:r>
      <w:r>
        <w:fldChar w:fldCharType="end"/>
      </w:r>
      <w:r>
        <w:t>)</w:t>
      </w:r>
    </w:p>
    <w:p w14:paraId="4211DB14" w14:textId="5D7149E5" w:rsidR="00205D75" w:rsidRDefault="00205D75" w:rsidP="00581A44">
      <w:pPr>
        <w:pStyle w:val="ListParagraph"/>
        <w:numPr>
          <w:ilvl w:val="0"/>
          <w:numId w:val="39"/>
        </w:numPr>
      </w:pPr>
      <w:r>
        <w:t xml:space="preserve">OAGD2 deletes </w:t>
      </w:r>
      <w:r w:rsidR="00875615">
        <w:t>BC</w:t>
      </w:r>
      <w:r>
        <w:t xml:space="preserve">1 and </w:t>
      </w:r>
      <w:r w:rsidR="00875615">
        <w:t>BC</w:t>
      </w:r>
      <w:r>
        <w:t xml:space="preserve">2. </w:t>
      </w:r>
      <w:r w:rsidR="00E801DC">
        <w:t>(Assertion #</w:t>
      </w:r>
      <w:r w:rsidR="00E801DC">
        <w:fldChar w:fldCharType="begin"/>
      </w:r>
      <w:r w:rsidR="00E801DC">
        <w:instrText xml:space="preserve"> REF _Ref489545856 \w \h </w:instrText>
      </w:r>
      <w:r w:rsidR="00E801DC">
        <w:fldChar w:fldCharType="separate"/>
      </w:r>
      <w:r w:rsidR="00E801DC">
        <w:t>9</w:t>
      </w:r>
      <w:r w:rsidR="00E801DC">
        <w:fldChar w:fldCharType="end"/>
      </w:r>
      <w:r w:rsidR="00E801DC">
        <w:t>)</w:t>
      </w:r>
    </w:p>
    <w:p w14:paraId="420E5C31" w14:textId="4A6BDBC1" w:rsidR="00205D75" w:rsidRDefault="00205D75" w:rsidP="00581A44">
      <w:pPr>
        <w:pStyle w:val="ListParagraph"/>
        <w:numPr>
          <w:ilvl w:val="0"/>
          <w:numId w:val="39"/>
        </w:numPr>
      </w:pPr>
      <w:r>
        <w:t>Verify that OAGD2 cannot</w:t>
      </w:r>
      <w:r w:rsidR="00E801DC">
        <w:t xml:space="preserve"> change and cannot</w:t>
      </w:r>
      <w:r>
        <w:t xml:space="preserve"> delete </w:t>
      </w:r>
      <w:r w:rsidR="00875615">
        <w:t>BC</w:t>
      </w:r>
      <w:r>
        <w:t>0.</w:t>
      </w:r>
      <w:r w:rsidR="00E801DC" w:rsidRPr="00E801DC">
        <w:t xml:space="preserve"> </w:t>
      </w:r>
      <w:r w:rsidR="00E801DC">
        <w:t>(Assertion #</w:t>
      </w:r>
      <w:r w:rsidR="00E801DC">
        <w:fldChar w:fldCharType="begin"/>
      </w:r>
      <w:r w:rsidR="00E801DC">
        <w:instrText xml:space="preserve"> REF _Ref489545898 \w \h </w:instrText>
      </w:r>
      <w:r w:rsidR="00E801DC">
        <w:fldChar w:fldCharType="separate"/>
      </w:r>
      <w:r w:rsidR="00E801DC">
        <w:t>10</w:t>
      </w:r>
      <w:r w:rsidR="00E801DC">
        <w:fldChar w:fldCharType="end"/>
      </w:r>
      <w:r w:rsidR="00E801DC">
        <w:t>)</w:t>
      </w:r>
    </w:p>
    <w:p w14:paraId="3BF39A0B" w14:textId="77FF3CE9" w:rsidR="00205D75" w:rsidRDefault="00205D75" w:rsidP="00581A44">
      <w:pPr>
        <w:pStyle w:val="ListParagraph"/>
        <w:numPr>
          <w:ilvl w:val="0"/>
          <w:numId w:val="39"/>
        </w:numPr>
      </w:pPr>
      <w:r>
        <w:t xml:space="preserve">OAGD2 edits </w:t>
      </w:r>
      <w:r w:rsidR="00875615">
        <w:t>BC</w:t>
      </w:r>
      <w:r>
        <w:t>3.</w:t>
      </w:r>
      <w:r w:rsidR="00E801DC" w:rsidRPr="00E801DC">
        <w:t xml:space="preserve"> </w:t>
      </w:r>
      <w:r w:rsidR="00E801DC">
        <w:t>(Assertion #</w:t>
      </w:r>
      <w:r w:rsidR="00E801DC">
        <w:fldChar w:fldCharType="begin"/>
      </w:r>
      <w:r w:rsidR="00E801DC">
        <w:instrText xml:space="preserve"> REF _Ref489546272 \w \h </w:instrText>
      </w:r>
      <w:r w:rsidR="00E801DC">
        <w:fldChar w:fldCharType="separate"/>
      </w:r>
      <w:r w:rsidR="00E801DC">
        <w:t>12</w:t>
      </w:r>
      <w:r w:rsidR="00E801DC">
        <w:fldChar w:fldCharType="end"/>
      </w:r>
      <w:r w:rsidR="00E801DC">
        <w:t>)</w:t>
      </w:r>
    </w:p>
    <w:p w14:paraId="0B697476" w14:textId="49FFC74E" w:rsidR="00205D75" w:rsidRDefault="00205D75" w:rsidP="00581A44">
      <w:pPr>
        <w:pStyle w:val="ListParagraph"/>
        <w:numPr>
          <w:ilvl w:val="0"/>
          <w:numId w:val="39"/>
        </w:numPr>
      </w:pPr>
      <w:r>
        <w:t xml:space="preserve">Verify that OAGD2 cannot share </w:t>
      </w:r>
      <w:r w:rsidR="00875615">
        <w:t>BC</w:t>
      </w:r>
      <w:r>
        <w:t>3.</w:t>
      </w:r>
      <w:r w:rsidR="00E801DC" w:rsidRPr="00E801DC">
        <w:t xml:space="preserve"> </w:t>
      </w:r>
      <w:r w:rsidR="00E801DC">
        <w:t>(Assertion #</w:t>
      </w:r>
      <w:r w:rsidR="00E801DC">
        <w:fldChar w:fldCharType="begin"/>
      </w:r>
      <w:r w:rsidR="00E801DC">
        <w:instrText xml:space="preserve"> REF _Ref489546304 \w \h </w:instrText>
      </w:r>
      <w:r w:rsidR="00E801DC">
        <w:fldChar w:fldCharType="separate"/>
      </w:r>
      <w:r w:rsidR="00E801DC">
        <w:t>14</w:t>
      </w:r>
      <w:r w:rsidR="00E801DC">
        <w:fldChar w:fldCharType="end"/>
      </w:r>
      <w:r w:rsidR="00E801DC">
        <w:t>)</w:t>
      </w:r>
    </w:p>
    <w:p w14:paraId="67A58BE3" w14:textId="748DCBE2" w:rsidR="00205D75" w:rsidRDefault="00205D75" w:rsidP="00581A44">
      <w:pPr>
        <w:pStyle w:val="ListParagraph"/>
        <w:numPr>
          <w:ilvl w:val="0"/>
          <w:numId w:val="39"/>
        </w:numPr>
      </w:pPr>
      <w:r>
        <w:t>OAGD2 logs out.</w:t>
      </w:r>
      <w:r w:rsidR="00E801DC" w:rsidRPr="00E801DC">
        <w:t xml:space="preserve"> </w:t>
      </w:r>
    </w:p>
    <w:p w14:paraId="54F46612" w14:textId="594C45A2" w:rsidR="00205D75" w:rsidRPr="000634ED" w:rsidRDefault="00205D75" w:rsidP="00581A44">
      <w:pPr>
        <w:pStyle w:val="ListParagraph"/>
        <w:numPr>
          <w:ilvl w:val="0"/>
          <w:numId w:val="39"/>
        </w:numPr>
      </w:pPr>
      <w:r w:rsidRPr="000634ED">
        <w:t>The admin developer logs in again.</w:t>
      </w:r>
      <w:r w:rsidR="00E801DC" w:rsidRPr="00E801DC">
        <w:t xml:space="preserve"> </w:t>
      </w:r>
    </w:p>
    <w:p w14:paraId="1114DEA8" w14:textId="2968C171" w:rsidR="00205D75" w:rsidRDefault="00205D75" w:rsidP="00581A44">
      <w:pPr>
        <w:pStyle w:val="ListParagraph"/>
        <w:numPr>
          <w:ilvl w:val="0"/>
          <w:numId w:val="39"/>
        </w:numPr>
      </w:pPr>
      <w:r w:rsidRPr="000634ED">
        <w:t xml:space="preserve">The admin developer shares </w:t>
      </w:r>
      <w:r w:rsidR="00875615" w:rsidRPr="000634ED">
        <w:t>BC3</w:t>
      </w:r>
      <w:r w:rsidRPr="000634ED">
        <w:t>.</w:t>
      </w:r>
      <w:r w:rsidR="00E801DC" w:rsidRPr="00E801DC">
        <w:t xml:space="preserve"> </w:t>
      </w:r>
    </w:p>
    <w:p w14:paraId="3F520926" w14:textId="77777777" w:rsidR="00BD50D3" w:rsidRDefault="00BD50D3" w:rsidP="00581A44">
      <w:pPr>
        <w:pStyle w:val="ListParagraph"/>
        <w:numPr>
          <w:ilvl w:val="0"/>
          <w:numId w:val="39"/>
        </w:numPr>
      </w:pPr>
      <w:r>
        <w:t>OAGD2 logs in as an OAGi developer.</w:t>
      </w:r>
    </w:p>
    <w:p w14:paraId="0AB43B42" w14:textId="522DB662" w:rsidR="00BD50D3" w:rsidRDefault="00BD50D3" w:rsidP="00581A44">
      <w:pPr>
        <w:pStyle w:val="ListParagraph"/>
        <w:numPr>
          <w:ilvl w:val="0"/>
          <w:numId w:val="39"/>
        </w:numPr>
      </w:pPr>
      <w:r>
        <w:t xml:space="preserve">Verify that OAGD2 cannot make change </w:t>
      </w:r>
      <w:r w:rsidR="00E801DC">
        <w:t>and cannot</w:t>
      </w:r>
      <w:r>
        <w:t xml:space="preserve"> delete BC3.</w:t>
      </w:r>
      <w:r w:rsidR="00E801DC" w:rsidRPr="00E801DC">
        <w:t xml:space="preserve"> </w:t>
      </w:r>
      <w:r w:rsidR="00E801DC">
        <w:t>(Assertion #</w:t>
      </w:r>
      <w:r w:rsidR="00E801DC">
        <w:fldChar w:fldCharType="begin"/>
      </w:r>
      <w:r w:rsidR="00E801DC">
        <w:instrText xml:space="preserve"> REF _Ref489546521 \w \h </w:instrText>
      </w:r>
      <w:r w:rsidR="00E801DC">
        <w:fldChar w:fldCharType="separate"/>
      </w:r>
      <w:r w:rsidR="00E801DC">
        <w:t>11</w:t>
      </w:r>
      <w:r w:rsidR="00E801DC">
        <w:fldChar w:fldCharType="end"/>
      </w:r>
      <w:r w:rsidR="00E801DC">
        <w:t>)</w:t>
      </w:r>
    </w:p>
    <w:p w14:paraId="0242BE7E" w14:textId="6DC6B985" w:rsidR="00D03CEE" w:rsidRDefault="00D03CEE" w:rsidP="00D03CEE">
      <w:r>
        <w:t>Test assertions covered by this test case:</w:t>
      </w:r>
    </w:p>
    <w:p w14:paraId="4660EA00" w14:textId="4016E93D" w:rsidR="00504F7E" w:rsidRDefault="00504F7E" w:rsidP="00581A44">
      <w:pPr>
        <w:pStyle w:val="ListParagraph"/>
        <w:numPr>
          <w:ilvl w:val="0"/>
          <w:numId w:val="120"/>
        </w:numPr>
      </w:pPr>
      <w:bookmarkStart w:id="272" w:name="_Ref489545468"/>
      <w:r>
        <w:t xml:space="preserve">The OAGi developer can create a </w:t>
      </w:r>
      <w:r w:rsidR="0046053D">
        <w:t xml:space="preserve">business </w:t>
      </w:r>
      <w:r>
        <w:t>context.</w:t>
      </w:r>
      <w:bookmarkEnd w:id="272"/>
    </w:p>
    <w:p w14:paraId="0EFDD373" w14:textId="7E6A9BEA" w:rsidR="00504F7E" w:rsidRDefault="0046053D" w:rsidP="00581A44">
      <w:pPr>
        <w:pStyle w:val="ListParagraph"/>
        <w:numPr>
          <w:ilvl w:val="0"/>
          <w:numId w:val="120"/>
        </w:numPr>
      </w:pPr>
      <w:bookmarkStart w:id="273" w:name="_Ref489545516"/>
      <w:r>
        <w:t>Context categories and c</w:t>
      </w:r>
      <w:r w:rsidR="00504F7E">
        <w:t xml:space="preserve">ontext </w:t>
      </w:r>
      <w:r>
        <w:t>scheme</w:t>
      </w:r>
      <w:r w:rsidR="00504F7E">
        <w:t xml:space="preserve">s belonging to the OAGi tenant and those shared by enterprise tenants shall be selectable by OAGi developers </w:t>
      </w:r>
      <w:r>
        <w:t>for specifying context values</w:t>
      </w:r>
      <w:r w:rsidR="00D1341A">
        <w:t xml:space="preserve"> and those private ones are not selectable</w:t>
      </w:r>
      <w:r w:rsidR="00504F7E">
        <w:t>.</w:t>
      </w:r>
      <w:bookmarkEnd w:id="273"/>
    </w:p>
    <w:p w14:paraId="3AA5A743" w14:textId="04A762D2" w:rsidR="00504F7E" w:rsidRDefault="00504F7E" w:rsidP="00581A44">
      <w:pPr>
        <w:pStyle w:val="ListParagraph"/>
        <w:numPr>
          <w:ilvl w:val="0"/>
          <w:numId w:val="120"/>
        </w:numPr>
      </w:pPr>
      <w:bookmarkStart w:id="274" w:name="_Ref489545588"/>
      <w:r>
        <w:t xml:space="preserve">The OAGi developer can edit a </w:t>
      </w:r>
      <w:r w:rsidR="0046053D">
        <w:t xml:space="preserve">business </w:t>
      </w:r>
      <w:r>
        <w:t>context he created.</w:t>
      </w:r>
      <w:bookmarkEnd w:id="274"/>
    </w:p>
    <w:p w14:paraId="000E8FEF" w14:textId="39FB66CB" w:rsidR="00504F7E" w:rsidRDefault="00504F7E" w:rsidP="00581A44">
      <w:pPr>
        <w:pStyle w:val="ListParagraph"/>
        <w:numPr>
          <w:ilvl w:val="0"/>
          <w:numId w:val="120"/>
        </w:numPr>
      </w:pPr>
      <w:bookmarkStart w:id="275" w:name="_Ref489545635"/>
      <w:r>
        <w:t>The OAGi developer cannot see in the</w:t>
      </w:r>
      <w:r w:rsidR="0046053D" w:rsidRPr="0046053D">
        <w:t xml:space="preserve"> </w:t>
      </w:r>
      <w:r w:rsidR="0046053D">
        <w:t>business</w:t>
      </w:r>
      <w:r>
        <w:t xml:space="preserve"> context list, enterprise users’ private</w:t>
      </w:r>
      <w:r w:rsidR="0046053D" w:rsidRPr="0046053D">
        <w:t xml:space="preserve"> </w:t>
      </w:r>
      <w:r w:rsidR="0046053D">
        <w:t>business</w:t>
      </w:r>
      <w:r>
        <w:t xml:space="preserve"> context.</w:t>
      </w:r>
      <w:bookmarkEnd w:id="275"/>
    </w:p>
    <w:p w14:paraId="49B46817" w14:textId="7FAA5929" w:rsidR="00504F7E" w:rsidRDefault="00504F7E" w:rsidP="00581A44">
      <w:pPr>
        <w:pStyle w:val="ListParagraph"/>
        <w:numPr>
          <w:ilvl w:val="0"/>
          <w:numId w:val="120"/>
        </w:numPr>
      </w:pPr>
      <w:bookmarkStart w:id="276" w:name="_Ref489545640"/>
      <w:r>
        <w:t xml:space="preserve">The OAGi developer can see in the </w:t>
      </w:r>
      <w:r w:rsidR="0046053D">
        <w:t xml:space="preserve">business </w:t>
      </w:r>
      <w:r>
        <w:t xml:space="preserve">context list, enterprise users’ shared </w:t>
      </w:r>
      <w:r w:rsidR="0046053D">
        <w:t xml:space="preserve">business </w:t>
      </w:r>
      <w:r>
        <w:t>context.</w:t>
      </w:r>
      <w:bookmarkEnd w:id="276"/>
    </w:p>
    <w:p w14:paraId="290A10E7" w14:textId="345BAABA" w:rsidR="00504F7E" w:rsidRDefault="00504F7E" w:rsidP="00581A44">
      <w:pPr>
        <w:pStyle w:val="ListParagraph"/>
        <w:numPr>
          <w:ilvl w:val="0"/>
          <w:numId w:val="120"/>
        </w:numPr>
      </w:pPr>
      <w:bookmarkStart w:id="277" w:name="_Ref489545698"/>
      <w:r>
        <w:t xml:space="preserve">The OAGi developer can see the details of enterprise user’s shared </w:t>
      </w:r>
      <w:r w:rsidR="0046053D">
        <w:t xml:space="preserve">business </w:t>
      </w:r>
      <w:r>
        <w:t>context.</w:t>
      </w:r>
      <w:bookmarkEnd w:id="277"/>
    </w:p>
    <w:p w14:paraId="0237272B" w14:textId="22DB1CB0" w:rsidR="00504F7E" w:rsidRDefault="00504F7E" w:rsidP="00581A44">
      <w:pPr>
        <w:pStyle w:val="ListParagraph"/>
        <w:numPr>
          <w:ilvl w:val="0"/>
          <w:numId w:val="120"/>
        </w:numPr>
      </w:pPr>
      <w:bookmarkStart w:id="278" w:name="_Ref489545707"/>
      <w:r>
        <w:t xml:space="preserve">The OAGi developer can see in the list </w:t>
      </w:r>
      <w:r w:rsidR="0046053D">
        <w:t xml:space="preserve">business </w:t>
      </w:r>
      <w:r>
        <w:t>context in any status created by others in the OAGi tenant.</w:t>
      </w:r>
      <w:bookmarkEnd w:id="278"/>
    </w:p>
    <w:p w14:paraId="18E64768" w14:textId="4FE5FCDA" w:rsidR="00504F7E" w:rsidRDefault="00504F7E" w:rsidP="00581A44">
      <w:pPr>
        <w:pStyle w:val="ListParagraph"/>
        <w:numPr>
          <w:ilvl w:val="0"/>
          <w:numId w:val="120"/>
        </w:numPr>
      </w:pPr>
      <w:bookmarkStart w:id="279" w:name="_Ref489545848"/>
      <w:r>
        <w:t xml:space="preserve">The OAGi developer can see details of </w:t>
      </w:r>
      <w:r w:rsidR="0046053D">
        <w:t xml:space="preserve">business </w:t>
      </w:r>
      <w:r>
        <w:t>context in any status created by others in the OAGi tenant.</w:t>
      </w:r>
      <w:bookmarkEnd w:id="279"/>
    </w:p>
    <w:p w14:paraId="554E2FC2" w14:textId="790F25A7" w:rsidR="00504F7E" w:rsidRDefault="00504F7E" w:rsidP="00581A44">
      <w:pPr>
        <w:pStyle w:val="ListParagraph"/>
        <w:numPr>
          <w:ilvl w:val="0"/>
          <w:numId w:val="120"/>
        </w:numPr>
      </w:pPr>
      <w:bookmarkStart w:id="280" w:name="_Ref489545856"/>
      <w:r>
        <w:t>The OAGi developer can delete</w:t>
      </w:r>
      <w:r w:rsidR="0046053D" w:rsidRPr="0046053D">
        <w:t xml:space="preserve"> </w:t>
      </w:r>
      <w:r w:rsidR="0046053D">
        <w:t>business</w:t>
      </w:r>
      <w:r>
        <w:t xml:space="preserve"> context created by others in the OAGi tenant.</w:t>
      </w:r>
      <w:bookmarkEnd w:id="280"/>
    </w:p>
    <w:p w14:paraId="338B0131" w14:textId="6FA7DF54" w:rsidR="00504F7E" w:rsidRDefault="00504F7E" w:rsidP="00581A44">
      <w:pPr>
        <w:pStyle w:val="ListParagraph"/>
        <w:numPr>
          <w:ilvl w:val="0"/>
          <w:numId w:val="120"/>
        </w:numPr>
      </w:pPr>
      <w:bookmarkStart w:id="281" w:name="_Ref489545898"/>
      <w:r>
        <w:t xml:space="preserve">The OAGi developer can no longer change or delete a shared </w:t>
      </w:r>
      <w:r w:rsidR="0046053D">
        <w:t xml:space="preserve">business </w:t>
      </w:r>
      <w:r>
        <w:t>context created by OAGi admin.</w:t>
      </w:r>
      <w:bookmarkEnd w:id="281"/>
    </w:p>
    <w:p w14:paraId="76B974DD" w14:textId="3B6556CD" w:rsidR="00504F7E" w:rsidRDefault="00504F7E" w:rsidP="00581A44">
      <w:pPr>
        <w:pStyle w:val="ListParagraph"/>
        <w:numPr>
          <w:ilvl w:val="0"/>
          <w:numId w:val="120"/>
        </w:numPr>
      </w:pPr>
      <w:bookmarkStart w:id="282" w:name="_Ref489546521"/>
      <w:r>
        <w:t xml:space="preserve">The OAGi developer can no longer change or delete a shared </w:t>
      </w:r>
      <w:r w:rsidR="0046053D">
        <w:t xml:space="preserve">business </w:t>
      </w:r>
      <w:r>
        <w:t>context created by OAGi developers.</w:t>
      </w:r>
      <w:bookmarkEnd w:id="282"/>
    </w:p>
    <w:p w14:paraId="43C527BD" w14:textId="0D1D9075" w:rsidR="00504F7E" w:rsidRDefault="00504F7E" w:rsidP="00581A44">
      <w:pPr>
        <w:pStyle w:val="ListParagraph"/>
        <w:numPr>
          <w:ilvl w:val="0"/>
          <w:numId w:val="120"/>
        </w:numPr>
      </w:pPr>
      <w:bookmarkStart w:id="283" w:name="_Ref489546272"/>
      <w:r>
        <w:t xml:space="preserve">The OAGi developer can edit a </w:t>
      </w:r>
      <w:r w:rsidR="0046053D">
        <w:t xml:space="preserve">business </w:t>
      </w:r>
      <w:r>
        <w:t>context even if it is created by other OAGi developers.</w:t>
      </w:r>
      <w:bookmarkEnd w:id="283"/>
    </w:p>
    <w:p w14:paraId="7D925566" w14:textId="7FC3E161" w:rsidR="00504F7E" w:rsidRDefault="00504F7E" w:rsidP="00581A44">
      <w:pPr>
        <w:pStyle w:val="ListParagraph"/>
        <w:numPr>
          <w:ilvl w:val="0"/>
          <w:numId w:val="120"/>
        </w:numPr>
      </w:pPr>
      <w:r>
        <w:t xml:space="preserve">The OAGi developer can edit a </w:t>
      </w:r>
      <w:r w:rsidR="0046053D">
        <w:t xml:space="preserve">business </w:t>
      </w:r>
      <w:r>
        <w:t>context even if it is created by other OAGi admins.</w:t>
      </w:r>
    </w:p>
    <w:p w14:paraId="7BC81880" w14:textId="07AC90DE" w:rsidR="00504F7E" w:rsidRPr="000634ED" w:rsidRDefault="00504F7E" w:rsidP="00581A44">
      <w:pPr>
        <w:pStyle w:val="ListParagraph"/>
        <w:numPr>
          <w:ilvl w:val="0"/>
          <w:numId w:val="120"/>
        </w:numPr>
      </w:pPr>
      <w:bookmarkStart w:id="284" w:name="_Ref489546304"/>
      <w:r>
        <w:t xml:space="preserve">The OAGi developer cannot share a </w:t>
      </w:r>
      <w:r w:rsidR="00E801DC">
        <w:t xml:space="preserve">business </w:t>
      </w:r>
      <w:r>
        <w:t>context.</w:t>
      </w:r>
      <w:bookmarkEnd w:id="284"/>
    </w:p>
    <w:p w14:paraId="0FBAAEDC" w14:textId="47F23772" w:rsidR="00055AFB" w:rsidRDefault="00055AFB" w:rsidP="00055AFB">
      <w:pPr>
        <w:pStyle w:val="Heading2"/>
      </w:pPr>
      <w:r>
        <w:lastRenderedPageBreak/>
        <w:t>OAGi developer cannot delete business context used by a profile BOD</w:t>
      </w:r>
    </w:p>
    <w:p w14:paraId="215A8700" w14:textId="548AB6A9" w:rsidR="005B667A" w:rsidRDefault="00055AFB" w:rsidP="00055AFB">
      <w:r>
        <w:t>Pre-condition: At least a user</w:t>
      </w:r>
      <w:r w:rsidR="005B667A">
        <w:t>, say OAGD1,</w:t>
      </w:r>
      <w:r>
        <w:t xml:space="preserve"> with </w:t>
      </w:r>
      <w:r w:rsidR="005B667A">
        <w:t xml:space="preserve">the </w:t>
      </w:r>
      <w:r>
        <w:t xml:space="preserve">OAGi developer </w:t>
      </w:r>
      <w:r w:rsidR="005B667A">
        <w:t xml:space="preserve">role </w:t>
      </w:r>
      <w:r>
        <w:t xml:space="preserve">exists. There are </w:t>
      </w:r>
      <w:r w:rsidR="005B667A">
        <w:t xml:space="preserve">profile BODs </w:t>
      </w:r>
      <w:r>
        <w:t xml:space="preserve">created by various OAGi tenant roles. </w:t>
      </w:r>
      <w:r w:rsidR="005B667A">
        <w:t>One profile BOD uses a private business context, says BC1, owned by OAGD1 and another profile BOD uses a shared business context, says BC2, owned by OAGD1.</w:t>
      </w:r>
    </w:p>
    <w:p w14:paraId="437F10CD" w14:textId="77777777" w:rsidR="00055AFB" w:rsidRDefault="00055AFB" w:rsidP="00055AFB">
      <w:r>
        <w:t>Test Step:</w:t>
      </w:r>
    </w:p>
    <w:p w14:paraId="7CB4550C" w14:textId="77777777" w:rsidR="00055AFB" w:rsidRDefault="00055AFB" w:rsidP="00581A44">
      <w:pPr>
        <w:pStyle w:val="ListParagraph"/>
        <w:numPr>
          <w:ilvl w:val="0"/>
          <w:numId w:val="37"/>
        </w:numPr>
      </w:pPr>
      <w:r>
        <w:t>An OAGi developer, says OAGD1, logs into the system.</w:t>
      </w:r>
    </w:p>
    <w:p w14:paraId="432CDA3E" w14:textId="31D084A9" w:rsidR="005B667A" w:rsidRDefault="005B667A" w:rsidP="00581A44">
      <w:pPr>
        <w:pStyle w:val="ListParagraph"/>
        <w:numPr>
          <w:ilvl w:val="0"/>
          <w:numId w:val="37"/>
        </w:numPr>
      </w:pPr>
      <w:r>
        <w:t>Verify that OAGD1 cannot delete BC1.</w:t>
      </w:r>
    </w:p>
    <w:p w14:paraId="2ABD5457" w14:textId="4785505F" w:rsidR="005B667A" w:rsidRDefault="005B667A" w:rsidP="00581A44">
      <w:pPr>
        <w:pStyle w:val="ListParagraph"/>
        <w:numPr>
          <w:ilvl w:val="0"/>
          <w:numId w:val="37"/>
        </w:numPr>
      </w:pPr>
      <w:r>
        <w:t xml:space="preserve">Verify that OAGD2 cannot delete BC2. </w:t>
      </w:r>
    </w:p>
    <w:p w14:paraId="10F12F92" w14:textId="2AB2D1DA" w:rsidR="00055AFB" w:rsidRPr="00055AFB" w:rsidRDefault="00055AFB" w:rsidP="00581A44">
      <w:pPr>
        <w:pStyle w:val="ListParagraph"/>
        <w:numPr>
          <w:ilvl w:val="0"/>
          <w:numId w:val="37"/>
        </w:numPr>
      </w:pPr>
      <w:r>
        <w:t>OAGD1 log out.</w:t>
      </w:r>
    </w:p>
    <w:p w14:paraId="04132718" w14:textId="14D9091C" w:rsidR="009E6804" w:rsidRDefault="009E6804" w:rsidP="009E6804">
      <w:pPr>
        <w:pStyle w:val="Heading2"/>
      </w:pPr>
      <w:r>
        <w:t xml:space="preserve">OAGi developer </w:t>
      </w:r>
      <w:r w:rsidR="001221AC">
        <w:t>authorized</w:t>
      </w:r>
      <w:r>
        <w:t xml:space="preserve"> </w:t>
      </w:r>
      <w:r w:rsidR="00394A7A">
        <w:t xml:space="preserve">management of </w:t>
      </w:r>
      <w:r>
        <w:t>profile BODs</w:t>
      </w:r>
    </w:p>
    <w:p w14:paraId="1E36730C" w14:textId="67BC9F79" w:rsidR="00707D94" w:rsidRDefault="00707D94" w:rsidP="00707D94">
      <w:r>
        <w:t>Pre-condition: At least two users</w:t>
      </w:r>
      <w:r w:rsidR="006C1179">
        <w:t>, say OAGD1 and OAGD2,</w:t>
      </w:r>
      <w:r>
        <w:t xml:space="preserve"> with OAGi developer </w:t>
      </w:r>
      <w:r w:rsidR="006C1179">
        <w:t>role and enterprise end user role e</w:t>
      </w:r>
      <w:r>
        <w:t>xists. Free profile BODs published by the OAGi tenant exist in the system. Private and shared OAGi tenant profile BODs exist in the system that are created by different OAGi developers and are in varying states. Private and shared enterprise tenants profile BODs exist in the system that are in varying states</w:t>
      </w:r>
      <w:r w:rsidR="006C1179">
        <w:t>, some of which are owned by OAGD1 and OAGD2 in their enterprise end user capacities.</w:t>
      </w:r>
      <w:r w:rsidR="00AB184D">
        <w:t xml:space="preserve"> There OAGi tenant’s published code lists. There are shared enterprise tenants’ code lists.</w:t>
      </w:r>
    </w:p>
    <w:p w14:paraId="3CE3C72B" w14:textId="7F98550E" w:rsidR="00D0275F" w:rsidRDefault="00D0275F" w:rsidP="00581A44">
      <w:pPr>
        <w:pStyle w:val="ListParagraph"/>
        <w:numPr>
          <w:ilvl w:val="0"/>
          <w:numId w:val="38"/>
        </w:numPr>
      </w:pPr>
      <w:r>
        <w:t>An OAGi admin developer</w:t>
      </w:r>
      <w:r w:rsidR="00E93DF8">
        <w:t>, OAGADx,</w:t>
      </w:r>
      <w:r>
        <w:t xml:space="preserve"> logs into the system.</w:t>
      </w:r>
    </w:p>
    <w:p w14:paraId="095C98DD" w14:textId="7137F128" w:rsidR="00D0275F" w:rsidRDefault="00D0275F" w:rsidP="00581A44">
      <w:pPr>
        <w:pStyle w:val="ListParagraph"/>
        <w:numPr>
          <w:ilvl w:val="0"/>
          <w:numId w:val="38"/>
        </w:numPr>
      </w:pPr>
      <w:r>
        <w:t xml:space="preserve">The admin developer creates new </w:t>
      </w:r>
      <w:r w:rsidR="00707D94">
        <w:t>profile BODs and made some customizations</w:t>
      </w:r>
      <w:r>
        <w:t xml:space="preserve">, says </w:t>
      </w:r>
      <w:r w:rsidR="00707D94">
        <w:t>PB</w:t>
      </w:r>
      <w:r w:rsidR="00081F14">
        <w:t xml:space="preserve">0, </w:t>
      </w:r>
      <w:r w:rsidR="00707D94">
        <w:t>PB</w:t>
      </w:r>
      <w:r>
        <w:t>1</w:t>
      </w:r>
      <w:r w:rsidR="00081F14">
        <w:t>, PB2</w:t>
      </w:r>
      <w:r>
        <w:t xml:space="preserve">. </w:t>
      </w:r>
      <w:r w:rsidR="00081F14">
        <w:t>The admin developer moves to publish PB0</w:t>
      </w:r>
      <w:r w:rsidR="00DC502B">
        <w:t>,</w:t>
      </w:r>
      <w:r w:rsidR="00081F14">
        <w:t xml:space="preserve"> but still leave PB1 in the Editing state</w:t>
      </w:r>
      <w:r w:rsidR="00DC502B">
        <w:t xml:space="preserve"> and PB2 in the Candidate state</w:t>
      </w:r>
      <w:r w:rsidR="00081F14">
        <w:t>.</w:t>
      </w:r>
    </w:p>
    <w:p w14:paraId="4060FA67" w14:textId="342B0104" w:rsidR="00D0275F" w:rsidRDefault="00D0275F" w:rsidP="00581A44">
      <w:pPr>
        <w:pStyle w:val="ListParagraph"/>
        <w:numPr>
          <w:ilvl w:val="0"/>
          <w:numId w:val="38"/>
        </w:numPr>
      </w:pPr>
      <w:r>
        <w:t xml:space="preserve">The admin developer shares </w:t>
      </w:r>
      <w:r w:rsidR="00707D94">
        <w:t>PB</w:t>
      </w:r>
      <w:r>
        <w:t>0.</w:t>
      </w:r>
    </w:p>
    <w:p w14:paraId="734F8AD7" w14:textId="77777777" w:rsidR="00D0275F" w:rsidRDefault="00D0275F" w:rsidP="00581A44">
      <w:pPr>
        <w:pStyle w:val="ListParagraph"/>
        <w:numPr>
          <w:ilvl w:val="0"/>
          <w:numId w:val="38"/>
        </w:numPr>
      </w:pPr>
      <w:r>
        <w:t>The admin developer logs out.</w:t>
      </w:r>
    </w:p>
    <w:p w14:paraId="4D8E4541" w14:textId="12DE67C0" w:rsidR="00D0275F" w:rsidRDefault="00D0275F" w:rsidP="00581A44">
      <w:pPr>
        <w:pStyle w:val="ListParagraph"/>
        <w:numPr>
          <w:ilvl w:val="0"/>
          <w:numId w:val="38"/>
        </w:numPr>
      </w:pPr>
      <w:r>
        <w:t>An OAGi developer, OAGD1, logs into the system.</w:t>
      </w:r>
    </w:p>
    <w:p w14:paraId="66039EDC" w14:textId="08A6E24B" w:rsidR="00D0275F" w:rsidRDefault="00D0275F" w:rsidP="00581A44">
      <w:pPr>
        <w:pStyle w:val="ListParagraph"/>
        <w:numPr>
          <w:ilvl w:val="0"/>
          <w:numId w:val="38"/>
        </w:numPr>
      </w:pPr>
      <w:r>
        <w:t>OAG</w:t>
      </w:r>
      <w:r w:rsidR="000062E6">
        <w:t xml:space="preserve">D1 creates </w:t>
      </w:r>
      <w:r>
        <w:t xml:space="preserve">new </w:t>
      </w:r>
      <w:r w:rsidR="00707D94">
        <w:t>profile BODs with some customizations</w:t>
      </w:r>
      <w:r w:rsidR="00F0587C">
        <w:t xml:space="preserve"> (here, make sure that the </w:t>
      </w:r>
      <w:r w:rsidR="007460FE">
        <w:t>local and global extension functions</w:t>
      </w:r>
      <w:r w:rsidR="00F0587C">
        <w:t xml:space="preserve"> </w:t>
      </w:r>
      <w:r w:rsidR="007460FE">
        <w:t>are</w:t>
      </w:r>
      <w:r w:rsidR="00F0587C">
        <w:t xml:space="preserve"> invoked in the customizations)</w:t>
      </w:r>
      <w:r>
        <w:t xml:space="preserve">, says </w:t>
      </w:r>
      <w:r w:rsidR="00707D94">
        <w:t>PB</w:t>
      </w:r>
      <w:r w:rsidR="00081F14">
        <w:t>3</w:t>
      </w:r>
      <w:r w:rsidR="00123F30">
        <w:t xml:space="preserve">, </w:t>
      </w:r>
      <w:r w:rsidR="00707D94">
        <w:t>PB</w:t>
      </w:r>
      <w:r w:rsidR="00081F14">
        <w:t>4</w:t>
      </w:r>
      <w:r w:rsidR="00123F30">
        <w:t>, PB5</w:t>
      </w:r>
      <w:r w:rsidR="00BC4502">
        <w:t>, and PB6</w:t>
      </w:r>
      <w:r>
        <w:t>.</w:t>
      </w:r>
      <w:r w:rsidR="00123F30">
        <w:t xml:space="preserve"> OAGD1 advances PB3 to the Published state while PB4</w:t>
      </w:r>
      <w:r w:rsidR="00BC4502">
        <w:t xml:space="preserve"> and PB6</w:t>
      </w:r>
      <w:r w:rsidR="00123F30">
        <w:t xml:space="preserve"> </w:t>
      </w:r>
      <w:r w:rsidR="00BC4502">
        <w:t>are</w:t>
      </w:r>
      <w:r w:rsidR="00123F30">
        <w:t xml:space="preserve"> left in the Editing state and PB5 is in the Candidate state.</w:t>
      </w:r>
      <w:r w:rsidR="001A2FFF">
        <w:t xml:space="preserve"> </w:t>
      </w:r>
      <w:r w:rsidR="00EB31A9">
        <w:t xml:space="preserve">Verify that business contexts that are owned by OAGi tenant and that are shared by enterprise tenants are selectable. </w:t>
      </w:r>
      <w:r w:rsidR="001A2FFF">
        <w:t>(Assertion #</w:t>
      </w:r>
      <w:r w:rsidR="001A2FFF">
        <w:fldChar w:fldCharType="begin"/>
      </w:r>
      <w:r w:rsidR="001A2FFF">
        <w:instrText xml:space="preserve"> REF _Ref489167170 \w \h </w:instrText>
      </w:r>
      <w:r w:rsidR="001A2FFF">
        <w:fldChar w:fldCharType="separate"/>
      </w:r>
      <w:r w:rsidR="00D71256">
        <w:t>1</w:t>
      </w:r>
      <w:r w:rsidR="001A2FFF">
        <w:fldChar w:fldCharType="end"/>
      </w:r>
      <w:r w:rsidR="001A2FFF">
        <w:t xml:space="preserve">, </w:t>
      </w:r>
      <w:r w:rsidR="00D71256">
        <w:fldChar w:fldCharType="begin"/>
      </w:r>
      <w:r w:rsidR="00D71256">
        <w:instrText xml:space="preserve"> REF _Ref489699114 \w \h </w:instrText>
      </w:r>
      <w:r w:rsidR="00D71256">
        <w:fldChar w:fldCharType="separate"/>
      </w:r>
      <w:r w:rsidR="00D71256">
        <w:t>2</w:t>
      </w:r>
      <w:r w:rsidR="00D71256">
        <w:fldChar w:fldCharType="end"/>
      </w:r>
      <w:r w:rsidR="00D71256">
        <w:t xml:space="preserve">, </w:t>
      </w:r>
      <w:r w:rsidR="001A2FFF">
        <w:fldChar w:fldCharType="begin"/>
      </w:r>
      <w:r w:rsidR="001A2FFF">
        <w:instrText xml:space="preserve"> REF _Ref489167176 \w \h </w:instrText>
      </w:r>
      <w:r w:rsidR="001A2FFF">
        <w:fldChar w:fldCharType="separate"/>
      </w:r>
      <w:r w:rsidR="00D71256">
        <w:t>3</w:t>
      </w:r>
      <w:r w:rsidR="001A2FFF">
        <w:fldChar w:fldCharType="end"/>
      </w:r>
      <w:r w:rsidR="001A2FFF">
        <w:t xml:space="preserve">, </w:t>
      </w:r>
      <w:r w:rsidR="001A2FFF">
        <w:fldChar w:fldCharType="begin"/>
      </w:r>
      <w:r w:rsidR="001A2FFF">
        <w:instrText xml:space="preserve"> REF _Ref489167177 \w \h </w:instrText>
      </w:r>
      <w:r w:rsidR="001A2FFF">
        <w:fldChar w:fldCharType="separate"/>
      </w:r>
      <w:r w:rsidR="00D71256">
        <w:t>4</w:t>
      </w:r>
      <w:r w:rsidR="001A2FFF">
        <w:fldChar w:fldCharType="end"/>
      </w:r>
      <w:r w:rsidR="001A2FFF">
        <w:t xml:space="preserve">, </w:t>
      </w:r>
      <w:r w:rsidR="001A2FFF">
        <w:fldChar w:fldCharType="begin"/>
      </w:r>
      <w:r w:rsidR="001A2FFF">
        <w:instrText xml:space="preserve"> REF _Ref489167184 \w \h </w:instrText>
      </w:r>
      <w:r w:rsidR="001A2FFF">
        <w:fldChar w:fldCharType="separate"/>
      </w:r>
      <w:r w:rsidR="00D71256">
        <w:t>5</w:t>
      </w:r>
      <w:r w:rsidR="001A2FFF">
        <w:fldChar w:fldCharType="end"/>
      </w:r>
      <w:r w:rsidR="001A2FFF">
        <w:t>)</w:t>
      </w:r>
    </w:p>
    <w:p w14:paraId="1F515F37" w14:textId="0D41EE29" w:rsidR="00BC4502" w:rsidRDefault="00BC4502" w:rsidP="00581A44">
      <w:pPr>
        <w:pStyle w:val="ListParagraph"/>
        <w:numPr>
          <w:ilvl w:val="0"/>
          <w:numId w:val="38"/>
        </w:numPr>
      </w:pPr>
      <w:r>
        <w:t>Verify that OAGD1 cannot make any change to PB3</w:t>
      </w:r>
      <w:r w:rsidR="00CE5F77">
        <w:rPr>
          <w:rStyle w:val="FootnoteReference"/>
        </w:rPr>
        <w:footnoteReference w:id="5"/>
      </w:r>
      <w:r>
        <w:t>.</w:t>
      </w:r>
      <w:r w:rsidR="001A2FFF">
        <w:t xml:space="preserve"> (Assertion #</w:t>
      </w:r>
      <w:r w:rsidR="001A2FFF">
        <w:fldChar w:fldCharType="begin"/>
      </w:r>
      <w:r w:rsidR="001A2FFF">
        <w:instrText xml:space="preserve"> REF _Ref489167370 \w \h </w:instrText>
      </w:r>
      <w:r w:rsidR="001A2FFF">
        <w:fldChar w:fldCharType="separate"/>
      </w:r>
      <w:r w:rsidR="00D71256">
        <w:t>7</w:t>
      </w:r>
      <w:r w:rsidR="001A2FFF">
        <w:fldChar w:fldCharType="end"/>
      </w:r>
      <w:r w:rsidR="001A2FFF">
        <w:t>)</w:t>
      </w:r>
    </w:p>
    <w:p w14:paraId="08319332" w14:textId="63AB8D9F" w:rsidR="00D627F4" w:rsidRDefault="00D627F4" w:rsidP="00581A44">
      <w:pPr>
        <w:pStyle w:val="ListParagraph"/>
        <w:numPr>
          <w:ilvl w:val="0"/>
          <w:numId w:val="38"/>
        </w:numPr>
      </w:pPr>
      <w:r>
        <w:t>Verify that OAGD1 cannot make any change to PB</w:t>
      </w:r>
      <w:r w:rsidR="00347090">
        <w:t>5 except changing the</w:t>
      </w:r>
      <w:r w:rsidR="007829A6">
        <w:t xml:space="preserve"> state back to Editing or deleting</w:t>
      </w:r>
      <w:r w:rsidR="00347090">
        <w:t xml:space="preserve"> it</w:t>
      </w:r>
      <w:r w:rsidR="00DA2174">
        <w:t xml:space="preserve"> (note keep PB5 at the Editing state, just check that button to change the state back is enabled)</w:t>
      </w:r>
      <w:r w:rsidR="00347090">
        <w:t>.</w:t>
      </w:r>
      <w:r w:rsidR="001A2FFF">
        <w:t xml:space="preserve"> (Assertion #</w:t>
      </w:r>
      <w:r w:rsidR="001A2FFF">
        <w:fldChar w:fldCharType="begin"/>
      </w:r>
      <w:r w:rsidR="001A2FFF">
        <w:instrText xml:space="preserve"> REF _Ref489167564 \w \h </w:instrText>
      </w:r>
      <w:r w:rsidR="001A2FFF">
        <w:fldChar w:fldCharType="separate"/>
      </w:r>
      <w:r w:rsidR="00D71256">
        <w:t>6</w:t>
      </w:r>
      <w:r w:rsidR="001A2FFF">
        <w:fldChar w:fldCharType="end"/>
      </w:r>
      <w:r w:rsidR="001A2FFF">
        <w:t>)</w:t>
      </w:r>
    </w:p>
    <w:p w14:paraId="3D602F81" w14:textId="09B51CA8" w:rsidR="00BC4502" w:rsidRDefault="00BC4502" w:rsidP="00581A44">
      <w:pPr>
        <w:pStyle w:val="ListParagraph"/>
        <w:numPr>
          <w:ilvl w:val="0"/>
          <w:numId w:val="38"/>
        </w:numPr>
      </w:pPr>
      <w:r>
        <w:t>Verify that OAGD1 can successfully delete PB6.</w:t>
      </w:r>
      <w:r w:rsidR="001A2FFF">
        <w:t xml:space="preserve"> (Assertion #</w:t>
      </w:r>
      <w:r w:rsidR="001A2FFF">
        <w:fldChar w:fldCharType="begin"/>
      </w:r>
      <w:r w:rsidR="001A2FFF">
        <w:instrText xml:space="preserve"> REF _Ref489167585 \w \h </w:instrText>
      </w:r>
      <w:r w:rsidR="001A2FFF">
        <w:fldChar w:fldCharType="separate"/>
      </w:r>
      <w:r w:rsidR="00D71256">
        <w:t>8</w:t>
      </w:r>
      <w:r w:rsidR="001A2FFF">
        <w:fldChar w:fldCharType="end"/>
      </w:r>
      <w:r w:rsidR="001A2FFF">
        <w:t>)</w:t>
      </w:r>
    </w:p>
    <w:p w14:paraId="7B8E6802" w14:textId="51ED32C8" w:rsidR="00B552F3" w:rsidRDefault="00B552F3" w:rsidP="00581A44">
      <w:pPr>
        <w:pStyle w:val="ListParagraph"/>
        <w:numPr>
          <w:ilvl w:val="0"/>
          <w:numId w:val="38"/>
        </w:numPr>
      </w:pPr>
      <w:r>
        <w:t>Verify that OAGD1 cannot share PB0, PB1, and PB2.</w:t>
      </w:r>
      <w:r w:rsidR="001A2FFF" w:rsidRPr="001A2FFF">
        <w:t xml:space="preserve"> </w:t>
      </w:r>
      <w:r w:rsidR="001A2FFF">
        <w:t>(Assertion #</w:t>
      </w:r>
      <w:r w:rsidR="001A2FFF">
        <w:fldChar w:fldCharType="begin"/>
      </w:r>
      <w:r w:rsidR="001A2FFF">
        <w:instrText xml:space="preserve"> REF _Ref489167713 \w \h </w:instrText>
      </w:r>
      <w:r w:rsidR="001A2FFF">
        <w:fldChar w:fldCharType="separate"/>
      </w:r>
      <w:r w:rsidR="00D71256">
        <w:t>9</w:t>
      </w:r>
      <w:r w:rsidR="001A2FFF">
        <w:fldChar w:fldCharType="end"/>
      </w:r>
      <w:r w:rsidR="001A2FFF">
        <w:t>)</w:t>
      </w:r>
    </w:p>
    <w:p w14:paraId="3AF9A9A0" w14:textId="178F9CD1" w:rsidR="00B552F3" w:rsidRDefault="00B552F3" w:rsidP="00581A44">
      <w:pPr>
        <w:pStyle w:val="ListParagraph"/>
        <w:numPr>
          <w:ilvl w:val="0"/>
          <w:numId w:val="38"/>
        </w:numPr>
      </w:pPr>
      <w:r>
        <w:t>Verify that OAGD1 cannot make PB0, PB1, and PB2 free.</w:t>
      </w:r>
      <w:r w:rsidR="001A2FFF">
        <w:t xml:space="preserve"> (Assertion #</w:t>
      </w:r>
      <w:r w:rsidR="001A2FFF">
        <w:fldChar w:fldCharType="begin"/>
      </w:r>
      <w:r w:rsidR="001A2FFF">
        <w:instrText xml:space="preserve"> REF _Ref489167721 \w \h </w:instrText>
      </w:r>
      <w:r w:rsidR="001A2FFF">
        <w:fldChar w:fldCharType="separate"/>
      </w:r>
      <w:r w:rsidR="00D71256">
        <w:t>9</w:t>
      </w:r>
      <w:r w:rsidR="001A2FFF">
        <w:fldChar w:fldCharType="end"/>
      </w:r>
      <w:r w:rsidR="001A2FFF">
        <w:t>)</w:t>
      </w:r>
    </w:p>
    <w:p w14:paraId="4C4BD021" w14:textId="6C66B25B" w:rsidR="00B552F3" w:rsidRDefault="00B552F3" w:rsidP="00581A44">
      <w:pPr>
        <w:pStyle w:val="ListParagraph"/>
        <w:numPr>
          <w:ilvl w:val="0"/>
          <w:numId w:val="38"/>
        </w:numPr>
      </w:pPr>
      <w:r>
        <w:t>Verify that OAGD1 cannot share PB3, PB4, and PB5.</w:t>
      </w:r>
      <w:r w:rsidR="001A2FFF">
        <w:t xml:space="preserve"> (Assertion #</w:t>
      </w:r>
      <w:r w:rsidR="001A2FFF">
        <w:fldChar w:fldCharType="begin"/>
      </w:r>
      <w:r w:rsidR="001A2FFF">
        <w:instrText xml:space="preserve"> REF _Ref489167852 \w \h </w:instrText>
      </w:r>
      <w:r w:rsidR="001A2FFF">
        <w:fldChar w:fldCharType="separate"/>
      </w:r>
      <w:r w:rsidR="00D71256">
        <w:t>11</w:t>
      </w:r>
      <w:r w:rsidR="001A2FFF">
        <w:fldChar w:fldCharType="end"/>
      </w:r>
      <w:r w:rsidR="001A2FFF">
        <w:t>)</w:t>
      </w:r>
    </w:p>
    <w:p w14:paraId="2383039E" w14:textId="2155B3DE" w:rsidR="00B552F3" w:rsidRDefault="00B552F3" w:rsidP="00581A44">
      <w:pPr>
        <w:pStyle w:val="ListParagraph"/>
        <w:numPr>
          <w:ilvl w:val="0"/>
          <w:numId w:val="38"/>
        </w:numPr>
      </w:pPr>
      <w:r>
        <w:lastRenderedPageBreak/>
        <w:t>Verify that OAGD1 cannot make PB</w:t>
      </w:r>
      <w:r w:rsidR="001C6FCD">
        <w:t>3</w:t>
      </w:r>
      <w:r>
        <w:t>, PB4, and PB5 free.</w:t>
      </w:r>
      <w:r w:rsidR="001A2FFF">
        <w:t xml:space="preserve"> (Assertion #</w:t>
      </w:r>
      <w:r w:rsidR="001A2FFF">
        <w:fldChar w:fldCharType="begin"/>
      </w:r>
      <w:r w:rsidR="001A2FFF">
        <w:instrText xml:space="preserve"> REF _Ref489167862 \w \h </w:instrText>
      </w:r>
      <w:r w:rsidR="001A2FFF">
        <w:fldChar w:fldCharType="separate"/>
      </w:r>
      <w:r w:rsidR="00D71256">
        <w:t>12</w:t>
      </w:r>
      <w:r w:rsidR="001A2FFF">
        <w:fldChar w:fldCharType="end"/>
      </w:r>
      <w:r w:rsidR="001A2FFF">
        <w:t>)</w:t>
      </w:r>
    </w:p>
    <w:p w14:paraId="33F24C5E" w14:textId="6A9A355A" w:rsidR="00D0275F" w:rsidRDefault="00D0275F" w:rsidP="00581A44">
      <w:pPr>
        <w:pStyle w:val="ListParagraph"/>
        <w:numPr>
          <w:ilvl w:val="0"/>
          <w:numId w:val="38"/>
        </w:numPr>
      </w:pPr>
      <w:r>
        <w:t>OAGD1 log</w:t>
      </w:r>
      <w:r w:rsidR="001C6FCD">
        <w:t>s</w:t>
      </w:r>
      <w:r>
        <w:t xml:space="preserve"> out.</w:t>
      </w:r>
    </w:p>
    <w:p w14:paraId="716881F2" w14:textId="77777777" w:rsidR="00D0275F" w:rsidRDefault="00D0275F" w:rsidP="00581A44">
      <w:pPr>
        <w:pStyle w:val="ListParagraph"/>
        <w:numPr>
          <w:ilvl w:val="0"/>
          <w:numId w:val="38"/>
        </w:numPr>
      </w:pPr>
      <w:r>
        <w:t>Another OAGi developer, says OAGD2, logs into the system.</w:t>
      </w:r>
    </w:p>
    <w:p w14:paraId="514E0BE9" w14:textId="55F05A0C" w:rsidR="00D0275F" w:rsidRDefault="00D0275F" w:rsidP="00581A44">
      <w:pPr>
        <w:pStyle w:val="ListParagraph"/>
        <w:numPr>
          <w:ilvl w:val="0"/>
          <w:numId w:val="38"/>
        </w:numPr>
      </w:pPr>
      <w:r>
        <w:t xml:space="preserve">OAGD2 views the list of </w:t>
      </w:r>
      <w:r w:rsidR="00707D94">
        <w:t>profile BOD</w:t>
      </w:r>
      <w:r>
        <w:t>s.</w:t>
      </w:r>
    </w:p>
    <w:p w14:paraId="3A2BD22C" w14:textId="5040EF8A" w:rsidR="00D0275F" w:rsidRDefault="00D0275F" w:rsidP="00581A44">
      <w:pPr>
        <w:pStyle w:val="ListParagraph"/>
        <w:numPr>
          <w:ilvl w:val="0"/>
          <w:numId w:val="38"/>
        </w:numPr>
      </w:pPr>
      <w:r>
        <w:t xml:space="preserve">Verify that enterprise users’ </w:t>
      </w:r>
      <w:r w:rsidR="00707D94">
        <w:t>private profile BODs</w:t>
      </w:r>
      <w:r>
        <w:t xml:space="preserve"> are not visible to OAGD2 in the list</w:t>
      </w:r>
      <w:r w:rsidR="007829A6">
        <w:t xml:space="preserve"> including those owned by OAGD2 in the enterprise end user capacity</w:t>
      </w:r>
      <w:r>
        <w:t>.</w:t>
      </w:r>
      <w:r w:rsidR="001A2FFF">
        <w:t xml:space="preserve"> (Assertion #</w:t>
      </w:r>
      <w:r w:rsidR="001A2FFF">
        <w:fldChar w:fldCharType="begin"/>
      </w:r>
      <w:r w:rsidR="001A2FFF">
        <w:instrText xml:space="preserve"> REF _Ref489167908 \w \h </w:instrText>
      </w:r>
      <w:r w:rsidR="001A2FFF">
        <w:fldChar w:fldCharType="separate"/>
      </w:r>
      <w:r w:rsidR="00D71256">
        <w:t>13</w:t>
      </w:r>
      <w:r w:rsidR="001A2FFF">
        <w:fldChar w:fldCharType="end"/>
      </w:r>
      <w:r w:rsidR="001A2FFF">
        <w:t>)</w:t>
      </w:r>
    </w:p>
    <w:p w14:paraId="3E2AA45F" w14:textId="37AD338A" w:rsidR="00D0275F" w:rsidRDefault="00D0275F" w:rsidP="00581A44">
      <w:pPr>
        <w:pStyle w:val="ListParagraph"/>
        <w:numPr>
          <w:ilvl w:val="0"/>
          <w:numId w:val="38"/>
        </w:numPr>
      </w:pPr>
      <w:r>
        <w:t xml:space="preserve">Verify that enterprise users’ </w:t>
      </w:r>
      <w:r w:rsidR="00707D94">
        <w:t>shared profile BODs</w:t>
      </w:r>
      <w:r>
        <w:t xml:space="preserve"> are visible to OAGD2 in the list. </w:t>
      </w:r>
      <w:r w:rsidR="001A2FFF">
        <w:t>(Assertion #</w:t>
      </w:r>
      <w:r w:rsidR="001A2FFF">
        <w:fldChar w:fldCharType="begin"/>
      </w:r>
      <w:r w:rsidR="001A2FFF">
        <w:instrText xml:space="preserve"> REF _Ref489168041 \w \h </w:instrText>
      </w:r>
      <w:r w:rsidR="001A2FFF">
        <w:fldChar w:fldCharType="separate"/>
      </w:r>
      <w:r w:rsidR="00D71256">
        <w:t>14</w:t>
      </w:r>
      <w:r w:rsidR="001A2FFF">
        <w:fldChar w:fldCharType="end"/>
      </w:r>
      <w:r w:rsidR="001A2FFF">
        <w:t>)</w:t>
      </w:r>
    </w:p>
    <w:p w14:paraId="402EF3F4" w14:textId="12957D90" w:rsidR="00081F14" w:rsidRDefault="00081F14" w:rsidP="00581A44">
      <w:pPr>
        <w:pStyle w:val="ListParagraph"/>
        <w:numPr>
          <w:ilvl w:val="0"/>
          <w:numId w:val="38"/>
        </w:numPr>
      </w:pPr>
      <w:r>
        <w:t xml:space="preserve">Verify that PB0, PB1, </w:t>
      </w:r>
      <w:r w:rsidR="00123F30">
        <w:t xml:space="preserve">PB2, </w:t>
      </w:r>
      <w:r>
        <w:t>PB3, PB4</w:t>
      </w:r>
      <w:r w:rsidR="00123F30">
        <w:t>, and PB5</w:t>
      </w:r>
      <w:r>
        <w:t xml:space="preserve"> are in the list.</w:t>
      </w:r>
      <w:r w:rsidR="001A2FFF" w:rsidRPr="001A2FFF">
        <w:t xml:space="preserve"> </w:t>
      </w:r>
      <w:r w:rsidR="001A2FFF">
        <w:t>(Assertion #</w:t>
      </w:r>
      <w:r w:rsidR="001A2FFF">
        <w:fldChar w:fldCharType="begin"/>
      </w:r>
      <w:r w:rsidR="001A2FFF">
        <w:instrText xml:space="preserve"> REF _Ref489168057 \w \h </w:instrText>
      </w:r>
      <w:r w:rsidR="001A2FFF">
        <w:fldChar w:fldCharType="separate"/>
      </w:r>
      <w:r w:rsidR="00D71256">
        <w:t>15</w:t>
      </w:r>
      <w:r w:rsidR="001A2FFF">
        <w:fldChar w:fldCharType="end"/>
      </w:r>
      <w:r w:rsidR="001A2FFF">
        <w:t>)</w:t>
      </w:r>
    </w:p>
    <w:p w14:paraId="04F0A7CF" w14:textId="47B0E5F2" w:rsidR="00D0275F" w:rsidRDefault="00D0275F" w:rsidP="00581A44">
      <w:pPr>
        <w:pStyle w:val="ListParagraph"/>
        <w:numPr>
          <w:ilvl w:val="0"/>
          <w:numId w:val="38"/>
        </w:numPr>
      </w:pPr>
      <w:r>
        <w:t xml:space="preserve">Verify that OAGD2 can see the details of at least one of those visible enterprise users’ </w:t>
      </w:r>
      <w:r w:rsidR="00707D94">
        <w:t>shared profile BOD</w:t>
      </w:r>
      <w:r>
        <w:t>s but cannot make any change.</w:t>
      </w:r>
      <w:r w:rsidR="00DA6760">
        <w:t xml:space="preserve"> Verify that OAGD2 cannot drill down to make change to the associated business context</w:t>
      </w:r>
      <w:r w:rsidR="00081F14">
        <w:t xml:space="preserve"> and context categories or</w:t>
      </w:r>
      <w:r w:rsidR="00DA6760">
        <w:t xml:space="preserve"> see</w:t>
      </w:r>
      <w:r w:rsidR="00123F30">
        <w:t xml:space="preserve"> and edit</w:t>
      </w:r>
      <w:r w:rsidR="00DA6760">
        <w:t xml:space="preserve"> the whole context scheme</w:t>
      </w:r>
      <w:r w:rsidR="00081F14">
        <w:t xml:space="preserve"> (the user should be able to see the context scheme values used in the business context).</w:t>
      </w:r>
      <w:r w:rsidR="001A2FFF" w:rsidRPr="001A2FFF">
        <w:t xml:space="preserve"> </w:t>
      </w:r>
      <w:r w:rsidR="001A2FFF">
        <w:t>(Assertion #</w:t>
      </w:r>
      <w:r w:rsidR="001A2FFF">
        <w:fldChar w:fldCharType="begin"/>
      </w:r>
      <w:r w:rsidR="001A2FFF">
        <w:instrText xml:space="preserve"> REF _Ref489168150 \w \h </w:instrText>
      </w:r>
      <w:r w:rsidR="001A2FFF">
        <w:fldChar w:fldCharType="separate"/>
      </w:r>
      <w:r w:rsidR="00D71256">
        <w:t>16</w:t>
      </w:r>
      <w:r w:rsidR="001A2FFF">
        <w:fldChar w:fldCharType="end"/>
      </w:r>
      <w:r w:rsidR="001A2FFF">
        <w:t>)</w:t>
      </w:r>
    </w:p>
    <w:p w14:paraId="0F2BB43D" w14:textId="0712B375" w:rsidR="00123F30" w:rsidRDefault="00123F30" w:rsidP="00581A44">
      <w:pPr>
        <w:pStyle w:val="ListParagraph"/>
        <w:numPr>
          <w:ilvl w:val="0"/>
          <w:numId w:val="38"/>
        </w:numPr>
      </w:pPr>
      <w:r>
        <w:t xml:space="preserve">Verify that OAGD2 can see the details of PB0 </w:t>
      </w:r>
      <w:r w:rsidR="004C479D">
        <w:t xml:space="preserve">but cannot make any change </w:t>
      </w:r>
      <w:r>
        <w:t xml:space="preserve">(because it is published </w:t>
      </w:r>
      <w:r w:rsidR="00661979">
        <w:t>e</w:t>
      </w:r>
      <w:r>
        <w:t xml:space="preserve">ven though </w:t>
      </w:r>
      <w:r w:rsidR="00661979">
        <w:t>it is owned by the admin developer</w:t>
      </w:r>
      <w:r>
        <w:t>).</w:t>
      </w:r>
      <w:r w:rsidR="001A2FFF" w:rsidRPr="001A2FFF">
        <w:t xml:space="preserve"> </w:t>
      </w:r>
      <w:r w:rsidR="001A2FFF">
        <w:t>(Assertion #</w:t>
      </w:r>
      <w:r w:rsidR="001A2FFF">
        <w:fldChar w:fldCharType="begin"/>
      </w:r>
      <w:r w:rsidR="001A2FFF">
        <w:instrText xml:space="preserve"> REF _Ref489168207 \w \h </w:instrText>
      </w:r>
      <w:r w:rsidR="001A2FFF">
        <w:fldChar w:fldCharType="separate"/>
      </w:r>
      <w:r w:rsidR="00D71256">
        <w:t>17</w:t>
      </w:r>
      <w:r w:rsidR="001A2FFF">
        <w:fldChar w:fldCharType="end"/>
      </w:r>
      <w:r w:rsidR="001A2FFF">
        <w:t>)</w:t>
      </w:r>
    </w:p>
    <w:p w14:paraId="2A21834C" w14:textId="5B88E00F" w:rsidR="00123F30" w:rsidRDefault="00DC502B" w:rsidP="00581A44">
      <w:pPr>
        <w:pStyle w:val="ListParagraph"/>
        <w:numPr>
          <w:ilvl w:val="0"/>
          <w:numId w:val="38"/>
        </w:numPr>
      </w:pPr>
      <w:r>
        <w:t xml:space="preserve">Verify that </w:t>
      </w:r>
      <w:r w:rsidR="00D0275F">
        <w:t xml:space="preserve">OAGD2 </w:t>
      </w:r>
      <w:r>
        <w:t>can</w:t>
      </w:r>
      <w:r w:rsidR="00123F30">
        <w:t>not see</w:t>
      </w:r>
      <w:r w:rsidR="00A41E0F">
        <w:t>,</w:t>
      </w:r>
      <w:r w:rsidR="00E1030F">
        <w:t xml:space="preserve"> edit</w:t>
      </w:r>
      <w:r w:rsidR="00123F30">
        <w:t xml:space="preserve"> the detail</w:t>
      </w:r>
      <w:r w:rsidR="00A41E0F">
        <w:t>,</w:t>
      </w:r>
      <w:r w:rsidR="00123F30">
        <w:t xml:space="preserve"> </w:t>
      </w:r>
      <w:r w:rsidR="004C479D">
        <w:t xml:space="preserve">nor change state </w:t>
      </w:r>
      <w:r w:rsidR="00586B6A">
        <w:t xml:space="preserve">and ownership </w:t>
      </w:r>
      <w:r w:rsidR="004C479D">
        <w:t xml:space="preserve">of </w:t>
      </w:r>
      <w:r w:rsidR="00123F30">
        <w:t xml:space="preserve">PB1 (which is still in the Editing state </w:t>
      </w:r>
      <w:r w:rsidR="00661979">
        <w:t>and owned by the admin developer</w:t>
      </w:r>
      <w:r w:rsidR="00123F30">
        <w:t>).</w:t>
      </w:r>
      <w:r w:rsidR="001A2FFF" w:rsidRPr="001A2FFF">
        <w:t xml:space="preserve"> </w:t>
      </w:r>
      <w:r w:rsidR="001A2FFF">
        <w:t>(Assertion #</w:t>
      </w:r>
      <w:r w:rsidR="001A2FFF">
        <w:fldChar w:fldCharType="begin"/>
      </w:r>
      <w:r w:rsidR="001A2FFF">
        <w:instrText xml:space="preserve"> REF _Ref489168474 \w \h </w:instrText>
      </w:r>
      <w:r w:rsidR="001A2FFF">
        <w:fldChar w:fldCharType="separate"/>
      </w:r>
      <w:r w:rsidR="00D71256">
        <w:t>18</w:t>
      </w:r>
      <w:r w:rsidR="001A2FFF">
        <w:fldChar w:fldCharType="end"/>
      </w:r>
      <w:r w:rsidR="001A2FFF">
        <w:t>)</w:t>
      </w:r>
    </w:p>
    <w:p w14:paraId="19352625" w14:textId="3D15B008" w:rsidR="00123F30" w:rsidRDefault="00123F30" w:rsidP="00581A44">
      <w:pPr>
        <w:pStyle w:val="ListParagraph"/>
        <w:numPr>
          <w:ilvl w:val="0"/>
          <w:numId w:val="38"/>
        </w:numPr>
      </w:pPr>
      <w:r>
        <w:t>Verify that OAGD2 can see (review) the detail of PB2 (which is in the Candidate state)</w:t>
      </w:r>
      <w:r w:rsidR="00661979">
        <w:t xml:space="preserve"> but cannot make any change</w:t>
      </w:r>
      <w:r>
        <w:t>.</w:t>
      </w:r>
      <w:r w:rsidR="001A2FFF" w:rsidRPr="001A2FFF">
        <w:t xml:space="preserve"> </w:t>
      </w:r>
      <w:r w:rsidR="001A2FFF">
        <w:t>(Assertion #</w:t>
      </w:r>
      <w:r w:rsidR="001A2FFF">
        <w:fldChar w:fldCharType="begin"/>
      </w:r>
      <w:r w:rsidR="001A2FFF">
        <w:instrText xml:space="preserve"> REF _Ref489168515 \w \h </w:instrText>
      </w:r>
      <w:r w:rsidR="001A2FFF">
        <w:fldChar w:fldCharType="separate"/>
      </w:r>
      <w:r w:rsidR="00D71256">
        <w:t>19</w:t>
      </w:r>
      <w:r w:rsidR="001A2FFF">
        <w:fldChar w:fldCharType="end"/>
      </w:r>
      <w:r w:rsidR="001A2FFF">
        <w:t>)</w:t>
      </w:r>
    </w:p>
    <w:p w14:paraId="435E11A4" w14:textId="4F05B16B" w:rsidR="00661979" w:rsidRDefault="00661979" w:rsidP="00581A44">
      <w:pPr>
        <w:pStyle w:val="ListParagraph"/>
        <w:numPr>
          <w:ilvl w:val="0"/>
          <w:numId w:val="38"/>
        </w:numPr>
      </w:pPr>
      <w:r>
        <w:t xml:space="preserve">Verify that OAGD2 can see the details of PB3 but cannot make any </w:t>
      </w:r>
      <w:r w:rsidR="00DB122F">
        <w:t xml:space="preserve">change </w:t>
      </w:r>
      <w:r>
        <w:t>(because it is published even though it is owned by the OAGD1).</w:t>
      </w:r>
      <w:r w:rsidR="001A2FFF" w:rsidRPr="001A2FFF">
        <w:t xml:space="preserve"> </w:t>
      </w:r>
      <w:r w:rsidR="001A2FFF">
        <w:t>(Assertion #</w:t>
      </w:r>
      <w:r w:rsidR="001A2FFF">
        <w:fldChar w:fldCharType="begin"/>
      </w:r>
      <w:r w:rsidR="001A2FFF">
        <w:instrText xml:space="preserve"> REF _Ref489168537 \w \h </w:instrText>
      </w:r>
      <w:r w:rsidR="001A2FFF">
        <w:fldChar w:fldCharType="separate"/>
      </w:r>
      <w:r w:rsidR="00D71256">
        <w:t>20</w:t>
      </w:r>
      <w:r w:rsidR="001A2FFF">
        <w:fldChar w:fldCharType="end"/>
      </w:r>
      <w:r w:rsidR="001A2FFF">
        <w:t>)</w:t>
      </w:r>
    </w:p>
    <w:p w14:paraId="180E7FEB" w14:textId="0E2E9595" w:rsidR="00661979" w:rsidRDefault="00661979" w:rsidP="00581A44">
      <w:pPr>
        <w:pStyle w:val="ListParagraph"/>
        <w:numPr>
          <w:ilvl w:val="0"/>
          <w:numId w:val="38"/>
        </w:numPr>
      </w:pPr>
      <w:r>
        <w:t xml:space="preserve">Verify that OAGD2 cannot see the detail </w:t>
      </w:r>
      <w:r w:rsidR="00586B6A">
        <w:t xml:space="preserve">nor </w:t>
      </w:r>
      <w:r w:rsidR="00246E28">
        <w:t>making any change to</w:t>
      </w:r>
      <w:r w:rsidR="00586B6A">
        <w:t xml:space="preserve"> PB4 </w:t>
      </w:r>
      <w:r>
        <w:t>(because it is still in the Editing state and is owned by another developer, OAGD1)</w:t>
      </w:r>
      <w:r w:rsidR="00586B6A">
        <w:t>.</w:t>
      </w:r>
      <w:r w:rsidR="001A2FFF" w:rsidRPr="001A2FFF">
        <w:t xml:space="preserve"> </w:t>
      </w:r>
      <w:r w:rsidR="001A2FFF">
        <w:t>(Assertion #</w:t>
      </w:r>
      <w:r w:rsidR="001A2FFF">
        <w:fldChar w:fldCharType="begin"/>
      </w:r>
      <w:r w:rsidR="001A2FFF">
        <w:instrText xml:space="preserve"> REF _Ref489168558 \w \h </w:instrText>
      </w:r>
      <w:r w:rsidR="001A2FFF">
        <w:fldChar w:fldCharType="separate"/>
      </w:r>
      <w:r w:rsidR="00D71256">
        <w:t>21</w:t>
      </w:r>
      <w:r w:rsidR="001A2FFF">
        <w:fldChar w:fldCharType="end"/>
      </w:r>
      <w:r w:rsidR="001A2FFF">
        <w:t>)</w:t>
      </w:r>
    </w:p>
    <w:p w14:paraId="405D9FB6" w14:textId="5D9DBB68" w:rsidR="00661979" w:rsidRDefault="00661979" w:rsidP="00581A44">
      <w:pPr>
        <w:pStyle w:val="ListParagraph"/>
        <w:numPr>
          <w:ilvl w:val="0"/>
          <w:numId w:val="38"/>
        </w:numPr>
      </w:pPr>
      <w:r>
        <w:t>Verify that OAGD2 can see (review) the detail of PB5 (which is in the Candidate state) but cannot make any change.</w:t>
      </w:r>
      <w:r w:rsidR="001A2FFF" w:rsidRPr="001A2FFF">
        <w:t xml:space="preserve"> </w:t>
      </w:r>
      <w:r w:rsidR="001A2FFF">
        <w:t>(Assertion #</w:t>
      </w:r>
      <w:r w:rsidR="001A2FFF">
        <w:fldChar w:fldCharType="begin"/>
      </w:r>
      <w:r w:rsidR="001A2FFF">
        <w:instrText xml:space="preserve"> REF _Ref489168578 \w \h </w:instrText>
      </w:r>
      <w:r w:rsidR="001A2FFF">
        <w:fldChar w:fldCharType="separate"/>
      </w:r>
      <w:r w:rsidR="00D71256">
        <w:t>22</w:t>
      </w:r>
      <w:r w:rsidR="001A2FFF">
        <w:fldChar w:fldCharType="end"/>
      </w:r>
      <w:r w:rsidR="001A2FFF">
        <w:t>)</w:t>
      </w:r>
    </w:p>
    <w:p w14:paraId="0F8CFEC3" w14:textId="0352D9B0" w:rsidR="004C479D" w:rsidRDefault="00BB1651" w:rsidP="00581A44">
      <w:pPr>
        <w:pStyle w:val="ListParagraph"/>
        <w:numPr>
          <w:ilvl w:val="0"/>
          <w:numId w:val="38"/>
        </w:numPr>
      </w:pPr>
      <w:r>
        <w:t>OAGD2 logs out.</w:t>
      </w:r>
    </w:p>
    <w:p w14:paraId="1C75E651" w14:textId="79A9F11E" w:rsidR="00E93DF8" w:rsidRDefault="00E93DF8" w:rsidP="00581A44">
      <w:pPr>
        <w:pStyle w:val="ListParagraph"/>
        <w:numPr>
          <w:ilvl w:val="0"/>
          <w:numId w:val="38"/>
        </w:numPr>
      </w:pPr>
      <w:r>
        <w:t>OAGD1 logs in.</w:t>
      </w:r>
    </w:p>
    <w:p w14:paraId="07940BA8" w14:textId="7388AE7D" w:rsidR="00397A6D" w:rsidRDefault="00397A6D" w:rsidP="00581A44">
      <w:pPr>
        <w:pStyle w:val="ListParagraph"/>
        <w:numPr>
          <w:ilvl w:val="0"/>
          <w:numId w:val="38"/>
        </w:numPr>
      </w:pPr>
      <w:r>
        <w:t>OAGD1 opens PB4 for edit.</w:t>
      </w:r>
    </w:p>
    <w:p w14:paraId="2C54108F" w14:textId="75086F0C" w:rsidR="00993134" w:rsidRDefault="00993134" w:rsidP="00581A44">
      <w:pPr>
        <w:pStyle w:val="ListParagraph"/>
        <w:numPr>
          <w:ilvl w:val="0"/>
          <w:numId w:val="38"/>
        </w:numPr>
      </w:pPr>
      <w:r>
        <w:t>OAGD1 assigns a primitive restriction using built-in types. Verify that this works. (Assertion #</w:t>
      </w:r>
      <w:r>
        <w:fldChar w:fldCharType="begin"/>
      </w:r>
      <w:r>
        <w:instrText xml:space="preserve"> REF _Ref490291747 \w \h </w:instrText>
      </w:r>
      <w:r>
        <w:fldChar w:fldCharType="separate"/>
      </w:r>
      <w:r>
        <w:t>23</w:t>
      </w:r>
      <w:r>
        <w:fldChar w:fldCharType="end"/>
      </w:r>
      <w:r>
        <w:t>)</w:t>
      </w:r>
    </w:p>
    <w:p w14:paraId="5D9AE70C" w14:textId="0F54D9A1" w:rsidR="00397A6D" w:rsidRDefault="00993134" w:rsidP="00581A44">
      <w:pPr>
        <w:pStyle w:val="ListParagraph"/>
        <w:numPr>
          <w:ilvl w:val="0"/>
          <w:numId w:val="38"/>
        </w:numPr>
      </w:pPr>
      <w:r>
        <w:t>OAGD1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_Ref490291755 \w \h </w:instrText>
      </w:r>
      <w:r>
        <w:fldChar w:fldCharType="separate"/>
      </w:r>
      <w:r>
        <w:t>24</w:t>
      </w:r>
      <w:r>
        <w:fldChar w:fldCharType="end"/>
      </w:r>
      <w:r>
        <w:t>)</w:t>
      </w:r>
    </w:p>
    <w:p w14:paraId="247B6309" w14:textId="06C5BA3B" w:rsidR="00BB1651" w:rsidRDefault="00BB1651" w:rsidP="00581A44">
      <w:pPr>
        <w:pStyle w:val="ListParagraph"/>
        <w:numPr>
          <w:ilvl w:val="0"/>
          <w:numId w:val="38"/>
        </w:numPr>
      </w:pPr>
      <w:r>
        <w:t xml:space="preserve">Verify that OAGD1 can successfully change the ownership of </w:t>
      </w:r>
      <w:r w:rsidR="00E93DF8">
        <w:t>PB</w:t>
      </w:r>
      <w:r w:rsidR="00E1030F">
        <w:t>4</w:t>
      </w:r>
      <w:r w:rsidR="00E93DF8">
        <w:t xml:space="preserve"> to OAGD2.</w:t>
      </w:r>
      <w:r w:rsidR="001A2FFF" w:rsidRPr="001A2FFF">
        <w:t xml:space="preserve"> </w:t>
      </w:r>
      <w:r w:rsidR="001A2FFF">
        <w:t>(Assertion #</w:t>
      </w:r>
      <w:r w:rsidR="001A2FFF">
        <w:fldChar w:fldCharType="begin"/>
      </w:r>
      <w:r w:rsidR="001A2FFF">
        <w:instrText xml:space="preserve"> REF _Ref489168616 \w \h </w:instrText>
      </w:r>
      <w:r w:rsidR="001A2FFF">
        <w:fldChar w:fldCharType="separate"/>
      </w:r>
      <w:r w:rsidR="00993134">
        <w:t>25</w:t>
      </w:r>
      <w:r w:rsidR="001A2FFF">
        <w:fldChar w:fldCharType="end"/>
      </w:r>
      <w:r w:rsidR="001A2FFF">
        <w:t>)</w:t>
      </w:r>
    </w:p>
    <w:p w14:paraId="6209F24A" w14:textId="34BCB794" w:rsidR="00DB122F" w:rsidRDefault="00DB122F" w:rsidP="00581A44">
      <w:pPr>
        <w:pStyle w:val="ListParagraph"/>
        <w:numPr>
          <w:ilvl w:val="0"/>
          <w:numId w:val="38"/>
        </w:numPr>
      </w:pPr>
      <w:r>
        <w:t>Verify that OAGD1 cannot change the ownership of PB5.</w:t>
      </w:r>
      <w:r w:rsidR="001A2FFF" w:rsidRPr="001A2FFF">
        <w:t xml:space="preserve"> </w:t>
      </w:r>
      <w:r w:rsidR="001A2FFF">
        <w:t>(Assertion #</w:t>
      </w:r>
      <w:r w:rsidR="001A2FFF">
        <w:fldChar w:fldCharType="begin"/>
      </w:r>
      <w:r w:rsidR="001A2FFF">
        <w:instrText xml:space="preserve"> REF _Ref489168652 \w \h </w:instrText>
      </w:r>
      <w:r w:rsidR="001A2FFF">
        <w:fldChar w:fldCharType="separate"/>
      </w:r>
      <w:r w:rsidR="00993134">
        <w:t>26</w:t>
      </w:r>
      <w:r w:rsidR="001A2FFF">
        <w:fldChar w:fldCharType="end"/>
      </w:r>
      <w:r w:rsidR="001A2FFF">
        <w:t>)</w:t>
      </w:r>
    </w:p>
    <w:p w14:paraId="54201739" w14:textId="6C3FDC39" w:rsidR="00E93DF8" w:rsidRDefault="00E93DF8" w:rsidP="00581A44">
      <w:pPr>
        <w:pStyle w:val="ListParagraph"/>
        <w:numPr>
          <w:ilvl w:val="0"/>
          <w:numId w:val="38"/>
        </w:numPr>
      </w:pPr>
      <w:r>
        <w:t>Verify that OAGD1 can successfully change the state of PB</w:t>
      </w:r>
      <w:r w:rsidR="00E1030F">
        <w:t>5</w:t>
      </w:r>
      <w:r>
        <w:t xml:space="preserve"> back to the Editing state.</w:t>
      </w:r>
      <w:r w:rsidR="001A2FFF" w:rsidRPr="001A2FFF">
        <w:t xml:space="preserve"> </w:t>
      </w:r>
      <w:r w:rsidR="001A2FFF">
        <w:t>(Assertion #</w:t>
      </w:r>
      <w:r w:rsidR="001A2FFF">
        <w:fldChar w:fldCharType="begin"/>
      </w:r>
      <w:r w:rsidR="001A2FFF">
        <w:instrText xml:space="preserve"> REF _Ref489167564 \w \h </w:instrText>
      </w:r>
      <w:r w:rsidR="001A2FFF">
        <w:fldChar w:fldCharType="separate"/>
      </w:r>
      <w:r w:rsidR="00993134">
        <w:t>6</w:t>
      </w:r>
      <w:r w:rsidR="001A2FFF">
        <w:fldChar w:fldCharType="end"/>
      </w:r>
      <w:r w:rsidR="001A2FFF">
        <w:t>)</w:t>
      </w:r>
    </w:p>
    <w:p w14:paraId="2A56B3FC" w14:textId="68FAFDD3" w:rsidR="00E93DF8" w:rsidRDefault="00E93DF8" w:rsidP="00581A44">
      <w:pPr>
        <w:pStyle w:val="ListParagraph"/>
        <w:numPr>
          <w:ilvl w:val="0"/>
          <w:numId w:val="38"/>
        </w:numPr>
      </w:pPr>
      <w:r>
        <w:t>Verify that OAGD1 can successfully change the ownership of PB</w:t>
      </w:r>
      <w:r w:rsidR="00E1030F">
        <w:t>5</w:t>
      </w:r>
      <w:r>
        <w:t xml:space="preserve"> to OAGADx.</w:t>
      </w:r>
      <w:r w:rsidR="001A2FFF" w:rsidRPr="001A2FFF">
        <w:t xml:space="preserve"> </w:t>
      </w:r>
      <w:r w:rsidR="001A2FFF">
        <w:t>(Assertion #</w:t>
      </w:r>
      <w:r w:rsidR="001A2FFF">
        <w:fldChar w:fldCharType="begin"/>
      </w:r>
      <w:r w:rsidR="001A2FFF">
        <w:instrText xml:space="preserve"> REF _Ref489168806 \w \h </w:instrText>
      </w:r>
      <w:r w:rsidR="001A2FFF">
        <w:fldChar w:fldCharType="separate"/>
      </w:r>
      <w:r w:rsidR="00993134">
        <w:t>27</w:t>
      </w:r>
      <w:r w:rsidR="001A2FFF">
        <w:fldChar w:fldCharType="end"/>
      </w:r>
      <w:r w:rsidR="001A2FFF">
        <w:t>)</w:t>
      </w:r>
    </w:p>
    <w:p w14:paraId="599CB0BC" w14:textId="77777777" w:rsidR="00E93DF8" w:rsidRDefault="00E93DF8" w:rsidP="00581A44">
      <w:pPr>
        <w:pStyle w:val="ListParagraph"/>
        <w:numPr>
          <w:ilvl w:val="0"/>
          <w:numId w:val="38"/>
        </w:numPr>
      </w:pPr>
      <w:r>
        <w:t>OAGD1 logs out.</w:t>
      </w:r>
    </w:p>
    <w:p w14:paraId="1FEEDC8C" w14:textId="232C6575" w:rsidR="00E1030F" w:rsidRDefault="00E1030F" w:rsidP="00581A44">
      <w:pPr>
        <w:pStyle w:val="ListParagraph"/>
        <w:numPr>
          <w:ilvl w:val="0"/>
          <w:numId w:val="38"/>
        </w:numPr>
      </w:pPr>
      <w:r>
        <w:t>OAGD2 logs in</w:t>
      </w:r>
      <w:r w:rsidR="0075717E">
        <w:t xml:space="preserve"> as an OAGi developer</w:t>
      </w:r>
      <w:r>
        <w:t>.</w:t>
      </w:r>
    </w:p>
    <w:p w14:paraId="1A5AAF42" w14:textId="1FDB4197" w:rsidR="00D0275F" w:rsidRDefault="00E93DF8" w:rsidP="00581A44">
      <w:pPr>
        <w:pStyle w:val="ListParagraph"/>
        <w:numPr>
          <w:ilvl w:val="0"/>
          <w:numId w:val="38"/>
        </w:numPr>
      </w:pPr>
      <w:r>
        <w:t>Verify that OAGD</w:t>
      </w:r>
      <w:r w:rsidR="00E1030F">
        <w:t>2</w:t>
      </w:r>
      <w:r>
        <w:t xml:space="preserve"> </w:t>
      </w:r>
      <w:r w:rsidR="00E1030F">
        <w:t xml:space="preserve">can edit </w:t>
      </w:r>
      <w:r w:rsidR="001E225D">
        <w:t>(be sure to invoke the local &amp; global extension</w:t>
      </w:r>
      <w:r w:rsidR="007460FE">
        <w:t xml:space="preserve"> functions</w:t>
      </w:r>
      <w:r w:rsidR="001E225D">
        <w:t xml:space="preserve">) </w:t>
      </w:r>
      <w:r w:rsidR="00E1030F">
        <w:t>and change the state of PB</w:t>
      </w:r>
      <w:r w:rsidR="00246E28">
        <w:t>4 to the Published state</w:t>
      </w:r>
      <w:r w:rsidR="00E1030F">
        <w:t>.</w:t>
      </w:r>
      <w:r w:rsidR="00DC502B">
        <w:t xml:space="preserve"> </w:t>
      </w:r>
      <w:r w:rsidR="00D0275F">
        <w:t xml:space="preserve"> </w:t>
      </w:r>
      <w:r w:rsidR="001A2FFF">
        <w:t>(Assertion #</w:t>
      </w:r>
      <w:r w:rsidR="001A2FFF">
        <w:fldChar w:fldCharType="begin"/>
      </w:r>
      <w:r w:rsidR="001A2FFF">
        <w:instrText xml:space="preserve"> REF _Ref489167176 \w \h </w:instrText>
      </w:r>
      <w:r w:rsidR="001A2FFF">
        <w:fldChar w:fldCharType="separate"/>
      </w:r>
      <w:r w:rsidR="00993134">
        <w:t>3</w:t>
      </w:r>
      <w:r w:rsidR="001A2FFF">
        <w:fldChar w:fldCharType="end"/>
      </w:r>
      <w:r w:rsidR="001A2FFF">
        <w:t xml:space="preserve">, </w:t>
      </w:r>
      <w:r w:rsidR="001A2FFF">
        <w:fldChar w:fldCharType="begin"/>
      </w:r>
      <w:r w:rsidR="001A2FFF">
        <w:instrText xml:space="preserve"> REF _Ref489168905 \w \h </w:instrText>
      </w:r>
      <w:r w:rsidR="001A2FFF">
        <w:fldChar w:fldCharType="separate"/>
      </w:r>
      <w:r w:rsidR="00993134">
        <w:t>5</w:t>
      </w:r>
      <w:r w:rsidR="001A2FFF">
        <w:fldChar w:fldCharType="end"/>
      </w:r>
      <w:r w:rsidR="001A2FFF">
        <w:t>)</w:t>
      </w:r>
    </w:p>
    <w:p w14:paraId="5D10AFF0" w14:textId="3EC66595" w:rsidR="00B474A9" w:rsidRDefault="00B474A9" w:rsidP="00581A44">
      <w:pPr>
        <w:pStyle w:val="ListParagraph"/>
        <w:numPr>
          <w:ilvl w:val="0"/>
          <w:numId w:val="38"/>
        </w:numPr>
      </w:pPr>
      <w:r>
        <w:t>OAGD2 logs out.</w:t>
      </w:r>
    </w:p>
    <w:p w14:paraId="4F19100D" w14:textId="51335041" w:rsidR="00B474A9" w:rsidRDefault="00B474A9" w:rsidP="00581A44">
      <w:pPr>
        <w:pStyle w:val="ListParagraph"/>
        <w:numPr>
          <w:ilvl w:val="0"/>
          <w:numId w:val="38"/>
        </w:numPr>
      </w:pPr>
      <w:r>
        <w:lastRenderedPageBreak/>
        <w:t>The admin developer, OAGADx, logs in.</w:t>
      </w:r>
    </w:p>
    <w:p w14:paraId="1720B803" w14:textId="0D005727" w:rsidR="00B474A9" w:rsidRDefault="00B474A9" w:rsidP="00581A44">
      <w:pPr>
        <w:pStyle w:val="ListParagraph"/>
        <w:numPr>
          <w:ilvl w:val="0"/>
          <w:numId w:val="38"/>
        </w:numPr>
      </w:pPr>
      <w:r>
        <w:t>OAGADx transfer the ownership of PB5 to OAGD2.</w:t>
      </w:r>
      <w:r w:rsidR="001A2FFF" w:rsidRPr="001A2FFF">
        <w:t xml:space="preserve"> </w:t>
      </w:r>
    </w:p>
    <w:p w14:paraId="45EDD25A" w14:textId="5C33D813" w:rsidR="00B474A9" w:rsidRDefault="00B474A9" w:rsidP="00581A44">
      <w:pPr>
        <w:pStyle w:val="ListParagraph"/>
        <w:numPr>
          <w:ilvl w:val="0"/>
          <w:numId w:val="38"/>
        </w:numPr>
      </w:pPr>
      <w:r>
        <w:t>OAGADx logs out.</w:t>
      </w:r>
    </w:p>
    <w:p w14:paraId="4BF52DAA" w14:textId="65849253" w:rsidR="00B474A9" w:rsidRDefault="00B474A9" w:rsidP="00581A44">
      <w:pPr>
        <w:pStyle w:val="ListParagraph"/>
        <w:numPr>
          <w:ilvl w:val="0"/>
          <w:numId w:val="38"/>
        </w:numPr>
      </w:pPr>
      <w:r>
        <w:t>OAGD2 logs in.</w:t>
      </w:r>
    </w:p>
    <w:p w14:paraId="29EE6261" w14:textId="207F4DDB" w:rsidR="004A186F" w:rsidRDefault="004A186F" w:rsidP="00581A44">
      <w:pPr>
        <w:pStyle w:val="ListParagraph"/>
        <w:numPr>
          <w:ilvl w:val="0"/>
          <w:numId w:val="38"/>
        </w:numPr>
      </w:pPr>
      <w:r>
        <w:t>OAGD2 goes to the Copy Profile BOD page.</w:t>
      </w:r>
    </w:p>
    <w:p w14:paraId="0D74F805" w14:textId="1775D0F3" w:rsidR="004A186F" w:rsidRDefault="004A186F" w:rsidP="00581A44">
      <w:pPr>
        <w:pStyle w:val="ListParagraph"/>
        <w:numPr>
          <w:ilvl w:val="0"/>
          <w:numId w:val="38"/>
        </w:numPr>
      </w:pPr>
      <w:r>
        <w:t>Verify that OAGD2 cannot see and choose any enterprise users’ private profile BODs for copying</w:t>
      </w:r>
      <w:r w:rsidR="00D12864">
        <w:t xml:space="preserve"> including those own</w:t>
      </w:r>
      <w:r w:rsidR="00AD3F66">
        <w:t>ed</w:t>
      </w:r>
      <w:r w:rsidR="00D12864">
        <w:t xml:space="preserve"> by OAGD2 in </w:t>
      </w:r>
      <w:r w:rsidR="00AD3F66">
        <w:t>the enterprise end user tenant capacity</w:t>
      </w:r>
      <w:r>
        <w:t>.</w:t>
      </w:r>
      <w:r w:rsidR="001A2FFF" w:rsidRPr="001A2FFF">
        <w:t xml:space="preserve"> </w:t>
      </w:r>
      <w:r w:rsidR="001A2FFF">
        <w:t>(Assertion #</w:t>
      </w:r>
      <w:r w:rsidR="001A2FFF">
        <w:fldChar w:fldCharType="begin"/>
      </w:r>
      <w:r w:rsidR="001A2FFF">
        <w:instrText xml:space="preserve"> REF _Ref489169051 \w \h </w:instrText>
      </w:r>
      <w:r w:rsidR="001A2FFF">
        <w:fldChar w:fldCharType="separate"/>
      </w:r>
      <w:r w:rsidR="00993134">
        <w:t>28</w:t>
      </w:r>
      <w:r w:rsidR="001A2FFF">
        <w:fldChar w:fldCharType="end"/>
      </w:r>
      <w:r w:rsidR="001A2FFF">
        <w:t>)</w:t>
      </w:r>
    </w:p>
    <w:p w14:paraId="636B3B41" w14:textId="5D680AE3" w:rsidR="004A186F" w:rsidRDefault="004A186F" w:rsidP="00581A44">
      <w:pPr>
        <w:pStyle w:val="ListParagraph"/>
        <w:numPr>
          <w:ilvl w:val="0"/>
          <w:numId w:val="38"/>
        </w:numPr>
      </w:pPr>
      <w:r>
        <w:t>Verify that OAGD2 can see and choose enterprise tenant’s shared profile BODs for copying.</w:t>
      </w:r>
      <w:r w:rsidR="001A2FFF" w:rsidRPr="001A2FFF">
        <w:t xml:space="preserve"> </w:t>
      </w:r>
      <w:r w:rsidR="001A2FFF">
        <w:t>(Assertion #</w:t>
      </w:r>
      <w:r w:rsidR="001A2FFF">
        <w:fldChar w:fldCharType="begin"/>
      </w:r>
      <w:r w:rsidR="001A2FFF">
        <w:instrText xml:space="preserve"> REF _Ref489169162 \w \h </w:instrText>
      </w:r>
      <w:r w:rsidR="001A2FFF">
        <w:fldChar w:fldCharType="separate"/>
      </w:r>
      <w:r w:rsidR="00993134">
        <w:t>29</w:t>
      </w:r>
      <w:r w:rsidR="001A2FFF">
        <w:fldChar w:fldCharType="end"/>
      </w:r>
      <w:r w:rsidR="001A2FFF">
        <w:t>)</w:t>
      </w:r>
    </w:p>
    <w:p w14:paraId="23CD0C73" w14:textId="0CC03B07" w:rsidR="004A186F" w:rsidRDefault="004A186F" w:rsidP="00581A44">
      <w:pPr>
        <w:pStyle w:val="ListParagraph"/>
        <w:numPr>
          <w:ilvl w:val="0"/>
          <w:numId w:val="38"/>
        </w:numPr>
      </w:pPr>
      <w:r>
        <w:t>Verify that OAGD2 can see and choose PB0, PB2, PB3, and PB4 for copying.</w:t>
      </w:r>
      <w:r w:rsidR="001A2FFF" w:rsidRPr="001A2FFF">
        <w:t xml:space="preserve"> </w:t>
      </w:r>
      <w:r w:rsidR="001A2FFF">
        <w:t>(Assertion #</w:t>
      </w:r>
      <w:r w:rsidR="00DC1D69">
        <w:fldChar w:fldCharType="begin"/>
      </w:r>
      <w:r w:rsidR="00DC1D69">
        <w:instrText xml:space="preserve"> REF _Ref489169330 \w \h </w:instrText>
      </w:r>
      <w:r w:rsidR="00DC1D69">
        <w:fldChar w:fldCharType="separate"/>
      </w:r>
      <w:r w:rsidR="00993134">
        <w:t>30</w:t>
      </w:r>
      <w:r w:rsidR="00DC1D69">
        <w:fldChar w:fldCharType="end"/>
      </w:r>
      <w:r w:rsidR="001A2FFF">
        <w:t>)</w:t>
      </w:r>
    </w:p>
    <w:p w14:paraId="0C635778" w14:textId="6E1D9812" w:rsidR="004A186F" w:rsidRDefault="004A186F" w:rsidP="00581A44">
      <w:pPr>
        <w:pStyle w:val="ListParagraph"/>
        <w:numPr>
          <w:ilvl w:val="0"/>
          <w:numId w:val="38"/>
        </w:numPr>
      </w:pPr>
      <w:r>
        <w:t>Verify that OAGD2 cannot see and choose PB1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_Ref489169423 \w \h </w:instrText>
      </w:r>
      <w:r w:rsidR="00DC1D69">
        <w:fldChar w:fldCharType="separate"/>
      </w:r>
      <w:r w:rsidR="00993134">
        <w:t>31</w:t>
      </w:r>
      <w:r w:rsidR="00DC1D69">
        <w:fldChar w:fldCharType="end"/>
      </w:r>
      <w:r w:rsidR="001A2FFF">
        <w:t>)</w:t>
      </w:r>
    </w:p>
    <w:p w14:paraId="5A1F5934" w14:textId="78E0223C" w:rsidR="004A186F" w:rsidRDefault="004A186F" w:rsidP="00581A44">
      <w:pPr>
        <w:pStyle w:val="ListParagraph"/>
        <w:numPr>
          <w:ilvl w:val="0"/>
          <w:numId w:val="38"/>
        </w:numPr>
      </w:pPr>
      <w:r>
        <w:t>Verify that OAGD2 cannot see and choose PB5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_Ref489169465 \w \h </w:instrText>
      </w:r>
      <w:r w:rsidR="00DC1D69">
        <w:fldChar w:fldCharType="separate"/>
      </w:r>
      <w:r w:rsidR="00993134">
        <w:t>32</w:t>
      </w:r>
      <w:r w:rsidR="00DC1D69">
        <w:fldChar w:fldCharType="end"/>
      </w:r>
      <w:r w:rsidR="001A2FFF">
        <w:t>)</w:t>
      </w:r>
    </w:p>
    <w:p w14:paraId="7D9C48F5" w14:textId="77777777" w:rsidR="001A2FFF" w:rsidRDefault="001A2FFF" w:rsidP="00581A44">
      <w:pPr>
        <w:pStyle w:val="ListParagraph"/>
        <w:numPr>
          <w:ilvl w:val="0"/>
          <w:numId w:val="38"/>
        </w:numPr>
      </w:pPr>
      <w:r>
        <w:t>OAGD2 goes to the expression generation page.</w:t>
      </w:r>
    </w:p>
    <w:p w14:paraId="01C8561D" w14:textId="74D5B7ED" w:rsidR="001A2FFF" w:rsidRDefault="001A2FFF" w:rsidP="00581A44">
      <w:pPr>
        <w:pStyle w:val="ListParagraph"/>
        <w:numPr>
          <w:ilvl w:val="0"/>
          <w:numId w:val="38"/>
        </w:numPr>
      </w:pPr>
      <w:r>
        <w:t>Verify that OAGD2 cannot see and choose any enterprise users’ private profile BODs for generating an expression including those owned by OAGD2 in the enterprise end user’s capacity.</w:t>
      </w:r>
      <w:r w:rsidRPr="001A2FFF">
        <w:t xml:space="preserve"> </w:t>
      </w:r>
      <w:r>
        <w:t>(Assertion #</w:t>
      </w:r>
      <w:r w:rsidR="00DC1D69">
        <w:fldChar w:fldCharType="begin"/>
      </w:r>
      <w:r w:rsidR="00DC1D69">
        <w:instrText xml:space="preserve"> REF _Ref489169485 \w \h </w:instrText>
      </w:r>
      <w:r w:rsidR="00DC1D69">
        <w:fldChar w:fldCharType="separate"/>
      </w:r>
      <w:r w:rsidR="00993134">
        <w:t>33</w:t>
      </w:r>
      <w:r w:rsidR="00DC1D69">
        <w:fldChar w:fldCharType="end"/>
      </w:r>
      <w:r>
        <w:t>)</w:t>
      </w:r>
    </w:p>
    <w:p w14:paraId="4719296E" w14:textId="3AD0AEF6" w:rsidR="001C3F48" w:rsidRDefault="001C3F48" w:rsidP="00581A44">
      <w:pPr>
        <w:pStyle w:val="ListParagraph"/>
        <w:numPr>
          <w:ilvl w:val="0"/>
          <w:numId w:val="38"/>
        </w:numPr>
      </w:pPr>
      <w:r>
        <w:t xml:space="preserve">Verify that OAGD2 can see </w:t>
      </w:r>
      <w:r w:rsidR="00BC4502">
        <w:t xml:space="preserve">and choose </w:t>
      </w:r>
      <w:r>
        <w:t>enterprise tenant’s shared profile BODs for generating an expression.</w:t>
      </w:r>
      <w:r w:rsidR="001A2FFF" w:rsidRPr="001A2FFF">
        <w:t xml:space="preserve"> </w:t>
      </w:r>
      <w:r w:rsidR="001A2FFF">
        <w:t>(Assertion #</w:t>
      </w:r>
      <w:r w:rsidR="00DC1D69">
        <w:fldChar w:fldCharType="begin"/>
      </w:r>
      <w:r w:rsidR="00DC1D69">
        <w:instrText xml:space="preserve"> REF _Ref489169499 \w \h </w:instrText>
      </w:r>
      <w:r w:rsidR="00DC1D69">
        <w:fldChar w:fldCharType="separate"/>
      </w:r>
      <w:r w:rsidR="00993134">
        <w:t>34</w:t>
      </w:r>
      <w:r w:rsidR="00DC1D69">
        <w:fldChar w:fldCharType="end"/>
      </w:r>
      <w:r w:rsidR="001A2FFF">
        <w:t>)</w:t>
      </w:r>
    </w:p>
    <w:p w14:paraId="6C7CE97C" w14:textId="6C580A8A" w:rsidR="00BC4502" w:rsidRDefault="00BC4502" w:rsidP="00581A44">
      <w:pPr>
        <w:pStyle w:val="ListParagraph"/>
        <w:numPr>
          <w:ilvl w:val="0"/>
          <w:numId w:val="38"/>
        </w:numPr>
      </w:pPr>
      <w:r>
        <w:t xml:space="preserve">Verify that OAGD2 can see and choose </w:t>
      </w:r>
      <w:r w:rsidR="00B474A9">
        <w:t>PB0, PB2, PB3, and PB4 for generating an expression.</w:t>
      </w:r>
      <w:r w:rsidR="001A2FFF" w:rsidRPr="001A2FFF">
        <w:t xml:space="preserve"> </w:t>
      </w:r>
      <w:r w:rsidR="001A2FFF">
        <w:t>(Assertion #</w:t>
      </w:r>
      <w:r w:rsidR="00DC1D69">
        <w:fldChar w:fldCharType="begin"/>
      </w:r>
      <w:r w:rsidR="00DC1D69">
        <w:instrText xml:space="preserve"> REF _Ref489169533 \w \h </w:instrText>
      </w:r>
      <w:r w:rsidR="00DC1D69">
        <w:fldChar w:fldCharType="separate"/>
      </w:r>
      <w:r w:rsidR="00993134">
        <w:t>35</w:t>
      </w:r>
      <w:r w:rsidR="00DC1D69">
        <w:fldChar w:fldCharType="end"/>
      </w:r>
      <w:r w:rsidR="001A2FFF">
        <w:t>)</w:t>
      </w:r>
    </w:p>
    <w:p w14:paraId="29E664B2" w14:textId="77A9BEAA" w:rsidR="00B474A9" w:rsidRDefault="00C062A1" w:rsidP="00581A44">
      <w:pPr>
        <w:pStyle w:val="ListParagraph"/>
        <w:numPr>
          <w:ilvl w:val="0"/>
          <w:numId w:val="38"/>
        </w:numPr>
      </w:pPr>
      <w:r>
        <w:t>Verify that OAGD2 cannot see and choose PB1</w:t>
      </w:r>
      <w:r w:rsidR="00B474A9">
        <w:t xml:space="preserve"> for generating an expression</w:t>
      </w:r>
      <w:r w:rsidR="00C530CB">
        <w:t xml:space="preserve"> (it is ok to fail this b/c this is a known bug in the version given to JT)</w:t>
      </w:r>
      <w:r w:rsidR="00B474A9">
        <w:t>.</w:t>
      </w:r>
      <w:r w:rsidR="001A2FFF" w:rsidRPr="001A2FFF">
        <w:t xml:space="preserve"> </w:t>
      </w:r>
      <w:r w:rsidR="001A2FFF">
        <w:t>(Assertion #</w:t>
      </w:r>
      <w:r w:rsidR="00DC1D69">
        <w:fldChar w:fldCharType="begin"/>
      </w:r>
      <w:r w:rsidR="00DC1D69">
        <w:instrText xml:space="preserve"> REF _Ref489169582 \w \h </w:instrText>
      </w:r>
      <w:r w:rsidR="00DC1D69">
        <w:fldChar w:fldCharType="separate"/>
      </w:r>
      <w:r w:rsidR="00993134">
        <w:t>36</w:t>
      </w:r>
      <w:r w:rsidR="00DC1D69">
        <w:fldChar w:fldCharType="end"/>
      </w:r>
      <w:r w:rsidR="001A2FFF">
        <w:t>)</w:t>
      </w:r>
    </w:p>
    <w:p w14:paraId="5C9D0BCF" w14:textId="3623ACBD" w:rsidR="00C062A1" w:rsidRDefault="00B474A9" w:rsidP="00581A44">
      <w:pPr>
        <w:pStyle w:val="ListParagraph"/>
        <w:numPr>
          <w:ilvl w:val="0"/>
          <w:numId w:val="38"/>
        </w:numPr>
      </w:pPr>
      <w:r>
        <w:t>Verify that OAGD2 cannot see and choose PB5 for generating an expression</w:t>
      </w:r>
      <w:r w:rsidR="00C530CB">
        <w:t xml:space="preserve">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_Ref489169595 \w \h </w:instrText>
      </w:r>
      <w:r w:rsidR="00DC1D69">
        <w:fldChar w:fldCharType="separate"/>
      </w:r>
      <w:r w:rsidR="00993134">
        <w:t>37</w:t>
      </w:r>
      <w:r w:rsidR="00DC1D69">
        <w:fldChar w:fldCharType="end"/>
      </w:r>
      <w:r w:rsidR="001A2FFF">
        <w:t>)</w:t>
      </w:r>
    </w:p>
    <w:p w14:paraId="6A33918D" w14:textId="6530A8BE" w:rsidR="001C3F48" w:rsidRDefault="00D0275F" w:rsidP="00581A44">
      <w:pPr>
        <w:pStyle w:val="ListParagraph"/>
        <w:numPr>
          <w:ilvl w:val="0"/>
          <w:numId w:val="38"/>
        </w:numPr>
      </w:pPr>
      <w:r>
        <w:t>OAGD2 logs out.</w:t>
      </w:r>
    </w:p>
    <w:p w14:paraId="16C670D2" w14:textId="0D4891B1" w:rsidR="00FC53C5" w:rsidRDefault="00FC53C5" w:rsidP="00FC53C5">
      <w:r>
        <w:t>Assertions covered in this test case:</w:t>
      </w:r>
    </w:p>
    <w:p w14:paraId="3409DA90" w14:textId="50B0A566" w:rsidR="00FC53C5" w:rsidRDefault="00273799" w:rsidP="00581A44">
      <w:pPr>
        <w:pStyle w:val="ListParagraph"/>
        <w:numPr>
          <w:ilvl w:val="0"/>
          <w:numId w:val="40"/>
        </w:numPr>
      </w:pPr>
      <w:bookmarkStart w:id="285" w:name="_Ref489167170"/>
      <w:r>
        <w:t xml:space="preserve">An </w:t>
      </w:r>
      <w:r w:rsidR="00CE5F77">
        <w:t>OAGi developer can create a profile BOD.</w:t>
      </w:r>
      <w:bookmarkEnd w:id="285"/>
    </w:p>
    <w:p w14:paraId="23C6249B" w14:textId="1CEA9826" w:rsidR="00D71256" w:rsidRDefault="00D71256" w:rsidP="00581A44">
      <w:pPr>
        <w:pStyle w:val="ListParagraph"/>
        <w:numPr>
          <w:ilvl w:val="0"/>
          <w:numId w:val="40"/>
        </w:numPr>
      </w:pPr>
      <w:bookmarkStart w:id="286" w:name="_Ref489699114"/>
      <w:r>
        <w:t>Business contexts belonging to the OAGi tenant and those shared by enterprise tenants shall be selectable by OAGi admins for associating with the profile BOD during its creation.</w:t>
      </w:r>
      <w:bookmarkEnd w:id="286"/>
    </w:p>
    <w:p w14:paraId="56B5D2DC" w14:textId="5E6DEC93" w:rsidR="00CE5F77" w:rsidRDefault="00273799" w:rsidP="00581A44">
      <w:pPr>
        <w:pStyle w:val="ListParagraph"/>
        <w:numPr>
          <w:ilvl w:val="0"/>
          <w:numId w:val="40"/>
        </w:numPr>
      </w:pPr>
      <w:bookmarkStart w:id="287" w:name="_Ref489167176"/>
      <w:r>
        <w:t xml:space="preserve">An </w:t>
      </w:r>
      <w:r w:rsidR="00CE5F77">
        <w:t xml:space="preserve">OAGi developer can edit a profile BOD it </w:t>
      </w:r>
      <w:commentRangeStart w:id="288"/>
      <w:r w:rsidR="00CE5F77">
        <w:t>owns</w:t>
      </w:r>
      <w:commentRangeEnd w:id="288"/>
      <w:r w:rsidR="006C1179">
        <w:rPr>
          <w:rStyle w:val="CommentReference"/>
        </w:rPr>
        <w:commentReference w:id="288"/>
      </w:r>
      <w:r w:rsidR="00CE5F77">
        <w:t>.</w:t>
      </w:r>
      <w:bookmarkEnd w:id="287"/>
    </w:p>
    <w:p w14:paraId="13313321" w14:textId="37653D71" w:rsidR="00347090" w:rsidRDefault="00273799" w:rsidP="00581A44">
      <w:pPr>
        <w:pStyle w:val="ListParagraph"/>
        <w:numPr>
          <w:ilvl w:val="0"/>
          <w:numId w:val="40"/>
        </w:numPr>
      </w:pPr>
      <w:bookmarkStart w:id="289" w:name="_Ref489167177"/>
      <w:r>
        <w:t xml:space="preserve">An </w:t>
      </w:r>
      <w:r w:rsidR="00CE5F77">
        <w:t xml:space="preserve">OAGi developer can change the state of a profile BOD </w:t>
      </w:r>
      <w:r w:rsidR="001A2FFF">
        <w:t>he</w:t>
      </w:r>
      <w:r w:rsidR="00CE5F77">
        <w:t xml:space="preserve"> owns from Editing to Candidate</w:t>
      </w:r>
      <w:r w:rsidR="00347090">
        <w:t>.</w:t>
      </w:r>
      <w:bookmarkEnd w:id="289"/>
    </w:p>
    <w:p w14:paraId="60DB6306" w14:textId="3DDFBA44" w:rsidR="00347090" w:rsidRDefault="00273799" w:rsidP="00581A44">
      <w:pPr>
        <w:pStyle w:val="ListParagraph"/>
        <w:numPr>
          <w:ilvl w:val="0"/>
          <w:numId w:val="40"/>
        </w:numPr>
      </w:pPr>
      <w:bookmarkStart w:id="290" w:name="_Ref489167184"/>
      <w:bookmarkStart w:id="291" w:name="_Ref489168905"/>
      <w:r>
        <w:t xml:space="preserve">An </w:t>
      </w:r>
      <w:r w:rsidR="00347090">
        <w:t xml:space="preserve">OAGi developer can change the state of a profile BOD </w:t>
      </w:r>
      <w:r w:rsidR="001A2FFF">
        <w:t>he</w:t>
      </w:r>
      <w:r w:rsidR="00347090">
        <w:t xml:space="preserve"> owns</w:t>
      </w:r>
      <w:r w:rsidR="00CE5F77">
        <w:t xml:space="preserve"> from Candidate to Published</w:t>
      </w:r>
      <w:bookmarkEnd w:id="290"/>
      <w:r w:rsidR="001A2FFF">
        <w:t>.</w:t>
      </w:r>
      <w:bookmarkEnd w:id="291"/>
    </w:p>
    <w:p w14:paraId="0DE8BDB6" w14:textId="667BEB37" w:rsidR="00CE5F77" w:rsidRDefault="00273799" w:rsidP="00581A44">
      <w:pPr>
        <w:pStyle w:val="ListParagraph"/>
        <w:numPr>
          <w:ilvl w:val="0"/>
          <w:numId w:val="40"/>
        </w:numPr>
      </w:pPr>
      <w:bookmarkStart w:id="292" w:name="_Ref489167564"/>
      <w:r>
        <w:t xml:space="preserve">An </w:t>
      </w:r>
      <w:r w:rsidR="00347090">
        <w:t>OAGi developer can</w:t>
      </w:r>
      <w:r w:rsidR="001A2FFF">
        <w:t xml:space="preserve">not make any change to his own profile BOD in Candidate state except changing the state </w:t>
      </w:r>
      <w:r w:rsidR="00CE5F77">
        <w:t>from Candidate back to Editing</w:t>
      </w:r>
      <w:r w:rsidR="001A2FFF">
        <w:t xml:space="preserve"> or deleting it</w:t>
      </w:r>
      <w:r w:rsidR="00CE5F77">
        <w:t>.</w:t>
      </w:r>
      <w:bookmarkEnd w:id="292"/>
    </w:p>
    <w:p w14:paraId="1E7A1956" w14:textId="7822B21F" w:rsidR="00CE5F77" w:rsidRDefault="00273799" w:rsidP="00581A44">
      <w:pPr>
        <w:pStyle w:val="ListParagraph"/>
        <w:numPr>
          <w:ilvl w:val="0"/>
          <w:numId w:val="40"/>
        </w:numPr>
      </w:pPr>
      <w:bookmarkStart w:id="293" w:name="_Ref489167370"/>
      <w:r>
        <w:t xml:space="preserve">An </w:t>
      </w:r>
      <w:r w:rsidR="00CE5F77">
        <w:t xml:space="preserve">OAGi developer cannot </w:t>
      </w:r>
      <w:r w:rsidR="001A2FFF">
        <w:t>make any change to</w:t>
      </w:r>
      <w:r w:rsidR="00CE5F77">
        <w:t xml:space="preserve"> an owned profile BOD that is in the Published state.</w:t>
      </w:r>
      <w:bookmarkEnd w:id="293"/>
    </w:p>
    <w:p w14:paraId="28340C2F" w14:textId="21B62D11" w:rsidR="00347090" w:rsidRDefault="00273799" w:rsidP="00581A44">
      <w:pPr>
        <w:pStyle w:val="ListParagraph"/>
        <w:numPr>
          <w:ilvl w:val="0"/>
          <w:numId w:val="40"/>
        </w:numPr>
      </w:pPr>
      <w:bookmarkStart w:id="294" w:name="_Ref489167585"/>
      <w:r>
        <w:t xml:space="preserve">An </w:t>
      </w:r>
      <w:r w:rsidR="001A2FFF">
        <w:t xml:space="preserve">OAGi developer can delete his own </w:t>
      </w:r>
      <w:r w:rsidR="00347090">
        <w:t>profile BOD that is in the Editing state.</w:t>
      </w:r>
      <w:bookmarkEnd w:id="294"/>
    </w:p>
    <w:p w14:paraId="0E08148B" w14:textId="3DC79CCC" w:rsidR="001A2FFF" w:rsidRDefault="001A2FFF" w:rsidP="00581A44">
      <w:pPr>
        <w:pStyle w:val="ListParagraph"/>
        <w:numPr>
          <w:ilvl w:val="0"/>
          <w:numId w:val="40"/>
        </w:numPr>
      </w:pPr>
      <w:bookmarkStart w:id="295" w:name="_Ref489167721"/>
      <w:bookmarkStart w:id="296" w:name="_Ref489167713"/>
      <w:r>
        <w:t>An OAGi developer cannot share an unowned profile BOD in any state.</w:t>
      </w:r>
      <w:bookmarkEnd w:id="295"/>
      <w:r>
        <w:t xml:space="preserve"> </w:t>
      </w:r>
      <w:bookmarkEnd w:id="296"/>
    </w:p>
    <w:p w14:paraId="3BBBDF18" w14:textId="1D1BB4AC" w:rsidR="008F4AD5" w:rsidRDefault="001A2FFF" w:rsidP="00581A44">
      <w:pPr>
        <w:pStyle w:val="ListParagraph"/>
        <w:numPr>
          <w:ilvl w:val="0"/>
          <w:numId w:val="40"/>
        </w:numPr>
      </w:pPr>
      <w:r>
        <w:lastRenderedPageBreak/>
        <w:t>An OAGi developer cannot make an unowned profile BOD</w:t>
      </w:r>
      <w:r w:rsidR="005C1303">
        <w:t xml:space="preserve"> </w:t>
      </w:r>
      <w:r>
        <w:t>in any state free.</w:t>
      </w:r>
    </w:p>
    <w:p w14:paraId="583910D1" w14:textId="6C3E99B9" w:rsidR="00B552F3" w:rsidRDefault="00B552F3" w:rsidP="00581A44">
      <w:pPr>
        <w:pStyle w:val="ListParagraph"/>
        <w:numPr>
          <w:ilvl w:val="0"/>
          <w:numId w:val="40"/>
        </w:numPr>
      </w:pPr>
      <w:bookmarkStart w:id="297" w:name="_Ref489167852"/>
      <w:r>
        <w:t>An OAGi developer cannot share a</w:t>
      </w:r>
      <w:r w:rsidR="008F4AD5">
        <w:t>n owned</w:t>
      </w:r>
      <w:r>
        <w:t xml:space="preserve"> profile BOD in any state.</w:t>
      </w:r>
      <w:bookmarkEnd w:id="297"/>
    </w:p>
    <w:p w14:paraId="204715FE" w14:textId="4AEEED18" w:rsidR="00B552F3" w:rsidRDefault="00B552F3" w:rsidP="00581A44">
      <w:pPr>
        <w:pStyle w:val="ListParagraph"/>
        <w:numPr>
          <w:ilvl w:val="0"/>
          <w:numId w:val="40"/>
        </w:numPr>
      </w:pPr>
      <w:bookmarkStart w:id="298" w:name="_Ref489167862"/>
      <w:r>
        <w:t>An OAGi developer cannot make a</w:t>
      </w:r>
      <w:r w:rsidR="008F4AD5">
        <w:t>n owned</w:t>
      </w:r>
      <w:r>
        <w:t xml:space="preserve"> profile BOD in any state</w:t>
      </w:r>
      <w:r w:rsidR="008F4AD5">
        <w:t xml:space="preserve"> free</w:t>
      </w:r>
      <w:r>
        <w:t>.</w:t>
      </w:r>
      <w:bookmarkEnd w:id="298"/>
    </w:p>
    <w:p w14:paraId="0AC79B65" w14:textId="05D3BCF6" w:rsidR="00273799" w:rsidRDefault="00273799" w:rsidP="00581A44">
      <w:pPr>
        <w:pStyle w:val="ListParagraph"/>
        <w:numPr>
          <w:ilvl w:val="0"/>
          <w:numId w:val="40"/>
        </w:numPr>
      </w:pPr>
      <w:bookmarkStart w:id="299" w:name="_Ref489167908"/>
      <w:r>
        <w:t>An OAGi developer cannot see a list of profile BODs that includes enterprise users’ private profile BODs in any state.</w:t>
      </w:r>
      <w:bookmarkEnd w:id="299"/>
    </w:p>
    <w:p w14:paraId="2266C615" w14:textId="6D280396" w:rsidR="00273799" w:rsidRDefault="00273799" w:rsidP="00581A44">
      <w:pPr>
        <w:pStyle w:val="ListParagraph"/>
        <w:numPr>
          <w:ilvl w:val="0"/>
          <w:numId w:val="40"/>
        </w:numPr>
      </w:pPr>
      <w:bookmarkStart w:id="300" w:name="_Ref489168041"/>
      <w:r>
        <w:t>An OAGi developer can see a list of profile BODs that includes enterprise users’ shared profile BODs.</w:t>
      </w:r>
      <w:bookmarkEnd w:id="300"/>
    </w:p>
    <w:p w14:paraId="14237FC9" w14:textId="54B45D0C" w:rsidR="00347090" w:rsidRDefault="00347090" w:rsidP="00581A44">
      <w:pPr>
        <w:pStyle w:val="ListParagraph"/>
        <w:numPr>
          <w:ilvl w:val="0"/>
          <w:numId w:val="40"/>
        </w:numPr>
      </w:pPr>
      <w:bookmarkStart w:id="301" w:name="_Ref489168057"/>
      <w:r>
        <w:t xml:space="preserve">An OAGi developer can see a list of profile BODs that includes other OAGi </w:t>
      </w:r>
      <w:r w:rsidR="00441714">
        <w:t>tenant</w:t>
      </w:r>
      <w:r>
        <w:t>’s profile BOD</w:t>
      </w:r>
      <w:r w:rsidR="00273799">
        <w:t>s in any state.</w:t>
      </w:r>
      <w:bookmarkEnd w:id="301"/>
    </w:p>
    <w:p w14:paraId="323DDA8E" w14:textId="11EED754" w:rsidR="00273799" w:rsidRDefault="00273799" w:rsidP="00581A44">
      <w:pPr>
        <w:pStyle w:val="ListParagraph"/>
        <w:numPr>
          <w:ilvl w:val="0"/>
          <w:numId w:val="40"/>
        </w:numPr>
      </w:pPr>
      <w:bookmarkStart w:id="302" w:name="_Ref489168150"/>
      <w:r>
        <w:t>An OAGi developer can see the details of enterprise users’ shared profile BODs including its business context but cannot make any change to the profile BODs and any associated information, and cannot drill down to see the whole context scheme</w:t>
      </w:r>
      <w:r w:rsidR="0097472A">
        <w:t xml:space="preserve"> values</w:t>
      </w:r>
      <w:r>
        <w:t>.</w:t>
      </w:r>
      <w:bookmarkEnd w:id="302"/>
    </w:p>
    <w:p w14:paraId="5871947D" w14:textId="699BFB7C" w:rsidR="00273799" w:rsidRDefault="00DB122F" w:rsidP="00581A44">
      <w:pPr>
        <w:pStyle w:val="ListParagraph"/>
        <w:numPr>
          <w:ilvl w:val="0"/>
          <w:numId w:val="40"/>
        </w:numPr>
      </w:pPr>
      <w:bookmarkStart w:id="303" w:name="_Ref489168207"/>
      <w:r>
        <w:t>An OAGi developer can see the details of published profile BODs owned by an admin developer, but cannot make any change.</w:t>
      </w:r>
      <w:bookmarkEnd w:id="303"/>
    </w:p>
    <w:p w14:paraId="2CA0B40B" w14:textId="01154756" w:rsidR="001A2FFF" w:rsidRDefault="001A2FFF" w:rsidP="00581A44">
      <w:pPr>
        <w:pStyle w:val="ListParagraph"/>
        <w:numPr>
          <w:ilvl w:val="0"/>
          <w:numId w:val="40"/>
        </w:numPr>
      </w:pPr>
      <w:bookmarkStart w:id="304" w:name="_Ref489168474"/>
      <w:r>
        <w:t>An OAGi developer cannot see the details of or make any change to profile BODs in the Editing state owned by an another OAGi admin developer.</w:t>
      </w:r>
      <w:bookmarkEnd w:id="304"/>
    </w:p>
    <w:p w14:paraId="45A6B704" w14:textId="4B3937AE" w:rsidR="00DB122F" w:rsidRDefault="00DB122F" w:rsidP="00581A44">
      <w:pPr>
        <w:pStyle w:val="ListParagraph"/>
        <w:numPr>
          <w:ilvl w:val="0"/>
          <w:numId w:val="40"/>
        </w:numPr>
      </w:pPr>
      <w:bookmarkStart w:id="305" w:name="_Ref489168515"/>
      <w:r>
        <w:t>An OAGi developer can see the details of the candidate profile BODs owned by an admin developer, but cannot make any change.</w:t>
      </w:r>
      <w:bookmarkEnd w:id="305"/>
    </w:p>
    <w:p w14:paraId="1148A4F1" w14:textId="4D6DFD75" w:rsidR="00DB122F" w:rsidRDefault="00DB122F" w:rsidP="00581A44">
      <w:pPr>
        <w:pStyle w:val="ListParagraph"/>
        <w:numPr>
          <w:ilvl w:val="0"/>
          <w:numId w:val="40"/>
        </w:numPr>
      </w:pPr>
      <w:bookmarkStart w:id="306" w:name="_Ref489168537"/>
      <w:r>
        <w:t>An OAGi developer can see the details of published profile BODs owned by an another OAGi developer, but cannot make any change.</w:t>
      </w:r>
      <w:bookmarkEnd w:id="306"/>
    </w:p>
    <w:p w14:paraId="0FA15B75" w14:textId="3AB239D5" w:rsidR="00DB122F" w:rsidRDefault="00DB122F" w:rsidP="00581A44">
      <w:pPr>
        <w:pStyle w:val="ListParagraph"/>
        <w:numPr>
          <w:ilvl w:val="0"/>
          <w:numId w:val="40"/>
        </w:numPr>
      </w:pPr>
      <w:bookmarkStart w:id="307" w:name="_Ref489168558"/>
      <w:r>
        <w:t>An OAGi developer cannot see the details of or make any change to profile BODs in the Editing state owned by an another OAGi developer.</w:t>
      </w:r>
      <w:bookmarkEnd w:id="307"/>
    </w:p>
    <w:p w14:paraId="2AEC6B66" w14:textId="221AB082" w:rsidR="00DB122F" w:rsidRDefault="00DB122F" w:rsidP="00581A44">
      <w:pPr>
        <w:pStyle w:val="ListParagraph"/>
        <w:numPr>
          <w:ilvl w:val="0"/>
          <w:numId w:val="40"/>
        </w:numPr>
      </w:pPr>
      <w:bookmarkStart w:id="308" w:name="_Ref489168578"/>
      <w:r>
        <w:t>An OAGi developer can see the details of the candidate profile BODs owned by an another OAGi developer, but cannot make any change.</w:t>
      </w:r>
      <w:bookmarkEnd w:id="308"/>
    </w:p>
    <w:p w14:paraId="74F23A93" w14:textId="3E5C93DE" w:rsidR="00993134" w:rsidRDefault="00993134" w:rsidP="00581A44">
      <w:pPr>
        <w:pStyle w:val="ListParagraph"/>
        <w:numPr>
          <w:ilvl w:val="0"/>
          <w:numId w:val="40"/>
        </w:numPr>
      </w:pPr>
      <w:bookmarkStart w:id="309" w:name="_Ref490291747"/>
      <w:r>
        <w:t>Built-in type primitive restriction works for the OAGi developer.</w:t>
      </w:r>
      <w:bookmarkEnd w:id="309"/>
    </w:p>
    <w:p w14:paraId="00A17BD3" w14:textId="17A3816D" w:rsidR="00993134" w:rsidRDefault="00993134" w:rsidP="00581A44">
      <w:pPr>
        <w:pStyle w:val="ListParagraph"/>
        <w:numPr>
          <w:ilvl w:val="0"/>
          <w:numId w:val="40"/>
        </w:numPr>
      </w:pPr>
      <w:bookmarkStart w:id="310" w:name="_Ref490291755"/>
      <w:r>
        <w:t>OAGi tenant’s published code lists and enterprise tenants’ shared code lists are available for primitive restriction using a code list.</w:t>
      </w:r>
      <w:bookmarkEnd w:id="310"/>
    </w:p>
    <w:p w14:paraId="519D3C60" w14:textId="4B442108" w:rsidR="00DB122F" w:rsidRDefault="00FF02A9" w:rsidP="00581A44">
      <w:pPr>
        <w:pStyle w:val="ListParagraph"/>
        <w:numPr>
          <w:ilvl w:val="0"/>
          <w:numId w:val="40"/>
        </w:numPr>
      </w:pPr>
      <w:bookmarkStart w:id="311" w:name="_Ref489168616"/>
      <w:r>
        <w:t>An OAGi developer can transfer</w:t>
      </w:r>
      <w:r w:rsidR="00DB122F">
        <w:t xml:space="preserve"> the ownership</w:t>
      </w:r>
      <w:r>
        <w:t xml:space="preserve"> </w:t>
      </w:r>
      <w:r w:rsidR="00DB122F">
        <w:t>of his own profile BODs in Editing state</w:t>
      </w:r>
      <w:r>
        <w:t xml:space="preserve"> to another OAGi developer</w:t>
      </w:r>
      <w:r w:rsidR="00DB122F">
        <w:t>.</w:t>
      </w:r>
      <w:bookmarkEnd w:id="311"/>
    </w:p>
    <w:p w14:paraId="638E1521" w14:textId="50DD5810" w:rsidR="00625411" w:rsidRDefault="00625411" w:rsidP="00581A44">
      <w:pPr>
        <w:pStyle w:val="ListParagraph"/>
        <w:numPr>
          <w:ilvl w:val="0"/>
          <w:numId w:val="40"/>
        </w:numPr>
      </w:pPr>
      <w:bookmarkStart w:id="312" w:name="_Ref489168652"/>
      <w:r>
        <w:t>An OAGi developer can</w:t>
      </w:r>
      <w:r w:rsidR="00FF02A9">
        <w:t>not</w:t>
      </w:r>
      <w:r>
        <w:t xml:space="preserve"> change the ownership of his own profile BODs in Candidate state.</w:t>
      </w:r>
      <w:bookmarkEnd w:id="312"/>
    </w:p>
    <w:p w14:paraId="6497AD16" w14:textId="0D78262A" w:rsidR="00625411" w:rsidRDefault="00FF02A9" w:rsidP="00581A44">
      <w:pPr>
        <w:pStyle w:val="ListParagraph"/>
        <w:numPr>
          <w:ilvl w:val="0"/>
          <w:numId w:val="40"/>
        </w:numPr>
      </w:pPr>
      <w:bookmarkStart w:id="313" w:name="_Ref489168806"/>
      <w:r>
        <w:t>An OAGi developer can transfer the ownership of his own profile BODs in Editing state to an OAGi admin developer.</w:t>
      </w:r>
      <w:bookmarkEnd w:id="313"/>
      <w:r>
        <w:t xml:space="preserve"> </w:t>
      </w:r>
    </w:p>
    <w:p w14:paraId="28C62CA4" w14:textId="77777777" w:rsidR="001A2FFF" w:rsidRDefault="001A2FFF" w:rsidP="00581A44">
      <w:pPr>
        <w:pStyle w:val="ListParagraph"/>
        <w:numPr>
          <w:ilvl w:val="0"/>
          <w:numId w:val="40"/>
        </w:numPr>
      </w:pPr>
      <w:bookmarkStart w:id="314" w:name="_Ref489169051"/>
      <w:r>
        <w:t>An OAGi developer cannot copy an enterprise tenant’s private profile BOD.</w:t>
      </w:r>
      <w:bookmarkEnd w:id="314"/>
    </w:p>
    <w:p w14:paraId="54402B08" w14:textId="6805D3E8" w:rsidR="004A186F" w:rsidRDefault="004A186F" w:rsidP="00581A44">
      <w:pPr>
        <w:pStyle w:val="ListParagraph"/>
        <w:numPr>
          <w:ilvl w:val="0"/>
          <w:numId w:val="40"/>
        </w:numPr>
      </w:pPr>
      <w:bookmarkStart w:id="315" w:name="_Ref489169162"/>
      <w:r>
        <w:t>An OAGi developer can copy an enterprise tenant’s shared profile BOD.</w:t>
      </w:r>
      <w:bookmarkEnd w:id="315"/>
    </w:p>
    <w:p w14:paraId="760B66D3" w14:textId="1CE68833" w:rsidR="00DC1D69" w:rsidRDefault="00DC1D69" w:rsidP="00581A44">
      <w:pPr>
        <w:pStyle w:val="ListParagraph"/>
        <w:numPr>
          <w:ilvl w:val="0"/>
          <w:numId w:val="40"/>
        </w:numPr>
      </w:pPr>
      <w:bookmarkStart w:id="316" w:name="_Ref489169330"/>
      <w:r>
        <w:t xml:space="preserve">An OAGi developer can </w:t>
      </w:r>
      <w:r w:rsidR="008C5BD6">
        <w:t>copy</w:t>
      </w:r>
      <w:r>
        <w:t xml:space="preserve"> profile BODs that belong to other OAGi developers and admin developers and that are in candidate or published states.</w:t>
      </w:r>
      <w:bookmarkEnd w:id="316"/>
    </w:p>
    <w:p w14:paraId="223CFEDF" w14:textId="77777777" w:rsidR="00DC1D69" w:rsidRDefault="00DC1D69" w:rsidP="00581A44">
      <w:pPr>
        <w:pStyle w:val="ListParagraph"/>
        <w:numPr>
          <w:ilvl w:val="0"/>
          <w:numId w:val="40"/>
        </w:numPr>
      </w:pPr>
      <w:bookmarkStart w:id="317" w:name="_Ref489169423"/>
      <w:r>
        <w:t>An OAGi developer cannot copy profile BODs that belong to an OAGi admin developer and that are in editing states.</w:t>
      </w:r>
    </w:p>
    <w:p w14:paraId="21E028D7" w14:textId="77777777" w:rsidR="004A186F" w:rsidRDefault="004A186F" w:rsidP="00581A44">
      <w:pPr>
        <w:pStyle w:val="ListParagraph"/>
        <w:numPr>
          <w:ilvl w:val="0"/>
          <w:numId w:val="40"/>
        </w:numPr>
      </w:pPr>
      <w:bookmarkStart w:id="318" w:name="_Ref489169465"/>
      <w:r>
        <w:t>An OAGi developer cannot copy profile BODs that belong to another OAGi developer and that are in editing states.</w:t>
      </w:r>
      <w:bookmarkEnd w:id="317"/>
      <w:bookmarkEnd w:id="318"/>
    </w:p>
    <w:p w14:paraId="73C2B51F" w14:textId="740AA838" w:rsidR="00C530CB" w:rsidRDefault="00C530CB" w:rsidP="00581A44">
      <w:pPr>
        <w:pStyle w:val="ListParagraph"/>
        <w:numPr>
          <w:ilvl w:val="0"/>
          <w:numId w:val="40"/>
        </w:numPr>
      </w:pPr>
      <w:bookmarkStart w:id="319" w:name="_Ref489169485"/>
      <w:r>
        <w:t>An OAGi developer cannot generate expressions of an enterprise users’ private profile BODs.</w:t>
      </w:r>
      <w:bookmarkEnd w:id="319"/>
    </w:p>
    <w:p w14:paraId="5A18B146" w14:textId="5D6B6B86" w:rsidR="00C530CB" w:rsidRDefault="00C530CB" w:rsidP="00581A44">
      <w:pPr>
        <w:pStyle w:val="ListParagraph"/>
        <w:numPr>
          <w:ilvl w:val="0"/>
          <w:numId w:val="40"/>
        </w:numPr>
      </w:pPr>
      <w:bookmarkStart w:id="320" w:name="_Ref489169499"/>
      <w:r>
        <w:t>An OAGi developer can generate expressions of an enterprise users’ shared profile BODs.</w:t>
      </w:r>
      <w:bookmarkEnd w:id="320"/>
    </w:p>
    <w:p w14:paraId="7BF3D9BD" w14:textId="6D344049" w:rsidR="00C530CB" w:rsidRDefault="00C530CB" w:rsidP="00581A44">
      <w:pPr>
        <w:pStyle w:val="ListParagraph"/>
        <w:numPr>
          <w:ilvl w:val="0"/>
          <w:numId w:val="40"/>
        </w:numPr>
      </w:pPr>
      <w:bookmarkStart w:id="321" w:name="_Ref489169533"/>
      <w:r>
        <w:lastRenderedPageBreak/>
        <w:t>An OAGi developer can generate expressions of profile BODs that belong to other OAGi developers and admin developers and that are in candidate or published states.</w:t>
      </w:r>
      <w:bookmarkEnd w:id="321"/>
    </w:p>
    <w:p w14:paraId="744F817B" w14:textId="6AF0D4AD" w:rsidR="00C530CB" w:rsidRDefault="00C530CB" w:rsidP="00581A44">
      <w:pPr>
        <w:pStyle w:val="ListParagraph"/>
        <w:numPr>
          <w:ilvl w:val="0"/>
          <w:numId w:val="40"/>
        </w:numPr>
      </w:pPr>
      <w:bookmarkStart w:id="322" w:name="_Ref489169582"/>
      <w:r>
        <w:t>An OAGi developer cannot generate expressions of profile BODs that belong to another OAGi developer and that are in editing states.</w:t>
      </w:r>
      <w:bookmarkEnd w:id="322"/>
    </w:p>
    <w:p w14:paraId="156DCAD4" w14:textId="1ABB1523" w:rsidR="00C530CB" w:rsidRDefault="00C530CB" w:rsidP="00581A44">
      <w:pPr>
        <w:pStyle w:val="ListParagraph"/>
        <w:numPr>
          <w:ilvl w:val="0"/>
          <w:numId w:val="40"/>
        </w:numPr>
      </w:pPr>
      <w:bookmarkStart w:id="323" w:name="_Ref489169595"/>
      <w:r>
        <w:t>An OAGi developer cannot generate expressions of profile BODs that belong to an OAGi admin developer and that are in editing states.</w:t>
      </w:r>
      <w:bookmarkEnd w:id="323"/>
    </w:p>
    <w:p w14:paraId="1494B39A" w14:textId="23F8E91A" w:rsidR="00074A5A" w:rsidRDefault="00074A5A" w:rsidP="00074A5A">
      <w:pPr>
        <w:pStyle w:val="Heading2"/>
      </w:pPr>
      <w:bookmarkStart w:id="324" w:name="_Ref489364816"/>
      <w:r>
        <w:t xml:space="preserve">OAGi developer </w:t>
      </w:r>
      <w:r w:rsidR="00AB1C95">
        <w:t>authorized access to</w:t>
      </w:r>
      <w:r>
        <w:t xml:space="preserve"> CC</w:t>
      </w:r>
      <w:r w:rsidR="00AB1C95">
        <w:t xml:space="preserve"> management</w:t>
      </w:r>
      <w:r>
        <w:t xml:space="preserve"> functions </w:t>
      </w:r>
      <w:r w:rsidR="00D6557A">
        <w:t>with localized extension</w:t>
      </w:r>
      <w:bookmarkEnd w:id="324"/>
    </w:p>
    <w:p w14:paraId="27BACA4D" w14:textId="11160838" w:rsidR="00074A5A" w:rsidRDefault="00074A5A" w:rsidP="00074A5A">
      <w:r>
        <w:t xml:space="preserve">Pre-condition: </w:t>
      </w:r>
      <w:r w:rsidR="00344E60">
        <w:t xml:space="preserve">At least two users, say OAGD1 </w:t>
      </w:r>
      <w:r w:rsidR="001C53B3">
        <w:t xml:space="preserve">has both </w:t>
      </w:r>
      <w:r w:rsidR="00344E60">
        <w:t>OAGi developer role and enterprise end user role e</w:t>
      </w:r>
      <w:r w:rsidR="001C53B3">
        <w:t>xists and OAGD2 has both OAGi developer role and enterprise admin user role.</w:t>
      </w:r>
      <w:r w:rsidR="00344E60">
        <w:t xml:space="preserve"> </w:t>
      </w:r>
      <w:r>
        <w:t xml:space="preserve"> </w:t>
      </w:r>
      <w:r w:rsidR="001C53B3">
        <w:t xml:space="preserve"> OAGD1 and OAGD2 have created profile BOD extensions in their enterprise user capacity and the extensions are in various states.</w:t>
      </w:r>
    </w:p>
    <w:p w14:paraId="43EFBE05" w14:textId="7C98D8DC" w:rsidR="00074A5A" w:rsidRDefault="00074A5A" w:rsidP="00074A5A">
      <w:r>
        <w:t>Test Steps:</w:t>
      </w:r>
      <w:r w:rsidR="00344E60">
        <w:t xml:space="preserve"> </w:t>
      </w:r>
    </w:p>
    <w:p w14:paraId="5B7D20F5" w14:textId="77777777" w:rsidR="00344E60" w:rsidRDefault="00344E60" w:rsidP="00581A44">
      <w:pPr>
        <w:pStyle w:val="ListParagraph"/>
        <w:numPr>
          <w:ilvl w:val="0"/>
          <w:numId w:val="33"/>
        </w:numPr>
      </w:pPr>
      <w:r>
        <w:t>An OAGi admin developer, OAGADx, logs into the system.</w:t>
      </w:r>
    </w:p>
    <w:p w14:paraId="1FC69C1E" w14:textId="4BC540CD" w:rsidR="00344E60" w:rsidRDefault="00344E60" w:rsidP="00581A44">
      <w:pPr>
        <w:pStyle w:val="ListParagraph"/>
        <w:numPr>
          <w:ilvl w:val="0"/>
          <w:numId w:val="33"/>
        </w:numPr>
      </w:pPr>
      <w:r>
        <w:t>OAGADx creates a new profile BOD, PB</w:t>
      </w:r>
      <w:r w:rsidR="00EC5B11">
        <w:t>0</w:t>
      </w:r>
      <w:r>
        <w:t>.</w:t>
      </w:r>
    </w:p>
    <w:p w14:paraId="3782D9A6" w14:textId="102DFAC1" w:rsidR="00344E60" w:rsidRDefault="00344E60" w:rsidP="00581A44">
      <w:pPr>
        <w:pStyle w:val="ListParagraph"/>
        <w:numPr>
          <w:ilvl w:val="0"/>
          <w:numId w:val="33"/>
        </w:numPr>
      </w:pPr>
      <w:r>
        <w:t xml:space="preserve">OAGADx makes a </w:t>
      </w:r>
      <w:r w:rsidR="000C5C8E">
        <w:t xml:space="preserve">localized </w:t>
      </w:r>
      <w:r w:rsidR="00EC5B11">
        <w:t>extension to PB0</w:t>
      </w:r>
      <w:r>
        <w:t xml:space="preserve">. This results in, says, </w:t>
      </w:r>
      <w:r w:rsidR="000C5C8E">
        <w:t>User Extension Group ACC, UEGACC</w:t>
      </w:r>
      <w:r w:rsidR="00EC5B11">
        <w:t>0</w:t>
      </w:r>
      <w:r w:rsidR="000C5C8E">
        <w:t>, and corresponding ASCCP</w:t>
      </w:r>
      <w:r w:rsidR="00E14D5C">
        <w:t>0</w:t>
      </w:r>
      <w:r w:rsidR="000C5C8E">
        <w:t xml:space="preserve"> and ASCC</w:t>
      </w:r>
      <w:r w:rsidR="00E14D5C">
        <w:t>0</w:t>
      </w:r>
      <w:r w:rsidR="000C5C8E">
        <w:t xml:space="preserve"> (these two are supposed to be hidden on the CC Management page by default logic).</w:t>
      </w:r>
    </w:p>
    <w:p w14:paraId="01091C47" w14:textId="1C0E5632" w:rsidR="000C5C8E" w:rsidRDefault="000C5C8E" w:rsidP="00581A44">
      <w:pPr>
        <w:pStyle w:val="ListParagraph"/>
        <w:numPr>
          <w:ilvl w:val="0"/>
          <w:numId w:val="33"/>
        </w:numPr>
      </w:pPr>
      <w:r>
        <w:t>OAG</w:t>
      </w:r>
      <w:r w:rsidR="00EC5B11">
        <w:t>A</w:t>
      </w:r>
      <w:r>
        <w:t>Dx adds some ASCCs and BCCs to the extension</w:t>
      </w:r>
      <w:r w:rsidR="00EC5B11">
        <w:t>, i.e., to UEGACC0</w:t>
      </w:r>
      <w:r>
        <w:t>.</w:t>
      </w:r>
      <w:r w:rsidR="00535B07">
        <w:t xml:space="preserve"> </w:t>
      </w:r>
    </w:p>
    <w:p w14:paraId="723A6F2E" w14:textId="396B41D5" w:rsidR="00EC5B11" w:rsidRDefault="00EC5B11" w:rsidP="00581A44">
      <w:pPr>
        <w:pStyle w:val="ListParagraph"/>
        <w:numPr>
          <w:ilvl w:val="0"/>
          <w:numId w:val="33"/>
        </w:numPr>
      </w:pPr>
      <w:r>
        <w:t>OAGADx advances</w:t>
      </w:r>
      <w:r w:rsidR="00D45E68">
        <w:t xml:space="preserve"> the PB0 extension</w:t>
      </w:r>
      <w:r>
        <w:t xml:space="preserve"> to the Published state.</w:t>
      </w:r>
    </w:p>
    <w:p w14:paraId="5F926FDC" w14:textId="4E07F565" w:rsidR="00EC5B11" w:rsidRDefault="00EC5B11" w:rsidP="00581A44">
      <w:pPr>
        <w:pStyle w:val="ListParagraph"/>
        <w:numPr>
          <w:ilvl w:val="0"/>
          <w:numId w:val="33"/>
        </w:numPr>
      </w:pPr>
      <w:r>
        <w:t>OAGADx repeats step 2 to 4 two times resulting PB1, PB2, and corresponding UEGACC1</w:t>
      </w:r>
      <w:r w:rsidR="00E14D5C">
        <w:t>, ASCCP1, ASCC1,</w:t>
      </w:r>
      <w:r>
        <w:t xml:space="preserve"> and UEGACC2, </w:t>
      </w:r>
      <w:r w:rsidR="00E14D5C">
        <w:t xml:space="preserve">ASCCP2, ASCC2, </w:t>
      </w:r>
      <w:r>
        <w:t>respectively.</w:t>
      </w:r>
      <w:r w:rsidR="0056061B">
        <w:t xml:space="preserve"> </w:t>
      </w:r>
      <w:r w:rsidR="00294A1B">
        <w:t xml:space="preserve">Use </w:t>
      </w:r>
      <w:r w:rsidR="0056061B">
        <w:t xml:space="preserve">a commonly used component like </w:t>
      </w:r>
      <w:r w:rsidR="00294A1B">
        <w:t>ApplicationArea’</w:t>
      </w:r>
      <w:r w:rsidR="0056061B">
        <w:t>s Extension for PB1.</w:t>
      </w:r>
    </w:p>
    <w:p w14:paraId="7CC941B0" w14:textId="7797D07C" w:rsidR="00EC5B11" w:rsidRDefault="00EC5B11" w:rsidP="00581A44">
      <w:pPr>
        <w:pStyle w:val="ListParagraph"/>
        <w:numPr>
          <w:ilvl w:val="0"/>
          <w:numId w:val="33"/>
        </w:numPr>
      </w:pPr>
      <w:r>
        <w:t xml:space="preserve">OAGADx advances </w:t>
      </w:r>
      <w:r w:rsidR="00CC12BA">
        <w:t>PB2 extension</w:t>
      </w:r>
      <w:r>
        <w:t xml:space="preserve"> to the Candidate state.</w:t>
      </w:r>
    </w:p>
    <w:p w14:paraId="42EDB0BA" w14:textId="3CC2E119" w:rsidR="00EC5B11" w:rsidRDefault="00EC5B11" w:rsidP="00581A44">
      <w:pPr>
        <w:pStyle w:val="ListParagraph"/>
        <w:numPr>
          <w:ilvl w:val="0"/>
          <w:numId w:val="33"/>
        </w:numPr>
      </w:pPr>
      <w:r>
        <w:t>OAGADx logs out.</w:t>
      </w:r>
    </w:p>
    <w:p w14:paraId="1B4247FD" w14:textId="2C707F9B" w:rsidR="00EC5B11" w:rsidRDefault="00EC5B11" w:rsidP="00581A44">
      <w:pPr>
        <w:pStyle w:val="ListParagraph"/>
        <w:numPr>
          <w:ilvl w:val="0"/>
          <w:numId w:val="33"/>
        </w:numPr>
      </w:pPr>
      <w:r>
        <w:t>OAGD1 logs into the system as an OAGi developer.</w:t>
      </w:r>
    </w:p>
    <w:p w14:paraId="72DC2FCD" w14:textId="13C69CCC" w:rsidR="00EC5B11" w:rsidRDefault="00EC5B11" w:rsidP="00581A44">
      <w:pPr>
        <w:pStyle w:val="ListParagraph"/>
        <w:numPr>
          <w:ilvl w:val="0"/>
          <w:numId w:val="33"/>
        </w:numPr>
      </w:pPr>
      <w:r>
        <w:t>OAGD1 creates new profile BOD</w:t>
      </w:r>
      <w:r w:rsidR="00E14D5C">
        <w:t>s, PB3, PB4, PB5, and PB6</w:t>
      </w:r>
      <w:r>
        <w:t>.</w:t>
      </w:r>
    </w:p>
    <w:p w14:paraId="1D43CDA7" w14:textId="0C7BE779" w:rsidR="00EC5B11" w:rsidRDefault="00E14D5C" w:rsidP="00581A44">
      <w:pPr>
        <w:pStyle w:val="ListParagraph"/>
        <w:numPr>
          <w:ilvl w:val="0"/>
          <w:numId w:val="33"/>
        </w:numPr>
      </w:pPr>
      <w:r>
        <w:t xml:space="preserve">OAGD1 makes some </w:t>
      </w:r>
      <w:r w:rsidR="00535B07">
        <w:t xml:space="preserve">localized </w:t>
      </w:r>
      <w:r>
        <w:t>extension</w:t>
      </w:r>
      <w:r w:rsidR="00535B07">
        <w:t>s</w:t>
      </w:r>
      <w:r>
        <w:t xml:space="preserve"> to PB3, PB4, PB5 and PB6 that results in UEGACC3, ASCCP3, ASCC3, UEGACC4, ASCCP4, ASCC4, UEGACC5, ASCCP5, ASCC5, and UEGACC6, ASCCP6, ASCC6.</w:t>
      </w:r>
      <w:r w:rsidR="00535B07" w:rsidRPr="00535B07">
        <w:t xml:space="preserve"> </w:t>
      </w:r>
      <w:r w:rsidR="00535B07">
        <w:t xml:space="preserve">Some ASCCs and BCCs are added to these extensions. </w:t>
      </w:r>
      <w:r w:rsidR="0056061B">
        <w:t xml:space="preserve">Use a commonly used component like Party’s Extension for PB5. </w:t>
      </w:r>
      <w:r w:rsidR="00535B07">
        <w:t xml:space="preserve">Verify that no ASCCP belonging to enterprise tenants ever shows up for selection when adding an ASCC (use particularly the ASCCP that belongs to OAGD1 in the enterprise end user capacity in the verification). </w:t>
      </w:r>
      <w:r w:rsidR="00E2066F">
        <w:t xml:space="preserve">Also verify that user extension group ASCCPs are not available for selection. </w:t>
      </w:r>
      <w:r w:rsidR="00535B07">
        <w:t>(Assertion #</w:t>
      </w:r>
      <w:r w:rsidR="00535B07">
        <w:fldChar w:fldCharType="begin"/>
      </w:r>
      <w:r w:rsidR="00535B07">
        <w:instrText xml:space="preserve"> REF _Ref489885802 \w \h </w:instrText>
      </w:r>
      <w:r w:rsidR="00535B07">
        <w:fldChar w:fldCharType="separate"/>
      </w:r>
      <w:r w:rsidR="00535B07">
        <w:t>1</w:t>
      </w:r>
      <w:r w:rsidR="00535B07">
        <w:fldChar w:fldCharType="end"/>
      </w:r>
      <w:r w:rsidR="00535B07">
        <w:t>, #</w:t>
      </w:r>
      <w:r w:rsidR="00535B07">
        <w:fldChar w:fldCharType="begin"/>
      </w:r>
      <w:r w:rsidR="00535B07">
        <w:instrText xml:space="preserve"> REF _Ref489885839 \w \h </w:instrText>
      </w:r>
      <w:r w:rsidR="00535B07">
        <w:fldChar w:fldCharType="separate"/>
      </w:r>
      <w:r w:rsidR="00535B07">
        <w:t>2</w:t>
      </w:r>
      <w:r w:rsidR="00535B07">
        <w:fldChar w:fldCharType="end"/>
      </w:r>
      <w:r w:rsidR="00535B07">
        <w:t xml:space="preserve"> #</w:t>
      </w:r>
      <w:r w:rsidR="00343FB6">
        <w:fldChar w:fldCharType="begin"/>
      </w:r>
      <w:r w:rsidR="00343FB6">
        <w:instrText xml:space="preserve"> REF _Ref489948696 \w \h </w:instrText>
      </w:r>
      <w:r w:rsidR="00343FB6">
        <w:fldChar w:fldCharType="separate"/>
      </w:r>
      <w:r w:rsidR="00343FB6">
        <w:t>2.1</w:t>
      </w:r>
      <w:r w:rsidR="00343FB6">
        <w:fldChar w:fldCharType="end"/>
      </w:r>
      <w:r w:rsidR="00343FB6">
        <w:t>, #</w:t>
      </w:r>
      <w:r w:rsidR="00343FB6">
        <w:fldChar w:fldCharType="begin"/>
      </w:r>
      <w:r w:rsidR="00343FB6">
        <w:instrText xml:space="preserve"> REF _Ref489948838 \w \h </w:instrText>
      </w:r>
      <w:r w:rsidR="00343FB6">
        <w:fldChar w:fldCharType="separate"/>
      </w:r>
      <w:r w:rsidR="00343FB6">
        <w:t>2.2</w:t>
      </w:r>
      <w:r w:rsidR="00343FB6">
        <w:fldChar w:fldCharType="end"/>
      </w:r>
      <w:r w:rsidR="00535B07">
        <w:t>)</w:t>
      </w:r>
    </w:p>
    <w:p w14:paraId="7837CC7A" w14:textId="266B06C8" w:rsidR="00343FB6" w:rsidRDefault="00343FB6" w:rsidP="00581A44">
      <w:pPr>
        <w:pStyle w:val="ListParagraph"/>
        <w:numPr>
          <w:ilvl w:val="0"/>
          <w:numId w:val="33"/>
        </w:numPr>
      </w:pPr>
      <w:r>
        <w:t>OAGD1 removes an ASCC from the PB3 extension. (Assertion #</w:t>
      </w:r>
      <w:r>
        <w:fldChar w:fldCharType="begin"/>
      </w:r>
      <w:r>
        <w:instrText xml:space="preserve"> REF _Ref489948854 \w \h </w:instrText>
      </w:r>
      <w:r>
        <w:fldChar w:fldCharType="separate"/>
      </w:r>
      <w:r>
        <w:t>2.3</w:t>
      </w:r>
      <w:r>
        <w:fldChar w:fldCharType="end"/>
      </w:r>
      <w:r>
        <w:t>)</w:t>
      </w:r>
    </w:p>
    <w:p w14:paraId="33D2960F" w14:textId="1184C461" w:rsidR="00343FB6" w:rsidRDefault="00343FB6" w:rsidP="00581A44">
      <w:pPr>
        <w:pStyle w:val="ListParagraph"/>
        <w:numPr>
          <w:ilvl w:val="0"/>
          <w:numId w:val="33"/>
        </w:numPr>
      </w:pPr>
      <w:r>
        <w:t>OAGD1 removes a BCC from the PB3 extension.</w:t>
      </w:r>
      <w:r w:rsidRPr="00343FB6">
        <w:t xml:space="preserve"> </w:t>
      </w:r>
      <w:r>
        <w:t>(Assertion #</w:t>
      </w:r>
      <w:r>
        <w:fldChar w:fldCharType="begin"/>
      </w:r>
      <w:r>
        <w:instrText xml:space="preserve"> REF _Ref489948866 \w \h </w:instrText>
      </w:r>
      <w:r>
        <w:fldChar w:fldCharType="separate"/>
      </w:r>
      <w:r>
        <w:t>2.4</w:t>
      </w:r>
      <w:r>
        <w:fldChar w:fldCharType="end"/>
      </w:r>
      <w:r>
        <w:t>)</w:t>
      </w:r>
    </w:p>
    <w:p w14:paraId="7368D1BB" w14:textId="55B04CE7" w:rsidR="000F2CAE" w:rsidRDefault="00CC12BA" w:rsidP="00581A44">
      <w:pPr>
        <w:pStyle w:val="ListParagraph"/>
        <w:numPr>
          <w:ilvl w:val="0"/>
          <w:numId w:val="33"/>
        </w:numPr>
      </w:pPr>
      <w:r>
        <w:t xml:space="preserve">OAGD1 advances the PB5 extension to the Candidate state. </w:t>
      </w:r>
      <w:r w:rsidR="000F2CAE">
        <w:t>(Assertion #</w:t>
      </w:r>
      <w:r w:rsidR="000F2CAE">
        <w:fldChar w:fldCharType="begin"/>
      </w:r>
      <w:r w:rsidR="000F2CAE">
        <w:instrText xml:space="preserve"> REF _Ref489951832 \w \h </w:instrText>
      </w:r>
      <w:r w:rsidR="000F2CAE">
        <w:fldChar w:fldCharType="separate"/>
      </w:r>
      <w:r w:rsidR="000F2CAE">
        <w:t>2.5</w:t>
      </w:r>
      <w:r w:rsidR="000F2CAE">
        <w:fldChar w:fldCharType="end"/>
      </w:r>
      <w:r w:rsidR="000F2CAE">
        <w:t>)</w:t>
      </w:r>
    </w:p>
    <w:p w14:paraId="5EA4E628" w14:textId="2B3AC3E8" w:rsidR="00E14D5C" w:rsidRDefault="00CC12BA" w:rsidP="00581A44">
      <w:pPr>
        <w:pStyle w:val="ListParagraph"/>
        <w:numPr>
          <w:ilvl w:val="0"/>
          <w:numId w:val="33"/>
        </w:numPr>
      </w:pPr>
      <w:r>
        <w:t>OAGD1 advances the PB3 extension</w:t>
      </w:r>
      <w:r w:rsidRPr="000F2CAE">
        <w:t xml:space="preserve"> </w:t>
      </w:r>
      <w:r>
        <w:t xml:space="preserve">to the Published state. </w:t>
      </w:r>
      <w:r w:rsidR="00535B07">
        <w:t>(Assertion</w:t>
      </w:r>
      <w:r w:rsidR="000F2CAE">
        <w:t xml:space="preserve"> #</w:t>
      </w:r>
      <w:r w:rsidR="000F2CAE">
        <w:fldChar w:fldCharType="begin"/>
      </w:r>
      <w:r w:rsidR="000F2CAE">
        <w:instrText xml:space="preserve"> REF _Ref489951884 \w \h </w:instrText>
      </w:r>
      <w:r w:rsidR="000F2CAE">
        <w:fldChar w:fldCharType="separate"/>
      </w:r>
      <w:r w:rsidR="000F2CAE">
        <w:t>2.6</w:t>
      </w:r>
      <w:r w:rsidR="000F2CAE">
        <w:fldChar w:fldCharType="end"/>
      </w:r>
      <w:r w:rsidR="00535B07">
        <w:t>)</w:t>
      </w:r>
    </w:p>
    <w:p w14:paraId="22A73172" w14:textId="7105F6A0" w:rsidR="000F2CAE" w:rsidRDefault="000F2CAE" w:rsidP="00581A44">
      <w:pPr>
        <w:pStyle w:val="ListParagraph"/>
        <w:numPr>
          <w:ilvl w:val="0"/>
          <w:numId w:val="33"/>
        </w:numPr>
      </w:pPr>
      <w:r>
        <w:lastRenderedPageBreak/>
        <w:t xml:space="preserve">Verify that OAGD1 cannot make any change to the PB5 extension except changing the state back to Editing (note keep the PB5 extension in the </w:t>
      </w:r>
      <w:r w:rsidR="00294A1B">
        <w:t>Candidate</w:t>
      </w:r>
      <w:r>
        <w:t xml:space="preserve"> state after this step). (Assertion #</w:t>
      </w:r>
      <w:r>
        <w:fldChar w:fldCharType="begin"/>
      </w:r>
      <w:r>
        <w:instrText xml:space="preserve"> REF _Ref489952157 \w \h </w:instrText>
      </w:r>
      <w:r>
        <w:fldChar w:fldCharType="separate"/>
      </w:r>
      <w:r>
        <w:t>2.7</w:t>
      </w:r>
      <w:r>
        <w:fldChar w:fldCharType="end"/>
      </w:r>
      <w:r>
        <w:t>)</w:t>
      </w:r>
    </w:p>
    <w:p w14:paraId="77A9BEC1" w14:textId="1D972D3C" w:rsidR="000F2CAE" w:rsidRDefault="000F2CAE" w:rsidP="00581A44">
      <w:pPr>
        <w:pStyle w:val="ListParagraph"/>
        <w:numPr>
          <w:ilvl w:val="0"/>
          <w:numId w:val="33"/>
        </w:numPr>
      </w:pPr>
      <w:r>
        <w:t xml:space="preserve">OAGD1 creates a profile </w:t>
      </w:r>
      <w:r w:rsidR="00D45E68">
        <w:t xml:space="preserve">BOD </w:t>
      </w:r>
      <w:r>
        <w:t>PB7. Makes an extension to PB7 to the same component as PB5.</w:t>
      </w:r>
      <w:r w:rsidR="00EF77FA">
        <w:t xml:space="preserve"> Here actually no user extension group created (so there is no UEGACC7) (Assertion #</w:t>
      </w:r>
      <w:r w:rsidR="00EF77FA">
        <w:fldChar w:fldCharType="begin"/>
      </w:r>
      <w:r w:rsidR="00EF77FA">
        <w:instrText xml:space="preserve"> REF _Ref489973194 \w \h </w:instrText>
      </w:r>
      <w:r w:rsidR="00EF77FA">
        <w:fldChar w:fldCharType="separate"/>
      </w:r>
      <w:r w:rsidR="00EF77FA">
        <w:t>2.8</w:t>
      </w:r>
      <w:r w:rsidR="00EF77FA">
        <w:fldChar w:fldCharType="end"/>
      </w:r>
      <w:r w:rsidR="00EF77FA">
        <w:t>)</w:t>
      </w:r>
    </w:p>
    <w:p w14:paraId="1A97032C" w14:textId="3510EA0D" w:rsidR="00294A1B" w:rsidRDefault="00294A1B" w:rsidP="00581A44">
      <w:pPr>
        <w:pStyle w:val="ListParagraph"/>
        <w:numPr>
          <w:ilvl w:val="0"/>
          <w:numId w:val="33"/>
        </w:numPr>
      </w:pPr>
      <w:r>
        <w:t>OAGD1 opens PB4. Try to make an extension to the same component as PB1. Verify that the application does not allow this.</w:t>
      </w:r>
      <w:r w:rsidR="0056061B">
        <w:t xml:space="preserve"> (Assertion #</w:t>
      </w:r>
      <w:r w:rsidR="0056061B">
        <w:fldChar w:fldCharType="begin"/>
      </w:r>
      <w:r w:rsidR="0056061B">
        <w:instrText xml:space="preserve"> REF _Ref489956026 \w \h </w:instrText>
      </w:r>
      <w:r w:rsidR="0056061B">
        <w:fldChar w:fldCharType="separate"/>
      </w:r>
      <w:r w:rsidR="0056061B">
        <w:t>2.9.1</w:t>
      </w:r>
      <w:r w:rsidR="0056061B">
        <w:fldChar w:fldCharType="end"/>
      </w:r>
      <w:r w:rsidR="0056061B">
        <w:t>)</w:t>
      </w:r>
    </w:p>
    <w:p w14:paraId="3AA2B6B1" w14:textId="0D201DF4" w:rsidR="000F2CAE" w:rsidRDefault="00D45E68" w:rsidP="00581A44">
      <w:pPr>
        <w:pStyle w:val="ListParagraph"/>
        <w:numPr>
          <w:ilvl w:val="0"/>
          <w:numId w:val="33"/>
        </w:numPr>
      </w:pPr>
      <w:r>
        <w:t>OAGD1 logs out.</w:t>
      </w:r>
    </w:p>
    <w:p w14:paraId="2429D79C" w14:textId="773C93A8" w:rsidR="00D45E68" w:rsidRDefault="00D45E68" w:rsidP="00581A44">
      <w:pPr>
        <w:pStyle w:val="ListParagraph"/>
        <w:numPr>
          <w:ilvl w:val="0"/>
          <w:numId w:val="33"/>
        </w:numPr>
      </w:pPr>
      <w:r>
        <w:t>OAGD2 logs in as an OAGi developer.</w:t>
      </w:r>
    </w:p>
    <w:p w14:paraId="69F97BCE" w14:textId="0E2E0DBD" w:rsidR="0056061B" w:rsidRDefault="0056061B" w:rsidP="00581A44">
      <w:pPr>
        <w:pStyle w:val="ListParagraph"/>
        <w:numPr>
          <w:ilvl w:val="0"/>
          <w:numId w:val="33"/>
        </w:numPr>
      </w:pPr>
      <w:r>
        <w:t>OAGD2 creates a profile BOD, PB8.</w:t>
      </w:r>
    </w:p>
    <w:p w14:paraId="17D1B8D8" w14:textId="6175A4BB" w:rsidR="0056061B" w:rsidRDefault="0056061B" w:rsidP="00581A44">
      <w:pPr>
        <w:pStyle w:val="ListParagraph"/>
        <w:numPr>
          <w:ilvl w:val="0"/>
          <w:numId w:val="33"/>
        </w:numPr>
      </w:pPr>
      <w:r>
        <w:t>OAGD2 tries to make an extension in PB8 to the same component as PB5. Verify that the application does not allow this. (Assertion #</w:t>
      </w:r>
      <w:r>
        <w:fldChar w:fldCharType="begin"/>
      </w:r>
      <w:r>
        <w:instrText xml:space="preserve"> REF _Ref489956032 \w \h </w:instrText>
      </w:r>
      <w:r>
        <w:fldChar w:fldCharType="separate"/>
      </w:r>
      <w:r>
        <w:t>2.9.2</w:t>
      </w:r>
      <w:r>
        <w:fldChar w:fldCharType="end"/>
      </w:r>
      <w:r>
        <w:t>)</w:t>
      </w:r>
    </w:p>
    <w:p w14:paraId="1D4A0742" w14:textId="1D5CA798" w:rsidR="00D45E68" w:rsidRDefault="003B5B95" w:rsidP="00581A44">
      <w:pPr>
        <w:pStyle w:val="ListParagraph"/>
        <w:numPr>
          <w:ilvl w:val="0"/>
          <w:numId w:val="33"/>
        </w:numPr>
      </w:pPr>
      <w:r>
        <w:t>OAGD</w:t>
      </w:r>
      <w:r w:rsidR="00CC12BA">
        <w:t>2</w:t>
      </w:r>
      <w:r>
        <w:t xml:space="preserve"> logs </w:t>
      </w:r>
      <w:r w:rsidRPr="00EF77FA">
        <w:t>out</w:t>
      </w:r>
      <w:r>
        <w:t>.</w:t>
      </w:r>
    </w:p>
    <w:p w14:paraId="140DAB30" w14:textId="786EBC28" w:rsidR="003B5B95" w:rsidRDefault="00E2066F" w:rsidP="00581A44">
      <w:pPr>
        <w:pStyle w:val="ListParagraph"/>
        <w:numPr>
          <w:ilvl w:val="0"/>
          <w:numId w:val="33"/>
        </w:numPr>
      </w:pPr>
      <w:commentRangeStart w:id="325"/>
      <w:r>
        <w:t>OAGD1</w:t>
      </w:r>
      <w:r w:rsidR="003B5B95">
        <w:t xml:space="preserve"> logs in as an OAGi developer.</w:t>
      </w:r>
    </w:p>
    <w:p w14:paraId="5C0A2A75" w14:textId="26250255" w:rsidR="000F2CAE" w:rsidRDefault="00E2066F" w:rsidP="00581A44">
      <w:pPr>
        <w:pStyle w:val="ListParagraph"/>
        <w:numPr>
          <w:ilvl w:val="0"/>
          <w:numId w:val="33"/>
        </w:numPr>
      </w:pPr>
      <w:r>
        <w:t>OAGD1 open</w:t>
      </w:r>
      <w:r w:rsidR="00CC12BA">
        <w:t>s</w:t>
      </w:r>
      <w:r>
        <w:t xml:space="preserve"> the CC Management page.</w:t>
      </w:r>
    </w:p>
    <w:p w14:paraId="536B7153" w14:textId="62ED10AE" w:rsidR="00E2066F" w:rsidRDefault="00E2066F" w:rsidP="00581A44">
      <w:pPr>
        <w:pStyle w:val="ListParagraph"/>
        <w:numPr>
          <w:ilvl w:val="0"/>
          <w:numId w:val="33"/>
        </w:numPr>
      </w:pPr>
      <w:r>
        <w:t xml:space="preserve">Verify that </w:t>
      </w:r>
      <w:r w:rsidR="00BD5CE9">
        <w:t>OAGD1 cannot see in the list any user extension group ACC belonging to OAGD1 in the enterprise end user capacity. (Assertion #</w:t>
      </w:r>
      <w:r w:rsidR="00BD5CE9">
        <w:fldChar w:fldCharType="begin"/>
      </w:r>
      <w:r w:rsidR="00BD5CE9">
        <w:instrText xml:space="preserve"> REF _Ref489970480 \w \h </w:instrText>
      </w:r>
      <w:r w:rsidR="00BD5CE9">
        <w:fldChar w:fldCharType="separate"/>
      </w:r>
      <w:r w:rsidR="00373AEB">
        <w:t>3.1</w:t>
      </w:r>
      <w:r w:rsidR="00BD5CE9">
        <w:fldChar w:fldCharType="end"/>
      </w:r>
      <w:r w:rsidR="00BD5CE9">
        <w:t>)</w:t>
      </w:r>
    </w:p>
    <w:p w14:paraId="71E97076" w14:textId="32504D5A" w:rsidR="00BD5CE9" w:rsidRDefault="00BD5CE9" w:rsidP="00581A44">
      <w:pPr>
        <w:pStyle w:val="ListParagraph"/>
        <w:numPr>
          <w:ilvl w:val="0"/>
          <w:numId w:val="33"/>
        </w:numPr>
      </w:pPr>
      <w:r>
        <w:t>Verify that OAGD1 can see in the list UEGACC1. (Assertion #</w:t>
      </w:r>
      <w:r w:rsidR="00373AEB">
        <w:fldChar w:fldCharType="begin"/>
      </w:r>
      <w:r w:rsidR="00373AEB">
        <w:instrText xml:space="preserve"> REF _Ref489970781 \w \h </w:instrText>
      </w:r>
      <w:r w:rsidR="00373AEB">
        <w:fldChar w:fldCharType="separate"/>
      </w:r>
      <w:r w:rsidR="00373AEB">
        <w:t>3.2.1</w:t>
      </w:r>
      <w:r w:rsidR="00373AEB">
        <w:fldChar w:fldCharType="end"/>
      </w:r>
      <w:r w:rsidR="00373AEB">
        <w:t>)</w:t>
      </w:r>
    </w:p>
    <w:p w14:paraId="4DB4469E" w14:textId="09A0F9D8" w:rsidR="00373AEB" w:rsidRDefault="00373AEB" w:rsidP="00581A44">
      <w:pPr>
        <w:pStyle w:val="ListParagraph"/>
        <w:numPr>
          <w:ilvl w:val="0"/>
          <w:numId w:val="33"/>
        </w:numPr>
      </w:pPr>
      <w:r>
        <w:t>OAGD1 logs out.</w:t>
      </w:r>
    </w:p>
    <w:p w14:paraId="7F9D89A3" w14:textId="55AAC036" w:rsidR="00373AEB" w:rsidRDefault="00373AEB" w:rsidP="00581A44">
      <w:pPr>
        <w:pStyle w:val="ListParagraph"/>
        <w:numPr>
          <w:ilvl w:val="0"/>
          <w:numId w:val="33"/>
        </w:numPr>
      </w:pPr>
      <w:r>
        <w:t>OAGD2 logs in as an OAGi developer.</w:t>
      </w:r>
    </w:p>
    <w:p w14:paraId="129CB881" w14:textId="037AD817" w:rsidR="00373AEB" w:rsidRDefault="00373AEB" w:rsidP="00581A44">
      <w:pPr>
        <w:pStyle w:val="ListParagraph"/>
        <w:numPr>
          <w:ilvl w:val="0"/>
          <w:numId w:val="33"/>
        </w:numPr>
      </w:pPr>
      <w:r>
        <w:t>OAGD2 goes to the CC Management page.</w:t>
      </w:r>
    </w:p>
    <w:p w14:paraId="3D9584EE" w14:textId="73A66FCC" w:rsidR="00373AEB" w:rsidRDefault="00373AEB" w:rsidP="00581A44">
      <w:pPr>
        <w:pStyle w:val="ListParagraph"/>
        <w:numPr>
          <w:ilvl w:val="0"/>
          <w:numId w:val="33"/>
        </w:numPr>
      </w:pPr>
      <w:r>
        <w:t>Verify that OAGD2 can see in the list UEGACC5. (Assertion #</w:t>
      </w:r>
      <w:r>
        <w:fldChar w:fldCharType="begin"/>
      </w:r>
      <w:r>
        <w:instrText xml:space="preserve"> REF _Ref489970886 \w \h </w:instrText>
      </w:r>
      <w:r>
        <w:fldChar w:fldCharType="separate"/>
      </w:r>
      <w:r>
        <w:t>3.2.2</w:t>
      </w:r>
      <w:r>
        <w:fldChar w:fldCharType="end"/>
      </w:r>
      <w:r>
        <w:t>)</w:t>
      </w:r>
    </w:p>
    <w:p w14:paraId="531BCA30" w14:textId="0FB21CEB" w:rsidR="00373AEB" w:rsidRDefault="00373AEB" w:rsidP="00581A44">
      <w:pPr>
        <w:pStyle w:val="ListParagraph"/>
        <w:numPr>
          <w:ilvl w:val="0"/>
          <w:numId w:val="33"/>
        </w:numPr>
      </w:pPr>
      <w:r>
        <w:t>Verify that OAGD2 can see the details of UEGACC2 but cannot make any change. (Assertion #</w:t>
      </w:r>
      <w:r>
        <w:fldChar w:fldCharType="begin"/>
      </w:r>
      <w:r>
        <w:instrText xml:space="preserve"> REF _Ref489970970 \w \h </w:instrText>
      </w:r>
      <w:r>
        <w:fldChar w:fldCharType="separate"/>
      </w:r>
      <w:r>
        <w:t>3.3.1</w:t>
      </w:r>
      <w:r>
        <w:fldChar w:fldCharType="end"/>
      </w:r>
      <w:r>
        <w:t>)</w:t>
      </w:r>
    </w:p>
    <w:p w14:paraId="3F0C181F" w14:textId="40FA755F" w:rsidR="00373AEB" w:rsidRDefault="00373AEB" w:rsidP="00581A44">
      <w:pPr>
        <w:pStyle w:val="ListParagraph"/>
        <w:numPr>
          <w:ilvl w:val="0"/>
          <w:numId w:val="33"/>
        </w:numPr>
      </w:pPr>
      <w:r>
        <w:t>Verify that OAGD2 can see the details of UEGACC3 but cannot make any change. (Assertion #</w:t>
      </w:r>
      <w:r>
        <w:fldChar w:fldCharType="begin"/>
      </w:r>
      <w:r>
        <w:instrText xml:space="preserve"> REF _Ref489971061 \w \h </w:instrText>
      </w:r>
      <w:r>
        <w:fldChar w:fldCharType="separate"/>
      </w:r>
      <w:r>
        <w:t>3.3.2</w:t>
      </w:r>
      <w:r>
        <w:fldChar w:fldCharType="end"/>
      </w:r>
      <w:r>
        <w:t>)</w:t>
      </w:r>
    </w:p>
    <w:p w14:paraId="6375861E" w14:textId="6EA469B6" w:rsidR="00373AEB" w:rsidRDefault="00373AEB" w:rsidP="00581A44">
      <w:pPr>
        <w:pStyle w:val="ListParagraph"/>
        <w:numPr>
          <w:ilvl w:val="0"/>
          <w:numId w:val="33"/>
        </w:numPr>
      </w:pPr>
      <w:r>
        <w:t>Verify that OAGD2 cannot see the details of the UEGACC6. (Assertion #</w:t>
      </w:r>
      <w:r>
        <w:fldChar w:fldCharType="begin"/>
      </w:r>
      <w:r>
        <w:instrText xml:space="preserve"> REF _Ref489971190 \w \h </w:instrText>
      </w:r>
      <w:r>
        <w:fldChar w:fldCharType="separate"/>
      </w:r>
      <w:r>
        <w:t>3.3.3</w:t>
      </w:r>
      <w:r>
        <w:fldChar w:fldCharType="end"/>
      </w:r>
      <w:r>
        <w:t>)</w:t>
      </w:r>
    </w:p>
    <w:p w14:paraId="347864A7" w14:textId="0978EB18" w:rsidR="00CC12BA" w:rsidRDefault="00CC12BA" w:rsidP="00581A44">
      <w:pPr>
        <w:pStyle w:val="ListParagraph"/>
        <w:numPr>
          <w:ilvl w:val="0"/>
          <w:numId w:val="33"/>
        </w:numPr>
      </w:pPr>
      <w:r>
        <w:t>OAGD2 logs out.</w:t>
      </w:r>
    </w:p>
    <w:p w14:paraId="7EDFA8DE" w14:textId="5C70F2E5" w:rsidR="00CC12BA" w:rsidRDefault="00CC12BA" w:rsidP="00581A44">
      <w:pPr>
        <w:pStyle w:val="ListParagraph"/>
        <w:numPr>
          <w:ilvl w:val="0"/>
          <w:numId w:val="33"/>
        </w:numPr>
      </w:pPr>
      <w:r>
        <w:t>OAGD1 logs in as an OAGi developer and goes to the CC Management page.</w:t>
      </w:r>
    </w:p>
    <w:p w14:paraId="160D65D2" w14:textId="3034C641" w:rsidR="00E14D5C" w:rsidRDefault="00E2066F" w:rsidP="00581A44">
      <w:pPr>
        <w:pStyle w:val="ListParagraph"/>
        <w:numPr>
          <w:ilvl w:val="0"/>
          <w:numId w:val="33"/>
        </w:numPr>
      </w:pPr>
      <w:r>
        <w:t>OAGD1 open UEGACC4 to add a new ASCC. Verify that no ASCCP belonging to enterprise tenants ever shows up for selection when adding an ASCC (use particularly the ASCCP that belongs to OAGD1 in the enterprise end user capacity in the verification). Also</w:t>
      </w:r>
      <w:r w:rsidR="00373AEB">
        <w:t>,</w:t>
      </w:r>
      <w:r>
        <w:t xml:space="preserve"> verify that user extension group ASCCPs are not available for selection. </w:t>
      </w:r>
      <w:r w:rsidR="00CD1C0A">
        <w:t>(Assertion #</w:t>
      </w:r>
      <w:r w:rsidR="00373AEB">
        <w:rPr>
          <w:highlight w:val="yellow"/>
        </w:rPr>
        <w:fldChar w:fldCharType="begin"/>
      </w:r>
      <w:r w:rsidR="00373AEB">
        <w:instrText xml:space="preserve"> REF _Ref489970698 \w \h </w:instrText>
      </w:r>
      <w:r w:rsidR="00373AEB">
        <w:rPr>
          <w:highlight w:val="yellow"/>
        </w:rPr>
      </w:r>
      <w:r w:rsidR="00373AEB">
        <w:rPr>
          <w:highlight w:val="yellow"/>
        </w:rPr>
        <w:fldChar w:fldCharType="separate"/>
      </w:r>
      <w:r w:rsidR="00373AEB">
        <w:t>3.4</w:t>
      </w:r>
      <w:r w:rsidR="00373AEB">
        <w:rPr>
          <w:highlight w:val="yellow"/>
        </w:rPr>
        <w:fldChar w:fldCharType="end"/>
      </w:r>
      <w:r w:rsidR="00CD1C0A">
        <w:t>)</w:t>
      </w:r>
    </w:p>
    <w:p w14:paraId="7C71ECA7" w14:textId="6770C323" w:rsidR="00E2066F" w:rsidRDefault="00E2066F" w:rsidP="00581A44">
      <w:pPr>
        <w:pStyle w:val="ListParagraph"/>
        <w:numPr>
          <w:ilvl w:val="0"/>
          <w:numId w:val="33"/>
        </w:numPr>
      </w:pPr>
      <w:r>
        <w:t>OAGD1 adds a new BCC to UEGACC4. (Assertion #</w:t>
      </w:r>
      <w:r>
        <w:fldChar w:fldCharType="begin"/>
      </w:r>
      <w:r>
        <w:instrText xml:space="preserve"> REF _Ref489968680 \w \h </w:instrText>
      </w:r>
      <w:r>
        <w:fldChar w:fldCharType="separate"/>
      </w:r>
      <w:r w:rsidR="00373AEB">
        <w:t>3.5</w:t>
      </w:r>
      <w:r>
        <w:fldChar w:fldCharType="end"/>
      </w:r>
      <w:r>
        <w:t>)</w:t>
      </w:r>
    </w:p>
    <w:p w14:paraId="17A5FE01" w14:textId="1A370D8A" w:rsidR="00E2066F" w:rsidRDefault="00E2066F" w:rsidP="00581A44">
      <w:pPr>
        <w:pStyle w:val="ListParagraph"/>
        <w:numPr>
          <w:ilvl w:val="0"/>
          <w:numId w:val="33"/>
        </w:numPr>
      </w:pPr>
      <w:r>
        <w:t>OAGD1 removes an ASCC from UEGACC4. (Assertion #</w:t>
      </w:r>
      <w:r>
        <w:fldChar w:fldCharType="begin"/>
      </w:r>
      <w:r>
        <w:instrText xml:space="preserve"> REF _Ref489968719 \w \h </w:instrText>
      </w:r>
      <w:r>
        <w:fldChar w:fldCharType="separate"/>
      </w:r>
      <w:r w:rsidR="00373AEB">
        <w:t>3.6</w:t>
      </w:r>
      <w:r>
        <w:fldChar w:fldCharType="end"/>
      </w:r>
      <w:r>
        <w:t>)</w:t>
      </w:r>
    </w:p>
    <w:p w14:paraId="01B94F56" w14:textId="56DBAB96" w:rsidR="00E2066F" w:rsidRDefault="00E2066F" w:rsidP="00581A44">
      <w:pPr>
        <w:pStyle w:val="ListParagraph"/>
        <w:numPr>
          <w:ilvl w:val="0"/>
          <w:numId w:val="33"/>
        </w:numPr>
      </w:pPr>
      <w:r>
        <w:t>OAGD1 removes a BCC from UEGACC4. (Assertion #</w:t>
      </w:r>
      <w:r>
        <w:fldChar w:fldCharType="begin"/>
      </w:r>
      <w:r>
        <w:instrText xml:space="preserve"> REF _Ref489968745 \w \h </w:instrText>
      </w:r>
      <w:r>
        <w:fldChar w:fldCharType="separate"/>
      </w:r>
      <w:r w:rsidR="00373AEB">
        <w:t>3.7</w:t>
      </w:r>
      <w:r>
        <w:fldChar w:fldCharType="end"/>
      </w:r>
      <w:r>
        <w:t>)</w:t>
      </w:r>
    </w:p>
    <w:p w14:paraId="380E10DC" w14:textId="2A25154B" w:rsidR="00E2066F" w:rsidRDefault="00E2066F" w:rsidP="00581A44">
      <w:pPr>
        <w:pStyle w:val="ListParagraph"/>
        <w:numPr>
          <w:ilvl w:val="0"/>
          <w:numId w:val="33"/>
        </w:numPr>
      </w:pPr>
      <w:r>
        <w:t>OAGD1 moves UEGACC4 to the Candidate state. (Assertion #</w:t>
      </w:r>
      <w:r>
        <w:fldChar w:fldCharType="begin"/>
      </w:r>
      <w:r>
        <w:instrText xml:space="preserve"> REF _Ref489968803 \w \h </w:instrText>
      </w:r>
      <w:r>
        <w:fldChar w:fldCharType="separate"/>
      </w:r>
      <w:r w:rsidR="00373AEB">
        <w:t>3.8</w:t>
      </w:r>
      <w:r>
        <w:fldChar w:fldCharType="end"/>
      </w:r>
      <w:r>
        <w:t>)</w:t>
      </w:r>
    </w:p>
    <w:p w14:paraId="083D6C89" w14:textId="278B84AB" w:rsidR="00E2066F" w:rsidRDefault="00E2066F" w:rsidP="00581A44">
      <w:pPr>
        <w:pStyle w:val="ListParagraph"/>
        <w:numPr>
          <w:ilvl w:val="0"/>
          <w:numId w:val="33"/>
        </w:numPr>
      </w:pPr>
      <w:r>
        <w:t>OAGD1 moves UEGACC4 back to the Editing state. (Assertion #</w:t>
      </w:r>
      <w:r>
        <w:fldChar w:fldCharType="begin"/>
      </w:r>
      <w:r>
        <w:instrText xml:space="preserve"> REF _Ref489968872 \w \h </w:instrText>
      </w:r>
      <w:r>
        <w:fldChar w:fldCharType="separate"/>
      </w:r>
      <w:r w:rsidR="00373AEB">
        <w:t>3.9</w:t>
      </w:r>
      <w:r>
        <w:fldChar w:fldCharType="end"/>
      </w:r>
      <w:r>
        <w:t>)</w:t>
      </w:r>
    </w:p>
    <w:p w14:paraId="0B423345" w14:textId="01FB1E4A" w:rsidR="00E2066F" w:rsidRDefault="00E2066F" w:rsidP="00581A44">
      <w:pPr>
        <w:pStyle w:val="ListParagraph"/>
        <w:numPr>
          <w:ilvl w:val="0"/>
          <w:numId w:val="33"/>
        </w:numPr>
      </w:pPr>
      <w:r>
        <w:t>OAGD1 moves UEGACC4 to the Candidate and then Published state. (Assertion #</w:t>
      </w:r>
      <w:r>
        <w:fldChar w:fldCharType="begin"/>
      </w:r>
      <w:r>
        <w:instrText xml:space="preserve"> REF _Ref489968923 \w \h </w:instrText>
      </w:r>
      <w:r>
        <w:fldChar w:fldCharType="separate"/>
      </w:r>
      <w:r w:rsidR="00373AEB">
        <w:t>3.10</w:t>
      </w:r>
      <w:r>
        <w:fldChar w:fldCharType="end"/>
      </w:r>
      <w:r>
        <w:t>)</w:t>
      </w:r>
    </w:p>
    <w:p w14:paraId="19C5B468" w14:textId="5090E965" w:rsidR="005632F6" w:rsidRDefault="005632F6" w:rsidP="00581A44">
      <w:pPr>
        <w:pStyle w:val="ListParagraph"/>
        <w:numPr>
          <w:ilvl w:val="0"/>
          <w:numId w:val="33"/>
        </w:numPr>
      </w:pPr>
      <w:r>
        <w:t xml:space="preserve">Verify that there is </w:t>
      </w:r>
      <w:r w:rsidR="00B86063">
        <w:t xml:space="preserve">no </w:t>
      </w:r>
      <w:r>
        <w:t>sharing capability in the CC Management. (Assertion #</w:t>
      </w:r>
      <w:r>
        <w:fldChar w:fldCharType="begin"/>
      </w:r>
      <w:r>
        <w:instrText xml:space="preserve"> REF _Ref489972548 \w \h </w:instrText>
      </w:r>
      <w:r>
        <w:fldChar w:fldCharType="separate"/>
      </w:r>
      <w:r>
        <w:t>4</w:t>
      </w:r>
      <w:r>
        <w:fldChar w:fldCharType="end"/>
      </w:r>
      <w:r>
        <w:t>)</w:t>
      </w:r>
    </w:p>
    <w:p w14:paraId="2D1A062C" w14:textId="20E294AA" w:rsidR="00A41E0F" w:rsidRDefault="00B662D4" w:rsidP="00581A44">
      <w:pPr>
        <w:pStyle w:val="ListParagraph"/>
        <w:numPr>
          <w:ilvl w:val="0"/>
          <w:numId w:val="33"/>
        </w:numPr>
      </w:pPr>
      <w:r>
        <w:t>OAGD1 transfers the ownership of UEACC6 to OAGD2. Verify no user without an OAGi tenant role shows up for selection and v</w:t>
      </w:r>
      <w:r w:rsidR="0075717E">
        <w:t xml:space="preserve">erify that </w:t>
      </w:r>
      <w:r>
        <w:t>the transfer is successful</w:t>
      </w:r>
      <w:r w:rsidR="0075717E">
        <w:t>.</w:t>
      </w:r>
      <w:r w:rsidR="005632F6">
        <w:t xml:space="preserve"> (Assertion #</w:t>
      </w:r>
      <w:r w:rsidR="005632F6">
        <w:fldChar w:fldCharType="begin"/>
      </w:r>
      <w:r w:rsidR="005632F6">
        <w:instrText xml:space="preserve"> REF _Ref489972897 \w \h </w:instrText>
      </w:r>
      <w:r w:rsidR="005632F6">
        <w:fldChar w:fldCharType="separate"/>
      </w:r>
      <w:r w:rsidR="00B86063">
        <w:t>5.1</w:t>
      </w:r>
      <w:r w:rsidR="005632F6">
        <w:fldChar w:fldCharType="end"/>
      </w:r>
      <w:r w:rsidR="005632F6">
        <w:t>)</w:t>
      </w:r>
    </w:p>
    <w:p w14:paraId="366AF49C" w14:textId="2FD08B4D" w:rsidR="00B86063" w:rsidRDefault="00B86063" w:rsidP="00581A44">
      <w:pPr>
        <w:pStyle w:val="ListParagraph"/>
        <w:numPr>
          <w:ilvl w:val="0"/>
          <w:numId w:val="33"/>
        </w:numPr>
      </w:pPr>
      <w:r>
        <w:t>Verify that OAGD1 cannot change the ownership of UEGACC5. (Assertion #</w:t>
      </w:r>
      <w:r>
        <w:fldChar w:fldCharType="begin"/>
      </w:r>
      <w:r>
        <w:instrText xml:space="preserve"> REF _Ref489973233 \w \h </w:instrText>
      </w:r>
      <w:r>
        <w:fldChar w:fldCharType="separate"/>
      </w:r>
      <w:r>
        <w:t>5.2</w:t>
      </w:r>
      <w:r>
        <w:fldChar w:fldCharType="end"/>
      </w:r>
      <w:r>
        <w:t>)</w:t>
      </w:r>
    </w:p>
    <w:p w14:paraId="178875D1" w14:textId="3C2D7193" w:rsidR="00EF77FA" w:rsidRDefault="00EF77FA" w:rsidP="00581A44">
      <w:pPr>
        <w:pStyle w:val="ListParagraph"/>
        <w:numPr>
          <w:ilvl w:val="0"/>
          <w:numId w:val="33"/>
        </w:numPr>
      </w:pPr>
      <w:r>
        <w:lastRenderedPageBreak/>
        <w:t>OAGD1 changes the state of UEGACC5 to the Editing state.</w:t>
      </w:r>
    </w:p>
    <w:p w14:paraId="17E2531C" w14:textId="4AC9D22F" w:rsidR="0075717E" w:rsidRDefault="005632F6" w:rsidP="00581A44">
      <w:pPr>
        <w:pStyle w:val="ListParagraph"/>
        <w:numPr>
          <w:ilvl w:val="0"/>
          <w:numId w:val="33"/>
        </w:numPr>
      </w:pPr>
      <w:r>
        <w:t>Verify that OAGD1 can successfully change the ownership of UEGACC</w:t>
      </w:r>
      <w:r w:rsidR="00EF77FA">
        <w:t>5</w:t>
      </w:r>
      <w:r>
        <w:t xml:space="preserve"> to OAGADx.</w:t>
      </w:r>
      <w:r w:rsidR="00EF77FA">
        <w:t xml:space="preserve"> (Assertion #</w:t>
      </w:r>
      <w:r w:rsidR="00B86063">
        <w:fldChar w:fldCharType="begin"/>
      </w:r>
      <w:r w:rsidR="00B86063">
        <w:instrText xml:space="preserve"> REF _Ref489972913 \w \h </w:instrText>
      </w:r>
      <w:r w:rsidR="00B86063">
        <w:fldChar w:fldCharType="separate"/>
      </w:r>
      <w:r w:rsidR="00B86063">
        <w:t>5.3</w:t>
      </w:r>
      <w:r w:rsidR="00B86063">
        <w:fldChar w:fldCharType="end"/>
      </w:r>
      <w:r w:rsidR="00EF77FA">
        <w:t>)</w:t>
      </w:r>
    </w:p>
    <w:p w14:paraId="3B913C1A" w14:textId="6A5B90AD" w:rsidR="008F4546" w:rsidRDefault="008F4546" w:rsidP="00581A44">
      <w:pPr>
        <w:pStyle w:val="ListParagraph"/>
        <w:numPr>
          <w:ilvl w:val="0"/>
          <w:numId w:val="33"/>
        </w:numPr>
      </w:pPr>
      <w:r>
        <w:t>Verify that transfer of ownership is not allow for the user extension group ACC he does not own. (Assertion #</w:t>
      </w:r>
      <w:r>
        <w:fldChar w:fldCharType="begin"/>
      </w:r>
      <w:r>
        <w:instrText xml:space="preserve"> REF _Ref490062776 \w \h </w:instrText>
      </w:r>
      <w:r>
        <w:fldChar w:fldCharType="separate"/>
      </w:r>
      <w:r>
        <w:t>5.4</w:t>
      </w:r>
      <w:r>
        <w:fldChar w:fldCharType="end"/>
      </w:r>
      <w:r>
        <w:t>)</w:t>
      </w:r>
    </w:p>
    <w:p w14:paraId="43E90DE0" w14:textId="0D321527" w:rsidR="0075717E" w:rsidRDefault="0075717E" w:rsidP="00581A44">
      <w:pPr>
        <w:pStyle w:val="ListParagraph"/>
        <w:numPr>
          <w:ilvl w:val="0"/>
          <w:numId w:val="33"/>
        </w:numPr>
      </w:pPr>
      <w:r>
        <w:t>OAGD1 logs out.</w:t>
      </w:r>
    </w:p>
    <w:p w14:paraId="3520678B" w14:textId="77777777" w:rsidR="0075717E" w:rsidRDefault="0075717E" w:rsidP="00581A44">
      <w:pPr>
        <w:pStyle w:val="ListParagraph"/>
        <w:numPr>
          <w:ilvl w:val="0"/>
          <w:numId w:val="33"/>
        </w:numPr>
      </w:pPr>
      <w:r>
        <w:t>OAGD2 logs in as an OAGi developer.</w:t>
      </w:r>
    </w:p>
    <w:p w14:paraId="23260AD8" w14:textId="5B61545C" w:rsidR="0075717E" w:rsidRDefault="00EF77FA" w:rsidP="00581A44">
      <w:pPr>
        <w:pStyle w:val="ListParagraph"/>
        <w:numPr>
          <w:ilvl w:val="0"/>
          <w:numId w:val="33"/>
        </w:numPr>
      </w:pPr>
      <w:r>
        <w:t xml:space="preserve">OAGD2 </w:t>
      </w:r>
      <w:r w:rsidR="0075717E">
        <w:t>change the state of UEGACC</w:t>
      </w:r>
      <w:r>
        <w:t>5</w:t>
      </w:r>
      <w:r w:rsidR="0075717E">
        <w:t xml:space="preserve"> to the Published state.</w:t>
      </w:r>
    </w:p>
    <w:p w14:paraId="3802227E" w14:textId="77777777" w:rsidR="0075717E" w:rsidRDefault="0075717E" w:rsidP="00581A44">
      <w:pPr>
        <w:pStyle w:val="ListParagraph"/>
        <w:numPr>
          <w:ilvl w:val="0"/>
          <w:numId w:val="33"/>
        </w:numPr>
      </w:pPr>
      <w:r>
        <w:t>OAGD2 logs out.</w:t>
      </w:r>
    </w:p>
    <w:p w14:paraId="524F890B" w14:textId="4598D10F" w:rsidR="0075717E" w:rsidRDefault="0075717E" w:rsidP="00581A44">
      <w:pPr>
        <w:pStyle w:val="ListParagraph"/>
        <w:numPr>
          <w:ilvl w:val="0"/>
          <w:numId w:val="33"/>
        </w:numPr>
      </w:pPr>
      <w:r>
        <w:t>OAGD1 logs in as an OAGi developer.</w:t>
      </w:r>
    </w:p>
    <w:p w14:paraId="1298F608" w14:textId="5300551C" w:rsidR="0075717E" w:rsidRDefault="0075717E" w:rsidP="00581A44">
      <w:pPr>
        <w:pStyle w:val="ListParagraph"/>
        <w:numPr>
          <w:ilvl w:val="0"/>
          <w:numId w:val="33"/>
        </w:numPr>
      </w:pPr>
      <w:r>
        <w:t>OAGD1 opens PB</w:t>
      </w:r>
      <w:r w:rsidR="00EF77FA">
        <w:t>7</w:t>
      </w:r>
      <w:r>
        <w:t>.</w:t>
      </w:r>
    </w:p>
    <w:p w14:paraId="7F944252" w14:textId="72BD7A24" w:rsidR="0075717E" w:rsidRDefault="0075717E" w:rsidP="00581A44">
      <w:pPr>
        <w:pStyle w:val="ListParagraph"/>
        <w:numPr>
          <w:ilvl w:val="0"/>
          <w:numId w:val="33"/>
        </w:numPr>
      </w:pPr>
      <w:r>
        <w:t>Verify that OAGD1 gets a notification to up take th</w:t>
      </w:r>
      <w:r w:rsidR="00EF77FA">
        <w:t>e extension when opening the PB7</w:t>
      </w:r>
      <w:r>
        <w:t xml:space="preserve"> for edit.</w:t>
      </w:r>
      <w:r w:rsidR="00EF77FA">
        <w:t xml:space="preserve"> (note this is because PB7 uses the same extension as PB5). (Assertion #</w:t>
      </w:r>
      <w:r w:rsidR="00EF77FA">
        <w:fldChar w:fldCharType="begin"/>
      </w:r>
      <w:r w:rsidR="00EF77FA">
        <w:instrText xml:space="preserve"> REF _Ref489974862 \w \h </w:instrText>
      </w:r>
      <w:r w:rsidR="00EF77FA">
        <w:fldChar w:fldCharType="separate"/>
      </w:r>
      <w:r w:rsidR="00EF77FA">
        <w:t>6.1</w:t>
      </w:r>
      <w:r w:rsidR="00EF77FA">
        <w:fldChar w:fldCharType="end"/>
      </w:r>
      <w:r w:rsidR="00EF77FA">
        <w:t>)</w:t>
      </w:r>
      <w:commentRangeEnd w:id="325"/>
      <w:r w:rsidR="00EF77FA">
        <w:rPr>
          <w:rStyle w:val="CommentReference"/>
        </w:rPr>
        <w:commentReference w:id="325"/>
      </w:r>
    </w:p>
    <w:p w14:paraId="6CCF0965" w14:textId="14ED8C15" w:rsidR="0075717E" w:rsidRDefault="0075717E" w:rsidP="00581A44">
      <w:pPr>
        <w:pStyle w:val="ListParagraph"/>
        <w:numPr>
          <w:ilvl w:val="0"/>
          <w:numId w:val="33"/>
        </w:numPr>
      </w:pPr>
      <w:r>
        <w:t>OAGD1 opens PB3.</w:t>
      </w:r>
    </w:p>
    <w:p w14:paraId="0CC2402A" w14:textId="602FC592" w:rsidR="0075717E" w:rsidRDefault="0075717E" w:rsidP="00581A44">
      <w:pPr>
        <w:pStyle w:val="ListParagraph"/>
        <w:numPr>
          <w:ilvl w:val="0"/>
          <w:numId w:val="33"/>
        </w:numPr>
      </w:pPr>
      <w:r>
        <w:t>Verify that OAGD1 gets a notification to up take the extension when opening the PB3 for edit.</w:t>
      </w:r>
      <w:r w:rsidR="00EF77FA">
        <w:t xml:space="preserve"> (Assertion #</w:t>
      </w:r>
      <w:r w:rsidR="00EF77FA">
        <w:fldChar w:fldCharType="begin"/>
      </w:r>
      <w:r w:rsidR="00EF77FA">
        <w:instrText xml:space="preserve"> REF _Ref489974889 \w \h </w:instrText>
      </w:r>
      <w:r w:rsidR="00EF77FA">
        <w:fldChar w:fldCharType="separate"/>
      </w:r>
      <w:r w:rsidR="00EF77FA">
        <w:t>6.2</w:t>
      </w:r>
      <w:r w:rsidR="00EF77FA">
        <w:fldChar w:fldCharType="end"/>
      </w:r>
      <w:r w:rsidR="00EF77FA">
        <w:t>)</w:t>
      </w:r>
    </w:p>
    <w:p w14:paraId="5DECA1F5" w14:textId="3202F159" w:rsidR="00B276AF" w:rsidRDefault="00B276AF" w:rsidP="00581A44">
      <w:pPr>
        <w:pStyle w:val="ListParagraph"/>
        <w:numPr>
          <w:ilvl w:val="0"/>
          <w:numId w:val="33"/>
        </w:numPr>
      </w:pPr>
      <w:r>
        <w:t>OAGD1 logs out.</w:t>
      </w:r>
    </w:p>
    <w:p w14:paraId="6FC7BFED" w14:textId="791161B9" w:rsidR="00453C6C" w:rsidRDefault="00453C6C" w:rsidP="00453C6C">
      <w:r>
        <w:t>Assertions covered in this test case:</w:t>
      </w:r>
    </w:p>
    <w:p w14:paraId="4BE4B211" w14:textId="41641084" w:rsidR="00343FB6" w:rsidRDefault="00343FB6" w:rsidP="00581A44">
      <w:pPr>
        <w:pStyle w:val="ListParagraph"/>
        <w:numPr>
          <w:ilvl w:val="0"/>
          <w:numId w:val="41"/>
        </w:numPr>
      </w:pPr>
      <w:bookmarkStart w:id="326" w:name="_Ref489885802"/>
      <w:r>
        <w:t>OAGi developer can creates a localized profile BOD extension.</w:t>
      </w:r>
    </w:p>
    <w:p w14:paraId="12565252" w14:textId="39212D02" w:rsidR="00343FB6" w:rsidRDefault="00343FB6" w:rsidP="00581A44">
      <w:pPr>
        <w:pStyle w:val="ListParagraph"/>
        <w:numPr>
          <w:ilvl w:val="0"/>
          <w:numId w:val="41"/>
        </w:numPr>
      </w:pPr>
      <w:r>
        <w:t>OAGi developer can manage a localized profile BOD extension (through the localized profile BOD extension menu).</w:t>
      </w:r>
    </w:p>
    <w:p w14:paraId="6B8F63E4" w14:textId="14F205E9" w:rsidR="00343FB6" w:rsidRDefault="00343FB6" w:rsidP="00581A44">
      <w:pPr>
        <w:pStyle w:val="ListParagraph"/>
        <w:numPr>
          <w:ilvl w:val="1"/>
          <w:numId w:val="41"/>
        </w:numPr>
      </w:pPr>
      <w:bookmarkStart w:id="327" w:name="_Ref489948696"/>
      <w:r>
        <w:t xml:space="preserve">An OAGi developer can add a new ASCC to an owned </w:t>
      </w:r>
      <w:r w:rsidR="007F14BE">
        <w:t>profile BOD extension</w:t>
      </w:r>
      <w:r>
        <w:t xml:space="preserve"> in the Editing state using ASCCP belonging to the OAGi tenant but not ASCCP belonging to enterprise tenants in any state.</w:t>
      </w:r>
      <w:bookmarkEnd w:id="327"/>
      <w:r w:rsidR="00E2066F">
        <w:t xml:space="preserve"> Also</w:t>
      </w:r>
      <w:r w:rsidR="00E469FB">
        <w:t>,</w:t>
      </w:r>
      <w:r w:rsidR="00E2066F">
        <w:t xml:space="preserve"> user extension group ASCCP</w:t>
      </w:r>
      <w:r w:rsidR="00E469FB">
        <w:t>s</w:t>
      </w:r>
      <w:r w:rsidR="00E2066F">
        <w:t xml:space="preserve"> shall not be available for selection.</w:t>
      </w:r>
    </w:p>
    <w:p w14:paraId="0F9FD04E" w14:textId="74945F35" w:rsidR="00343FB6" w:rsidRDefault="00343FB6" w:rsidP="00581A44">
      <w:pPr>
        <w:pStyle w:val="ListParagraph"/>
        <w:numPr>
          <w:ilvl w:val="1"/>
          <w:numId w:val="41"/>
        </w:numPr>
      </w:pPr>
      <w:bookmarkStart w:id="328" w:name="_Ref489948838"/>
      <w:bookmarkStart w:id="329" w:name="_Ref489948797"/>
      <w:r>
        <w:t xml:space="preserve">An OAGi developer can add a new BCC to an owned </w:t>
      </w:r>
      <w:r w:rsidR="007F14BE">
        <w:t>profile BOD extension</w:t>
      </w:r>
      <w:r>
        <w:t xml:space="preserve"> in the Editing </w:t>
      </w:r>
      <w:commentRangeStart w:id="330"/>
      <w:r>
        <w:t>state.</w:t>
      </w:r>
      <w:commentRangeEnd w:id="330"/>
      <w:r>
        <w:rPr>
          <w:rStyle w:val="CommentReference"/>
        </w:rPr>
        <w:commentReference w:id="330"/>
      </w:r>
      <w:bookmarkEnd w:id="328"/>
    </w:p>
    <w:p w14:paraId="124559A8" w14:textId="3F4A782F" w:rsidR="00343FB6" w:rsidRDefault="00343FB6" w:rsidP="00581A44">
      <w:pPr>
        <w:pStyle w:val="ListParagraph"/>
        <w:numPr>
          <w:ilvl w:val="1"/>
          <w:numId w:val="41"/>
        </w:numPr>
      </w:pPr>
      <w:bookmarkStart w:id="331" w:name="_Ref489948854"/>
      <w:r>
        <w:t xml:space="preserve">An OAGi developer can remove an ASCC from an owned </w:t>
      </w:r>
      <w:r w:rsidR="007F14BE">
        <w:t>profile BOD extension</w:t>
      </w:r>
      <w:r>
        <w:t xml:space="preserve"> in the Editing state.</w:t>
      </w:r>
      <w:bookmarkEnd w:id="329"/>
      <w:bookmarkEnd w:id="331"/>
    </w:p>
    <w:p w14:paraId="47E5F48E" w14:textId="1DF17F3A" w:rsidR="00343FB6" w:rsidRDefault="00343FB6" w:rsidP="00581A44">
      <w:pPr>
        <w:pStyle w:val="ListParagraph"/>
        <w:numPr>
          <w:ilvl w:val="1"/>
          <w:numId w:val="41"/>
        </w:numPr>
      </w:pPr>
      <w:bookmarkStart w:id="332" w:name="_Ref489948866"/>
      <w:r>
        <w:t xml:space="preserve">An OAGi developer can remove an BCC from an owned </w:t>
      </w:r>
      <w:r w:rsidR="007F14BE">
        <w:t>profile BOD extension</w:t>
      </w:r>
      <w:r>
        <w:t xml:space="preserve"> in the Editing state.</w:t>
      </w:r>
      <w:bookmarkEnd w:id="332"/>
    </w:p>
    <w:p w14:paraId="5B23E57B" w14:textId="117F6912" w:rsidR="000F2CAE" w:rsidRDefault="000F2CAE" w:rsidP="00581A44">
      <w:pPr>
        <w:pStyle w:val="ListParagraph"/>
        <w:numPr>
          <w:ilvl w:val="1"/>
          <w:numId w:val="41"/>
        </w:numPr>
      </w:pPr>
      <w:bookmarkStart w:id="333" w:name="_Ref489951832"/>
      <w:r>
        <w:t xml:space="preserve">An OAGi developer can change the state of an </w:t>
      </w:r>
      <w:r w:rsidR="007F14BE">
        <w:t>owned profile BOD extension</w:t>
      </w:r>
      <w:r>
        <w:t xml:space="preserve"> from Editing to Candidate.</w:t>
      </w:r>
      <w:bookmarkEnd w:id="333"/>
    </w:p>
    <w:p w14:paraId="6ACEC0E0" w14:textId="21DBAB97" w:rsidR="000F2CAE" w:rsidRDefault="000F2CAE" w:rsidP="00581A44">
      <w:pPr>
        <w:pStyle w:val="ListParagraph"/>
        <w:numPr>
          <w:ilvl w:val="1"/>
          <w:numId w:val="41"/>
        </w:numPr>
      </w:pPr>
      <w:bookmarkStart w:id="334" w:name="_Ref489951884"/>
      <w:r>
        <w:t xml:space="preserve">An OAGi developer can change the state of </w:t>
      </w:r>
      <w:r w:rsidR="007F14BE">
        <w:t>an owned profile BOD extension</w:t>
      </w:r>
      <w:r>
        <w:t xml:space="preserve"> from Candidate to Published.</w:t>
      </w:r>
      <w:bookmarkEnd w:id="334"/>
    </w:p>
    <w:p w14:paraId="3E1A68A8" w14:textId="1212FC85" w:rsidR="000F2CAE" w:rsidRDefault="000F2CAE" w:rsidP="00581A44">
      <w:pPr>
        <w:pStyle w:val="ListParagraph"/>
        <w:numPr>
          <w:ilvl w:val="1"/>
          <w:numId w:val="41"/>
        </w:numPr>
      </w:pPr>
      <w:bookmarkStart w:id="335" w:name="_Ref489952157"/>
      <w:r>
        <w:t xml:space="preserve">An OAGi developer can change the state of </w:t>
      </w:r>
      <w:r w:rsidR="007F14BE">
        <w:t xml:space="preserve">an owned profile BOD extension </w:t>
      </w:r>
      <w:r>
        <w:t>from Candidate back to Editing.</w:t>
      </w:r>
      <w:bookmarkEnd w:id="335"/>
    </w:p>
    <w:p w14:paraId="58A68569" w14:textId="614BC773" w:rsidR="000F2CAE" w:rsidRDefault="000F2CAE" w:rsidP="00581A44">
      <w:pPr>
        <w:pStyle w:val="ListParagraph"/>
        <w:numPr>
          <w:ilvl w:val="1"/>
          <w:numId w:val="41"/>
        </w:numPr>
      </w:pPr>
      <w:bookmarkStart w:id="336" w:name="_Ref489973194"/>
      <w:r>
        <w:t>An OAGi developer can open up the extension to the same component that is still in the Editing state through another profile BOD.</w:t>
      </w:r>
      <w:bookmarkEnd w:id="336"/>
    </w:p>
    <w:p w14:paraId="332F79CB" w14:textId="3246CC45" w:rsidR="0056061B" w:rsidRDefault="0056061B" w:rsidP="00581A44">
      <w:pPr>
        <w:pStyle w:val="ListParagraph"/>
        <w:numPr>
          <w:ilvl w:val="1"/>
          <w:numId w:val="41"/>
        </w:numPr>
      </w:pPr>
      <w:r>
        <w:t>The system shall not allow an OAGi developer to create an extension to a component being extended by another OAGi tenant’s user.</w:t>
      </w:r>
    </w:p>
    <w:p w14:paraId="05EF1317" w14:textId="43F3AFB1" w:rsidR="0056061B" w:rsidRDefault="0056061B" w:rsidP="00581A44">
      <w:pPr>
        <w:pStyle w:val="ListParagraph"/>
        <w:numPr>
          <w:ilvl w:val="2"/>
          <w:numId w:val="41"/>
        </w:numPr>
      </w:pPr>
      <w:r>
        <w:lastRenderedPageBreak/>
        <w:t xml:space="preserve"> </w:t>
      </w:r>
      <w:bookmarkStart w:id="337" w:name="_Ref489956026"/>
      <w:r>
        <w:t>The system shall not allow an OAGi developer to create an extension to a component being extended by an OAGi admin in the Editing state.</w:t>
      </w:r>
      <w:bookmarkEnd w:id="337"/>
    </w:p>
    <w:p w14:paraId="58E09560" w14:textId="620CC0C6" w:rsidR="0056061B" w:rsidRDefault="0056061B" w:rsidP="00581A44">
      <w:pPr>
        <w:pStyle w:val="ListParagraph"/>
        <w:numPr>
          <w:ilvl w:val="2"/>
          <w:numId w:val="41"/>
        </w:numPr>
      </w:pPr>
      <w:bookmarkStart w:id="338" w:name="_Ref489956032"/>
      <w:r>
        <w:t>The system shall not allow an OAGi developer to create an extension to a component being extended by another OAGi developer in the Candidate state.</w:t>
      </w:r>
      <w:bookmarkEnd w:id="338"/>
    </w:p>
    <w:p w14:paraId="2C6F7854" w14:textId="10F04E2B" w:rsidR="00343FB6" w:rsidRDefault="00343FB6" w:rsidP="00581A44">
      <w:pPr>
        <w:pStyle w:val="ListParagraph"/>
        <w:numPr>
          <w:ilvl w:val="0"/>
          <w:numId w:val="41"/>
        </w:numPr>
      </w:pPr>
      <w:r>
        <w:t xml:space="preserve">OAGi developer can </w:t>
      </w:r>
      <w:r w:rsidR="00720992">
        <w:t xml:space="preserve">manage </w:t>
      </w:r>
      <w:r>
        <w:t>user extension group ACC</w:t>
      </w:r>
      <w:r w:rsidR="00E469FB">
        <w:t>s</w:t>
      </w:r>
      <w:r w:rsidR="007F14BE">
        <w:t xml:space="preserve"> on the CC Management page</w:t>
      </w:r>
      <w:r>
        <w:t>.</w:t>
      </w:r>
    </w:p>
    <w:p w14:paraId="601ECEB8" w14:textId="4EFD5CEC" w:rsidR="00373AEB" w:rsidRDefault="00373AEB" w:rsidP="00581A44">
      <w:pPr>
        <w:pStyle w:val="ListParagraph"/>
        <w:numPr>
          <w:ilvl w:val="1"/>
          <w:numId w:val="41"/>
        </w:numPr>
      </w:pPr>
      <w:bookmarkStart w:id="339" w:name="_Ref489970480"/>
      <w:bookmarkStart w:id="340" w:name="_Ref489968624"/>
      <w:r>
        <w:t xml:space="preserve">An OAGi developer cannot see in the CC list </w:t>
      </w:r>
      <w:r w:rsidR="00E469FB">
        <w:t xml:space="preserve">any </w:t>
      </w:r>
      <w:r>
        <w:t>user extension group ACC belonging to enterprise tenants (test particularly on those ACCs owned by the OAGi developer in the enterprise tenant’s capacity).</w:t>
      </w:r>
      <w:bookmarkEnd w:id="339"/>
    </w:p>
    <w:p w14:paraId="4461B36B" w14:textId="77777777" w:rsidR="00373AEB" w:rsidRDefault="00373AEB" w:rsidP="00581A44">
      <w:pPr>
        <w:pStyle w:val="ListParagraph"/>
        <w:numPr>
          <w:ilvl w:val="1"/>
          <w:numId w:val="41"/>
        </w:numPr>
      </w:pPr>
      <w:r>
        <w:t>An OAGi developer can see in the CC list user extension group ACCs belonging to others in the OAGi tenant. The ACCs can be in any state.</w:t>
      </w:r>
    </w:p>
    <w:p w14:paraId="732CE5F6" w14:textId="77777777" w:rsidR="00373AEB" w:rsidRDefault="00373AEB" w:rsidP="00581A44">
      <w:pPr>
        <w:pStyle w:val="ListParagraph"/>
        <w:numPr>
          <w:ilvl w:val="2"/>
          <w:numId w:val="41"/>
        </w:numPr>
      </w:pPr>
      <w:bookmarkStart w:id="341" w:name="_Ref489970781"/>
      <w:r>
        <w:t>An OAGi developer can see in the list user extension group ACCs in the Editing state belonging to an OAGi admin.</w:t>
      </w:r>
      <w:bookmarkEnd w:id="341"/>
    </w:p>
    <w:p w14:paraId="1C7F0342" w14:textId="77777777" w:rsidR="00373AEB" w:rsidRDefault="00373AEB" w:rsidP="00581A44">
      <w:pPr>
        <w:pStyle w:val="ListParagraph"/>
        <w:numPr>
          <w:ilvl w:val="2"/>
          <w:numId w:val="41"/>
        </w:numPr>
      </w:pPr>
      <w:bookmarkStart w:id="342" w:name="_Ref489970886"/>
      <w:r>
        <w:t>An OAGi developer can see in the list user extension group ACCs in the Candidate state belonging to another OAGi developer.</w:t>
      </w:r>
      <w:bookmarkEnd w:id="342"/>
    </w:p>
    <w:p w14:paraId="4FACBC3D" w14:textId="68E2BA0D" w:rsidR="00373AEB" w:rsidRDefault="00373AEB" w:rsidP="00581A44">
      <w:pPr>
        <w:pStyle w:val="ListParagraph"/>
        <w:numPr>
          <w:ilvl w:val="1"/>
          <w:numId w:val="41"/>
        </w:numPr>
      </w:pPr>
      <w:r>
        <w:t>An OAGi developer can see the detail of user extension group ACC</w:t>
      </w:r>
      <w:r w:rsidR="00E469FB">
        <w:t>s</w:t>
      </w:r>
      <w:r>
        <w:t xml:space="preserve"> belonging to others in the OAGi tenant only in the Candidate or Published state but cannot make any change.</w:t>
      </w:r>
    </w:p>
    <w:p w14:paraId="30BE5205" w14:textId="77777777" w:rsidR="00373AEB" w:rsidRDefault="00373AEB" w:rsidP="00581A44">
      <w:pPr>
        <w:pStyle w:val="ListParagraph"/>
        <w:numPr>
          <w:ilvl w:val="2"/>
          <w:numId w:val="41"/>
        </w:numPr>
      </w:pPr>
      <w:bookmarkStart w:id="343" w:name="_Ref489970970"/>
      <w:r>
        <w:t>An OAGi developer can see the detail of a user extension group ACC belonging to another OAGi admin in the Candidate state but cannot make any change.</w:t>
      </w:r>
      <w:bookmarkEnd w:id="343"/>
    </w:p>
    <w:p w14:paraId="105D45D6" w14:textId="16B1D876" w:rsidR="00373AEB" w:rsidRDefault="00373AEB" w:rsidP="00581A44">
      <w:pPr>
        <w:pStyle w:val="ListParagraph"/>
        <w:numPr>
          <w:ilvl w:val="2"/>
          <w:numId w:val="41"/>
        </w:numPr>
      </w:pPr>
      <w:bookmarkStart w:id="344" w:name="_Ref489971061"/>
      <w:r>
        <w:t>An OAGi developer can see the detail of a user extension group ACC belonging to another OAGi developer in the Published state but cannot make any change.</w:t>
      </w:r>
      <w:bookmarkEnd w:id="344"/>
    </w:p>
    <w:p w14:paraId="3FC9E50F" w14:textId="175F6034" w:rsidR="00373AEB" w:rsidRDefault="00373AEB" w:rsidP="00581A44">
      <w:pPr>
        <w:pStyle w:val="ListParagraph"/>
        <w:numPr>
          <w:ilvl w:val="2"/>
          <w:numId w:val="41"/>
        </w:numPr>
      </w:pPr>
      <w:bookmarkStart w:id="345" w:name="_Ref489971190"/>
      <w:r>
        <w:t>An OAGi developer cannot see the detail of a user extension group ACC belonging to another OAGi developer in the Editing state.</w:t>
      </w:r>
      <w:bookmarkEnd w:id="345"/>
    </w:p>
    <w:p w14:paraId="59452576" w14:textId="6CDCE0E2" w:rsidR="007F14BE" w:rsidRDefault="007F14BE" w:rsidP="00581A44">
      <w:pPr>
        <w:pStyle w:val="ListParagraph"/>
        <w:numPr>
          <w:ilvl w:val="1"/>
          <w:numId w:val="41"/>
        </w:numPr>
      </w:pPr>
      <w:bookmarkStart w:id="346" w:name="_Ref489970698"/>
      <w:r>
        <w:t xml:space="preserve">An OAGi </w:t>
      </w:r>
      <w:r w:rsidR="00E469FB">
        <w:t>admin</w:t>
      </w:r>
      <w:r>
        <w:t xml:space="preserve"> can add a new ASCC to an owned ACC in the Editing state using ASCCP belonging to the OAGi tenant but not ASCCP belonging to enterprise tenants in any state.</w:t>
      </w:r>
      <w:r w:rsidR="00E2066F">
        <w:t xml:space="preserve"> User extension group ASCCPs shall not be available for selection.</w:t>
      </w:r>
      <w:bookmarkEnd w:id="340"/>
      <w:bookmarkEnd w:id="346"/>
    </w:p>
    <w:p w14:paraId="4CBAFECD" w14:textId="337BBF34" w:rsidR="007F14BE" w:rsidRDefault="007F14BE" w:rsidP="00581A44">
      <w:pPr>
        <w:pStyle w:val="ListParagraph"/>
        <w:numPr>
          <w:ilvl w:val="1"/>
          <w:numId w:val="41"/>
        </w:numPr>
      </w:pPr>
      <w:bookmarkStart w:id="347" w:name="_Ref489968680"/>
      <w:r>
        <w:t xml:space="preserve">An OAGi </w:t>
      </w:r>
      <w:r w:rsidR="00E469FB">
        <w:t>admin</w:t>
      </w:r>
      <w:r>
        <w:t xml:space="preserve"> can add a new BCC to an owned ACC in the Editing </w:t>
      </w:r>
      <w:commentRangeStart w:id="348"/>
      <w:r>
        <w:t>state.</w:t>
      </w:r>
      <w:commentRangeEnd w:id="348"/>
      <w:r>
        <w:rPr>
          <w:rStyle w:val="CommentReference"/>
        </w:rPr>
        <w:commentReference w:id="348"/>
      </w:r>
      <w:bookmarkEnd w:id="347"/>
    </w:p>
    <w:p w14:paraId="3CCDDDA2" w14:textId="6B2A5A92" w:rsidR="007F14BE" w:rsidRDefault="007F14BE" w:rsidP="00581A44">
      <w:pPr>
        <w:pStyle w:val="ListParagraph"/>
        <w:numPr>
          <w:ilvl w:val="1"/>
          <w:numId w:val="41"/>
        </w:numPr>
      </w:pPr>
      <w:bookmarkStart w:id="349" w:name="_Ref489968719"/>
      <w:r>
        <w:t xml:space="preserve">An OAGi </w:t>
      </w:r>
      <w:r w:rsidR="00E469FB">
        <w:t>admin</w:t>
      </w:r>
      <w:r>
        <w:t xml:space="preserve"> can remove an ASCC from an owned ACC in the Editing state.</w:t>
      </w:r>
      <w:bookmarkEnd w:id="349"/>
    </w:p>
    <w:p w14:paraId="40BC5D8D" w14:textId="7A2A1FE3" w:rsidR="007F14BE" w:rsidRDefault="007F14BE" w:rsidP="00581A44">
      <w:pPr>
        <w:pStyle w:val="ListParagraph"/>
        <w:numPr>
          <w:ilvl w:val="1"/>
          <w:numId w:val="41"/>
        </w:numPr>
      </w:pPr>
      <w:bookmarkStart w:id="350" w:name="_Ref489968745"/>
      <w:r>
        <w:t xml:space="preserve">An OAGi </w:t>
      </w:r>
      <w:r w:rsidR="00E469FB">
        <w:t xml:space="preserve">admin </w:t>
      </w:r>
      <w:r>
        <w:t>can remove an BCC from an owned ACC in the Editing state.</w:t>
      </w:r>
      <w:bookmarkEnd w:id="350"/>
    </w:p>
    <w:p w14:paraId="155DD1ED" w14:textId="1B5DB625" w:rsidR="007F14BE" w:rsidRDefault="007F14BE" w:rsidP="00581A44">
      <w:pPr>
        <w:pStyle w:val="ListParagraph"/>
        <w:numPr>
          <w:ilvl w:val="1"/>
          <w:numId w:val="41"/>
        </w:numPr>
      </w:pPr>
      <w:bookmarkStart w:id="351" w:name="_Ref489968803"/>
      <w:r>
        <w:t xml:space="preserve">An OAGi </w:t>
      </w:r>
      <w:r w:rsidR="00E469FB">
        <w:t xml:space="preserve">admin </w:t>
      </w:r>
      <w:r>
        <w:t>can change the state of an ACC it owns from Editing to Candidate.</w:t>
      </w:r>
      <w:bookmarkEnd w:id="351"/>
    </w:p>
    <w:p w14:paraId="6AA3F086" w14:textId="1F51EE60" w:rsidR="00E2066F" w:rsidRDefault="00E2066F" w:rsidP="00581A44">
      <w:pPr>
        <w:pStyle w:val="ListParagraph"/>
        <w:numPr>
          <w:ilvl w:val="1"/>
          <w:numId w:val="41"/>
        </w:numPr>
      </w:pPr>
      <w:bookmarkStart w:id="352" w:name="_Ref489968872"/>
      <w:r>
        <w:t xml:space="preserve">An OAGi </w:t>
      </w:r>
      <w:r w:rsidR="00E469FB">
        <w:t xml:space="preserve">admin </w:t>
      </w:r>
      <w:r>
        <w:t>can change the state of an ACC it owns from Candidate back to Editing.</w:t>
      </w:r>
      <w:bookmarkEnd w:id="352"/>
    </w:p>
    <w:p w14:paraId="4B4B338F" w14:textId="244130B1" w:rsidR="007F14BE" w:rsidRDefault="007F14BE" w:rsidP="00581A44">
      <w:pPr>
        <w:pStyle w:val="ListParagraph"/>
        <w:numPr>
          <w:ilvl w:val="1"/>
          <w:numId w:val="41"/>
        </w:numPr>
      </w:pPr>
      <w:bookmarkStart w:id="353" w:name="_Ref489968923"/>
      <w:r>
        <w:t xml:space="preserve">An OAGi </w:t>
      </w:r>
      <w:r w:rsidR="00E469FB">
        <w:t xml:space="preserve">admin </w:t>
      </w:r>
      <w:r>
        <w:t>can change the state of an ACC it owns from Candidate to Published.</w:t>
      </w:r>
      <w:bookmarkEnd w:id="353"/>
    </w:p>
    <w:p w14:paraId="1D3EB37B" w14:textId="3BA19324" w:rsidR="009E6804" w:rsidRDefault="007F14BE" w:rsidP="00581A44">
      <w:pPr>
        <w:pStyle w:val="ListParagraph"/>
        <w:numPr>
          <w:ilvl w:val="0"/>
          <w:numId w:val="41"/>
        </w:numPr>
      </w:pPr>
      <w:bookmarkStart w:id="354" w:name="_Ref489972548"/>
      <w:r>
        <w:t>There is no sharing capability in the CC Management.</w:t>
      </w:r>
      <w:bookmarkEnd w:id="326"/>
      <w:bookmarkEnd w:id="354"/>
    </w:p>
    <w:p w14:paraId="40969429" w14:textId="3429EA84" w:rsidR="005632F6" w:rsidRDefault="004F1340" w:rsidP="00581A44">
      <w:pPr>
        <w:pStyle w:val="ListParagraph"/>
        <w:numPr>
          <w:ilvl w:val="0"/>
          <w:numId w:val="41"/>
        </w:numPr>
      </w:pPr>
      <w:r>
        <w:t xml:space="preserve">An OAGi developer can transfer the ownership of the user extension group ACC he owns. </w:t>
      </w:r>
      <w:r w:rsidR="005632F6">
        <w:t>The ACC</w:t>
      </w:r>
      <w:r>
        <w:t xml:space="preserve"> has to be in the Editing state, and the new owner can must have an OAGi tenant role.</w:t>
      </w:r>
    </w:p>
    <w:p w14:paraId="5B647560" w14:textId="7DE6A784" w:rsidR="005632F6" w:rsidRDefault="00B662D4" w:rsidP="00581A44">
      <w:pPr>
        <w:pStyle w:val="ListParagraph"/>
        <w:numPr>
          <w:ilvl w:val="1"/>
          <w:numId w:val="41"/>
        </w:numPr>
      </w:pPr>
      <w:bookmarkStart w:id="355" w:name="_Ref489972897"/>
      <w:r>
        <w:t>An OAGi developer o</w:t>
      </w:r>
      <w:r w:rsidR="005632F6">
        <w:t>wner of a user extension group ACC in the Editing state can transfer its ownership to another OAGi developer</w:t>
      </w:r>
      <w:r>
        <w:t xml:space="preserve"> and not a user without an OAGi tenant role</w:t>
      </w:r>
      <w:r w:rsidR="005632F6">
        <w:t>.</w:t>
      </w:r>
      <w:bookmarkEnd w:id="355"/>
      <w:r w:rsidR="005632F6">
        <w:t xml:space="preserve"> </w:t>
      </w:r>
    </w:p>
    <w:p w14:paraId="356D17F1" w14:textId="585A454F" w:rsidR="005632F6" w:rsidRDefault="00B662D4" w:rsidP="00581A44">
      <w:pPr>
        <w:pStyle w:val="ListParagraph"/>
        <w:numPr>
          <w:ilvl w:val="1"/>
          <w:numId w:val="41"/>
        </w:numPr>
      </w:pPr>
      <w:bookmarkStart w:id="356" w:name="_Ref489973233"/>
      <w:bookmarkStart w:id="357" w:name="_Ref489972913"/>
      <w:r>
        <w:t xml:space="preserve">An OAGi developer owner </w:t>
      </w:r>
      <w:r w:rsidR="00B86063">
        <w:t xml:space="preserve">of the user extension group ACC in the Candidate state </w:t>
      </w:r>
      <w:r>
        <w:t>can’t transfer its ownership</w:t>
      </w:r>
      <w:r w:rsidR="00B86063">
        <w:t>.</w:t>
      </w:r>
      <w:bookmarkEnd w:id="356"/>
      <w:bookmarkEnd w:id="357"/>
      <w:r w:rsidR="005632F6">
        <w:t xml:space="preserve"> </w:t>
      </w:r>
    </w:p>
    <w:p w14:paraId="209A85E0" w14:textId="262E1B43" w:rsidR="005632F6" w:rsidRDefault="00B662D4" w:rsidP="00581A44">
      <w:pPr>
        <w:pStyle w:val="ListParagraph"/>
        <w:numPr>
          <w:ilvl w:val="1"/>
          <w:numId w:val="41"/>
        </w:numPr>
      </w:pPr>
      <w:r>
        <w:t>An OAGi developer o</w:t>
      </w:r>
      <w:r w:rsidR="00B86063">
        <w:t>wner of a user extension group ACC in the Editing state can transfer its ownership to an OAGi admin.</w:t>
      </w:r>
    </w:p>
    <w:p w14:paraId="1168CF51" w14:textId="6FAEE20F" w:rsidR="00E04CDB" w:rsidRPr="008F4546" w:rsidRDefault="00E04CDB" w:rsidP="00581A44">
      <w:pPr>
        <w:pStyle w:val="ListParagraph"/>
        <w:numPr>
          <w:ilvl w:val="1"/>
          <w:numId w:val="41"/>
        </w:numPr>
      </w:pPr>
      <w:bookmarkStart w:id="358" w:name="_Ref490062776"/>
      <w:r w:rsidRPr="008F4546">
        <w:t>OAGi developer can’t change the ownership of the user extension group ACC belonging to another user in the OAGi or enterprise tenant.</w:t>
      </w:r>
      <w:bookmarkEnd w:id="358"/>
    </w:p>
    <w:p w14:paraId="1310675A" w14:textId="54741421" w:rsidR="00EF77FA" w:rsidRDefault="00EF77FA" w:rsidP="00581A44">
      <w:pPr>
        <w:pStyle w:val="ListParagraph"/>
        <w:numPr>
          <w:ilvl w:val="0"/>
          <w:numId w:val="41"/>
        </w:numPr>
      </w:pPr>
      <w:r>
        <w:lastRenderedPageBreak/>
        <w:t>The system shall make a notification to the user while opening up a profile BOD, to which a related user extension group ACC has been published.</w:t>
      </w:r>
    </w:p>
    <w:p w14:paraId="043523FD" w14:textId="634D5AE5" w:rsidR="00EF77FA" w:rsidRDefault="00EF77FA" w:rsidP="00581A44">
      <w:pPr>
        <w:pStyle w:val="ListParagraph"/>
        <w:numPr>
          <w:ilvl w:val="1"/>
          <w:numId w:val="41"/>
        </w:numPr>
      </w:pPr>
      <w:bookmarkStart w:id="359" w:name="_Ref489974862"/>
      <w:r>
        <w:t xml:space="preserve">The system shall notify the OAGi </w:t>
      </w:r>
      <w:r w:rsidR="00E469FB">
        <w:t>admin</w:t>
      </w:r>
      <w:r>
        <w:t xml:space="preserve"> when another OAGi developer published a user extension group ACC relevant to his profile BOD.</w:t>
      </w:r>
      <w:bookmarkEnd w:id="359"/>
    </w:p>
    <w:p w14:paraId="4C6F5EDD" w14:textId="43ADFFC1" w:rsidR="00EF77FA" w:rsidRDefault="00EF77FA" w:rsidP="00581A44">
      <w:pPr>
        <w:pStyle w:val="ListParagraph"/>
        <w:numPr>
          <w:ilvl w:val="1"/>
          <w:numId w:val="41"/>
        </w:numPr>
      </w:pPr>
      <w:bookmarkStart w:id="360" w:name="_Ref489974889"/>
      <w:r>
        <w:t xml:space="preserve">The system shall notify the OAGi </w:t>
      </w:r>
      <w:r w:rsidR="00E469FB">
        <w:t>admin</w:t>
      </w:r>
      <w:r>
        <w:t xml:space="preserve"> while opening a profile BOD when his user extension group ACC relevant to the profile BOD has been published.</w:t>
      </w:r>
      <w:bookmarkEnd w:id="360"/>
    </w:p>
    <w:p w14:paraId="45D5B7DF" w14:textId="6D745C56" w:rsidR="00D6557A" w:rsidRDefault="00D6557A" w:rsidP="00AA1F22">
      <w:pPr>
        <w:pStyle w:val="Heading2"/>
      </w:pPr>
      <w:r>
        <w:t xml:space="preserve">OAGi developer authorized access to CC management functions with </w:t>
      </w:r>
      <w:r w:rsidR="000B3DD6">
        <w:t xml:space="preserve">the </w:t>
      </w:r>
      <w:r>
        <w:t>global extension</w:t>
      </w:r>
    </w:p>
    <w:p w14:paraId="39C66E24" w14:textId="06F8AB7D" w:rsidR="00D6557A" w:rsidRDefault="00D6557A" w:rsidP="00D6557A">
      <w:commentRangeStart w:id="361"/>
      <w:r>
        <w:t xml:space="preserve">Repeat </w:t>
      </w:r>
      <w:r>
        <w:fldChar w:fldCharType="begin"/>
      </w:r>
      <w:r>
        <w:instrText xml:space="preserve"> REF _Ref489364816 \w \h </w:instrText>
      </w:r>
      <w:r>
        <w:fldChar w:fldCharType="separate"/>
      </w:r>
      <w:r>
        <w:t>Test Case 9.8</w:t>
      </w:r>
      <w:r>
        <w:fldChar w:fldCharType="end"/>
      </w:r>
      <w:r>
        <w:t xml:space="preserve"> but with the global extension.</w:t>
      </w:r>
      <w:commentRangeEnd w:id="361"/>
      <w:r w:rsidR="00EF77FA">
        <w:rPr>
          <w:rStyle w:val="CommentReference"/>
        </w:rPr>
        <w:commentReference w:id="361"/>
      </w:r>
    </w:p>
    <w:p w14:paraId="452E8658" w14:textId="77777777" w:rsidR="009343E2" w:rsidRDefault="009343E2" w:rsidP="009343E2">
      <w:pPr>
        <w:pStyle w:val="Heading2"/>
      </w:pPr>
      <w:r>
        <w:t>OAGi developer authorized access to code list management functions.</w:t>
      </w:r>
    </w:p>
    <w:p w14:paraId="24E4ABAC" w14:textId="3A41270A" w:rsidR="009343E2" w:rsidRDefault="009343E2" w:rsidP="009343E2">
      <w:r>
        <w:t xml:space="preserve">Pre-condition: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w:t>
      </w:r>
      <w:r w:rsidR="00FF5222">
        <w:t>created</w:t>
      </w:r>
      <w:r>
        <w:t xml:space="preserve"> by OAGD1 and OAGD2 in their enterprise end user </w:t>
      </w:r>
      <w:commentRangeStart w:id="362"/>
      <w:r>
        <w:t>capacities</w:t>
      </w:r>
      <w:commentRangeEnd w:id="362"/>
      <w:r>
        <w:rPr>
          <w:rStyle w:val="CommentReference"/>
        </w:rPr>
        <w:commentReference w:id="362"/>
      </w:r>
      <w:r>
        <w:t>.</w:t>
      </w:r>
    </w:p>
    <w:p w14:paraId="739AA6D2" w14:textId="77777777" w:rsidR="009343E2" w:rsidRDefault="009343E2" w:rsidP="009343E2">
      <w:r>
        <w:t>Test steps:</w:t>
      </w:r>
    </w:p>
    <w:p w14:paraId="0EFEAF1E" w14:textId="77777777" w:rsidR="009343E2" w:rsidRDefault="009343E2" w:rsidP="00581A44">
      <w:pPr>
        <w:pStyle w:val="ListParagraph"/>
        <w:numPr>
          <w:ilvl w:val="0"/>
          <w:numId w:val="42"/>
        </w:numPr>
      </w:pPr>
      <w:r>
        <w:t>An OAGi admin developer, OAGADx, logs into the system.</w:t>
      </w:r>
    </w:p>
    <w:p w14:paraId="5B90C9DE" w14:textId="220F1DF3" w:rsidR="009343E2" w:rsidRDefault="009343E2" w:rsidP="00581A44">
      <w:pPr>
        <w:pStyle w:val="ListParagraph"/>
        <w:numPr>
          <w:ilvl w:val="0"/>
          <w:numId w:val="42"/>
        </w:numPr>
      </w:pPr>
      <w:bookmarkStart w:id="363" w:name="_Ref489180112"/>
      <w:r>
        <w:t xml:space="preserve">The admin developer creates new code list and made some customizations, says CL0, CL1, CL2. </w:t>
      </w:r>
      <w:r w:rsidR="00E71546">
        <w:t xml:space="preserve">Make CL0 extensible. </w:t>
      </w:r>
      <w:r>
        <w:t>The admin developer moves to publish CL0, but still leave CL1</w:t>
      </w:r>
      <w:r w:rsidR="00AB184D">
        <w:t xml:space="preserve"> and CL2</w:t>
      </w:r>
      <w:r>
        <w:t xml:space="preserve"> in the Editing state.</w:t>
      </w:r>
      <w:bookmarkEnd w:id="363"/>
    </w:p>
    <w:p w14:paraId="5C9D3DC9" w14:textId="77777777" w:rsidR="009343E2" w:rsidRDefault="009343E2" w:rsidP="00581A44">
      <w:pPr>
        <w:pStyle w:val="ListParagraph"/>
        <w:numPr>
          <w:ilvl w:val="0"/>
          <w:numId w:val="42"/>
        </w:numPr>
      </w:pPr>
      <w:r>
        <w:t>The admin developer logs out.</w:t>
      </w:r>
    </w:p>
    <w:p w14:paraId="175836B1" w14:textId="77777777" w:rsidR="009343E2" w:rsidRDefault="009343E2" w:rsidP="00581A44">
      <w:pPr>
        <w:pStyle w:val="ListParagraph"/>
        <w:numPr>
          <w:ilvl w:val="0"/>
          <w:numId w:val="42"/>
        </w:numPr>
      </w:pPr>
      <w:r>
        <w:t>An OAGi developer, OAGD1, logs into the system.</w:t>
      </w:r>
    </w:p>
    <w:p w14:paraId="2E36E2A4" w14:textId="6E5D91F4" w:rsidR="009343E2" w:rsidRDefault="009343E2" w:rsidP="00581A44">
      <w:pPr>
        <w:pStyle w:val="ListParagraph"/>
        <w:numPr>
          <w:ilvl w:val="0"/>
          <w:numId w:val="42"/>
        </w:numPr>
      </w:pPr>
      <w:r>
        <w:t>OAGD1 creates new code lists with some values, says CL3, CL4, CL5, and CL6. OAGD1 advances CL3 to the Published state while CL4</w:t>
      </w:r>
      <w:r w:rsidR="00AB184D">
        <w:t>, CL5,</w:t>
      </w:r>
      <w:r>
        <w:t xml:space="preserve"> and CL6 are left in the Editing state. </w:t>
      </w:r>
      <w:r w:rsidR="00E71546">
        <w:t>Make CL3 extends CL0, verify that this is possible. Make CL4 extends an enterprise tenant’s shared code list, verify that this is possible. Also, verify that extensible, private enterprise tenants’ code list cannot be used as a base</w:t>
      </w:r>
      <w:r w:rsidR="00FF5222">
        <w:t xml:space="preserve"> (used particularly the enterprise tenant in which OAGD1 is a member to verify)</w:t>
      </w:r>
      <w:r w:rsidR="00E71546">
        <w:t xml:space="preserve">. </w:t>
      </w:r>
      <w:r>
        <w:t>(Assertion #</w:t>
      </w:r>
      <w:r>
        <w:fldChar w:fldCharType="begin"/>
      </w:r>
      <w:r>
        <w:instrText xml:space="preserve"> REF _Ref489179227 \w \h </w:instrText>
      </w:r>
      <w:r>
        <w:fldChar w:fldCharType="separate"/>
      </w:r>
      <w:r w:rsidR="00717362">
        <w:t>1</w:t>
      </w:r>
      <w:r>
        <w:fldChar w:fldCharType="end"/>
      </w:r>
      <w:r>
        <w:t xml:space="preserve">, </w:t>
      </w:r>
      <w:r>
        <w:fldChar w:fldCharType="begin"/>
      </w:r>
      <w:r>
        <w:instrText xml:space="preserve"> REF _Ref489179232 \w \h </w:instrText>
      </w:r>
      <w:r>
        <w:fldChar w:fldCharType="separate"/>
      </w:r>
      <w:r w:rsidR="00717362">
        <w:t>2</w:t>
      </w:r>
      <w:r>
        <w:fldChar w:fldCharType="end"/>
      </w:r>
      <w:r>
        <w:t xml:space="preserve">, </w:t>
      </w:r>
      <w:r>
        <w:fldChar w:fldCharType="begin"/>
      </w:r>
      <w:r>
        <w:instrText xml:space="preserve"> REF _Ref489179235 \w \h </w:instrText>
      </w:r>
      <w:r>
        <w:fldChar w:fldCharType="separate"/>
      </w:r>
      <w:r w:rsidR="00717362">
        <w:t>3</w:t>
      </w:r>
      <w:r>
        <w:fldChar w:fldCharType="end"/>
      </w:r>
      <w:r>
        <w:t>)</w:t>
      </w:r>
    </w:p>
    <w:p w14:paraId="0AA18C37" w14:textId="17072CDE" w:rsidR="009343E2" w:rsidRDefault="009343E2" w:rsidP="00581A44">
      <w:pPr>
        <w:pStyle w:val="ListParagraph"/>
        <w:numPr>
          <w:ilvl w:val="0"/>
          <w:numId w:val="42"/>
        </w:numPr>
      </w:pPr>
      <w:r>
        <w:t>Verify that OAGD1 cannot make any change to CL3. (Assertion #</w:t>
      </w:r>
      <w:r>
        <w:fldChar w:fldCharType="begin"/>
      </w:r>
      <w:r>
        <w:instrText xml:space="preserve"> REF _Ref489179257 \w \h </w:instrText>
      </w:r>
      <w:r>
        <w:fldChar w:fldCharType="separate"/>
      </w:r>
      <w:r w:rsidR="00717362">
        <w:t>4</w:t>
      </w:r>
      <w:r>
        <w:fldChar w:fldCharType="end"/>
      </w:r>
      <w:r>
        <w:t>)</w:t>
      </w:r>
    </w:p>
    <w:p w14:paraId="211157E4" w14:textId="095105D0" w:rsidR="009343E2" w:rsidRDefault="009343E2" w:rsidP="00581A44">
      <w:pPr>
        <w:pStyle w:val="ListParagraph"/>
        <w:numPr>
          <w:ilvl w:val="0"/>
          <w:numId w:val="42"/>
        </w:numPr>
      </w:pPr>
      <w:r>
        <w:t>Verify that OAGD1 can successfully delete CL6. (Assertion #</w:t>
      </w:r>
      <w:r>
        <w:fldChar w:fldCharType="begin"/>
      </w:r>
      <w:r>
        <w:instrText xml:space="preserve"> REF _Ref489167585 \w \h </w:instrText>
      </w:r>
      <w:r>
        <w:fldChar w:fldCharType="separate"/>
      </w:r>
      <w:r w:rsidR="00717362">
        <w:t>8</w:t>
      </w:r>
      <w:r>
        <w:fldChar w:fldCharType="end"/>
      </w:r>
      <w:r>
        <w:t>)</w:t>
      </w:r>
    </w:p>
    <w:p w14:paraId="316585BE" w14:textId="0458A2C8" w:rsidR="009343E2" w:rsidRDefault="009343E2" w:rsidP="00581A44">
      <w:pPr>
        <w:pStyle w:val="ListParagraph"/>
        <w:numPr>
          <w:ilvl w:val="0"/>
          <w:numId w:val="42"/>
        </w:numPr>
      </w:pPr>
      <w:r>
        <w:t>Verify that OAGD1 cannot share CL0, CL1, and CL2.</w:t>
      </w:r>
      <w:r w:rsidRPr="001A2FFF">
        <w:t xml:space="preserve"> </w:t>
      </w:r>
      <w:r>
        <w:t>(Assertion #</w:t>
      </w:r>
      <w:r>
        <w:fldChar w:fldCharType="begin"/>
      </w:r>
      <w:r>
        <w:instrText xml:space="preserve"> REF _Ref489167713 \w \h </w:instrText>
      </w:r>
      <w:r>
        <w:fldChar w:fldCharType="separate"/>
      </w:r>
      <w:r w:rsidR="00717362">
        <w:t>9</w:t>
      </w:r>
      <w:r>
        <w:fldChar w:fldCharType="end"/>
      </w:r>
      <w:r>
        <w:t>)</w:t>
      </w:r>
    </w:p>
    <w:p w14:paraId="1EC8A18B" w14:textId="6A7880C1" w:rsidR="009343E2" w:rsidRDefault="009343E2" w:rsidP="00581A44">
      <w:pPr>
        <w:pStyle w:val="ListParagraph"/>
        <w:numPr>
          <w:ilvl w:val="0"/>
          <w:numId w:val="42"/>
        </w:numPr>
      </w:pPr>
      <w:r>
        <w:t>Verify that OAGD1 cannot make CL0, CL1, and CL2 free. (Assertion #</w:t>
      </w:r>
      <w:r>
        <w:fldChar w:fldCharType="begin"/>
      </w:r>
      <w:r>
        <w:instrText xml:space="preserve"> REF _Ref489167721 \w \h </w:instrText>
      </w:r>
      <w:r>
        <w:fldChar w:fldCharType="separate"/>
      </w:r>
      <w:r w:rsidR="00717362">
        <w:t>9</w:t>
      </w:r>
      <w:r>
        <w:fldChar w:fldCharType="end"/>
      </w:r>
      <w:r>
        <w:t>)</w:t>
      </w:r>
    </w:p>
    <w:p w14:paraId="11EA0AF8" w14:textId="57697832" w:rsidR="009343E2" w:rsidRDefault="009343E2" w:rsidP="00581A44">
      <w:pPr>
        <w:pStyle w:val="ListParagraph"/>
        <w:numPr>
          <w:ilvl w:val="0"/>
          <w:numId w:val="42"/>
        </w:numPr>
      </w:pPr>
      <w:r>
        <w:t>Verify that OAGD1 cannot share CL3, CL4, and CL5. (Assertion #</w:t>
      </w:r>
      <w:r>
        <w:fldChar w:fldCharType="begin"/>
      </w:r>
      <w:r>
        <w:instrText xml:space="preserve"> REF _Ref489167713 \w \h </w:instrText>
      </w:r>
      <w:r>
        <w:fldChar w:fldCharType="separate"/>
      </w:r>
      <w:r w:rsidR="00717362">
        <w:t>9</w:t>
      </w:r>
      <w:r>
        <w:fldChar w:fldCharType="end"/>
      </w:r>
      <w:r>
        <w:t>)</w:t>
      </w:r>
    </w:p>
    <w:p w14:paraId="5AB38BC8" w14:textId="0FF1A900" w:rsidR="009343E2" w:rsidRDefault="009343E2" w:rsidP="00581A44">
      <w:pPr>
        <w:pStyle w:val="ListParagraph"/>
        <w:numPr>
          <w:ilvl w:val="0"/>
          <w:numId w:val="42"/>
        </w:numPr>
      </w:pPr>
      <w:r>
        <w:t>Verify that OAGD1 cannot make CL3, CL4, and CL5 free. (Assertion #</w:t>
      </w:r>
      <w:r>
        <w:fldChar w:fldCharType="begin"/>
      </w:r>
      <w:r>
        <w:instrText xml:space="preserve"> REF _Ref489167721 \w \h </w:instrText>
      </w:r>
      <w:r>
        <w:fldChar w:fldCharType="separate"/>
      </w:r>
      <w:r w:rsidR="00717362">
        <w:t>9</w:t>
      </w:r>
      <w:r>
        <w:fldChar w:fldCharType="end"/>
      </w:r>
      <w:r>
        <w:t>)</w:t>
      </w:r>
    </w:p>
    <w:p w14:paraId="350660A2" w14:textId="77777777" w:rsidR="009343E2" w:rsidRDefault="009343E2" w:rsidP="00581A44">
      <w:pPr>
        <w:pStyle w:val="ListParagraph"/>
        <w:numPr>
          <w:ilvl w:val="0"/>
          <w:numId w:val="42"/>
        </w:numPr>
      </w:pPr>
      <w:r>
        <w:t>OAGD1 logs out.</w:t>
      </w:r>
    </w:p>
    <w:p w14:paraId="50B5ECAF" w14:textId="77777777" w:rsidR="009343E2" w:rsidRDefault="009343E2" w:rsidP="00581A44">
      <w:pPr>
        <w:pStyle w:val="ListParagraph"/>
        <w:numPr>
          <w:ilvl w:val="0"/>
          <w:numId w:val="42"/>
        </w:numPr>
      </w:pPr>
      <w:r>
        <w:t>Another OAGi developer, says OAGD2, logs into the system.</w:t>
      </w:r>
    </w:p>
    <w:p w14:paraId="6E45DA80" w14:textId="77777777" w:rsidR="009343E2" w:rsidRDefault="009343E2" w:rsidP="00581A44">
      <w:pPr>
        <w:pStyle w:val="ListParagraph"/>
        <w:numPr>
          <w:ilvl w:val="0"/>
          <w:numId w:val="42"/>
        </w:numPr>
      </w:pPr>
      <w:r>
        <w:t>OAGD2 views the list of code lists.</w:t>
      </w:r>
    </w:p>
    <w:p w14:paraId="08DC540B" w14:textId="0434F015" w:rsidR="009343E2" w:rsidRDefault="009343E2" w:rsidP="00581A44">
      <w:pPr>
        <w:pStyle w:val="ListParagraph"/>
        <w:numPr>
          <w:ilvl w:val="0"/>
          <w:numId w:val="42"/>
        </w:numPr>
      </w:pPr>
      <w:r>
        <w:lastRenderedPageBreak/>
        <w:t>Verify that enterprise users’ private code lists are not visible to OAGD2 in the list including those owned by OAGD2 in the enterprise end user capacity. (Assertion #</w:t>
      </w:r>
      <w:r>
        <w:fldChar w:fldCharType="begin"/>
      </w:r>
      <w:r>
        <w:instrText xml:space="preserve"> REF _Ref489178622 \w \h </w:instrText>
      </w:r>
      <w:r>
        <w:fldChar w:fldCharType="separate"/>
      </w:r>
      <w:r w:rsidR="00717362">
        <w:t>8</w:t>
      </w:r>
      <w:r>
        <w:fldChar w:fldCharType="end"/>
      </w:r>
      <w:r>
        <w:t>)</w:t>
      </w:r>
    </w:p>
    <w:p w14:paraId="0790E112" w14:textId="7DEB07E7" w:rsidR="009343E2" w:rsidRDefault="009343E2" w:rsidP="00581A44">
      <w:pPr>
        <w:pStyle w:val="ListParagraph"/>
        <w:numPr>
          <w:ilvl w:val="0"/>
          <w:numId w:val="42"/>
        </w:numPr>
      </w:pPr>
      <w:r>
        <w:t>Verify that enterprise users’ shared code lists are visible to OAGD2 in the list. (Assertion #</w:t>
      </w:r>
      <w:r>
        <w:fldChar w:fldCharType="begin"/>
      </w:r>
      <w:r>
        <w:instrText xml:space="preserve"> REF _Ref489178709 \w \h </w:instrText>
      </w:r>
      <w:r>
        <w:fldChar w:fldCharType="separate"/>
      </w:r>
      <w:r w:rsidR="00717362">
        <w:t>9</w:t>
      </w:r>
      <w:r>
        <w:fldChar w:fldCharType="end"/>
      </w:r>
      <w:r>
        <w:t>)</w:t>
      </w:r>
    </w:p>
    <w:p w14:paraId="5C17366B" w14:textId="3C9B248D" w:rsidR="009343E2" w:rsidRDefault="009343E2" w:rsidP="00581A44">
      <w:pPr>
        <w:pStyle w:val="ListParagraph"/>
        <w:numPr>
          <w:ilvl w:val="0"/>
          <w:numId w:val="42"/>
        </w:numPr>
      </w:pPr>
      <w:r>
        <w:t xml:space="preserve">Verify that CL0, CL1, CL2, CL3, CL4, and </w:t>
      </w:r>
      <w:r w:rsidR="00717362">
        <w:t>CL</w:t>
      </w:r>
      <w:r>
        <w:t>5 are in the list.</w:t>
      </w:r>
      <w:r w:rsidRPr="001A2FFF">
        <w:t xml:space="preserve"> </w:t>
      </w:r>
      <w:r>
        <w:t>(Assertion #</w:t>
      </w:r>
      <w:r>
        <w:fldChar w:fldCharType="begin"/>
      </w:r>
      <w:r>
        <w:instrText xml:space="preserve"> REF _Ref489179399 \w \h </w:instrText>
      </w:r>
      <w:r>
        <w:fldChar w:fldCharType="separate"/>
      </w:r>
      <w:r w:rsidR="00717362">
        <w:t>10</w:t>
      </w:r>
      <w:r>
        <w:fldChar w:fldCharType="end"/>
      </w:r>
      <w:r>
        <w:t>)</w:t>
      </w:r>
    </w:p>
    <w:p w14:paraId="018FA0A2" w14:textId="26D603F9" w:rsidR="009343E2" w:rsidRDefault="009343E2" w:rsidP="00581A44">
      <w:pPr>
        <w:pStyle w:val="ListParagraph"/>
        <w:numPr>
          <w:ilvl w:val="0"/>
          <w:numId w:val="42"/>
        </w:numPr>
      </w:pPr>
      <w:r>
        <w:t>Verify that OAGD2 can see the details of at least one of those visible enterprise users’ shared code lists but cannot make any change. (Assertion #</w:t>
      </w:r>
      <w:r>
        <w:fldChar w:fldCharType="begin"/>
      </w:r>
      <w:r>
        <w:instrText xml:space="preserve"> REF _Ref489179496 \w \h </w:instrText>
      </w:r>
      <w:r>
        <w:fldChar w:fldCharType="separate"/>
      </w:r>
      <w:r w:rsidR="00717362">
        <w:t>11</w:t>
      </w:r>
      <w:r>
        <w:fldChar w:fldCharType="end"/>
      </w:r>
      <w:r>
        <w:t>)</w:t>
      </w:r>
    </w:p>
    <w:p w14:paraId="7E1220B1" w14:textId="30796950" w:rsidR="009343E2" w:rsidRDefault="009343E2" w:rsidP="00581A44">
      <w:pPr>
        <w:pStyle w:val="ListParagraph"/>
        <w:numPr>
          <w:ilvl w:val="0"/>
          <w:numId w:val="42"/>
        </w:numPr>
      </w:pPr>
      <w:r>
        <w:t xml:space="preserve">Verify that OAGD2 can see the details of CL0 but cannot make any change (because it is published even though it is </w:t>
      </w:r>
      <w:r w:rsidR="00FF5222">
        <w:t>created</w:t>
      </w:r>
      <w:r>
        <w:t xml:space="preserve"> by the admin developer).</w:t>
      </w:r>
      <w:r w:rsidRPr="001A2FFF">
        <w:t xml:space="preserve"> </w:t>
      </w:r>
      <w:r>
        <w:t>(Assertion #</w:t>
      </w:r>
      <w:r>
        <w:fldChar w:fldCharType="begin"/>
      </w:r>
      <w:r>
        <w:instrText xml:space="preserve"> REF _Ref489179521 \w \h </w:instrText>
      </w:r>
      <w:r>
        <w:fldChar w:fldCharType="separate"/>
      </w:r>
      <w:r w:rsidR="00717362">
        <w:t>12</w:t>
      </w:r>
      <w:r>
        <w:fldChar w:fldCharType="end"/>
      </w:r>
      <w:r>
        <w:t>)</w:t>
      </w:r>
    </w:p>
    <w:p w14:paraId="187D2F33" w14:textId="293FF89F" w:rsidR="009343E2" w:rsidRDefault="009343E2" w:rsidP="00581A44">
      <w:pPr>
        <w:pStyle w:val="ListParagraph"/>
        <w:numPr>
          <w:ilvl w:val="0"/>
          <w:numId w:val="42"/>
        </w:numPr>
      </w:pPr>
      <w:r>
        <w:t>Verify that OAGD2 can</w:t>
      </w:r>
      <w:r w:rsidR="00717362">
        <w:t xml:space="preserve"> </w:t>
      </w:r>
      <w:r>
        <w:t>edit CL1.</w:t>
      </w:r>
      <w:r w:rsidRPr="001A2FFF">
        <w:t xml:space="preserve"> </w:t>
      </w:r>
      <w:r>
        <w:t>(Assertion #</w:t>
      </w:r>
      <w:r>
        <w:fldChar w:fldCharType="begin"/>
      </w:r>
      <w:r>
        <w:instrText xml:space="preserve"> REF _Ref489179618 \w \h </w:instrText>
      </w:r>
      <w:r>
        <w:fldChar w:fldCharType="separate"/>
      </w:r>
      <w:r w:rsidR="00717362">
        <w:t>13</w:t>
      </w:r>
      <w:r>
        <w:fldChar w:fldCharType="end"/>
      </w:r>
      <w:r>
        <w:t>)</w:t>
      </w:r>
    </w:p>
    <w:p w14:paraId="2E698C6F" w14:textId="1631A8FB" w:rsidR="009343E2" w:rsidRDefault="009343E2" w:rsidP="00581A44">
      <w:pPr>
        <w:pStyle w:val="ListParagraph"/>
        <w:numPr>
          <w:ilvl w:val="0"/>
          <w:numId w:val="42"/>
        </w:numPr>
      </w:pPr>
      <w:r>
        <w:t>Verify that OAGD2 can see the details of CL3 but cannot make any change</w:t>
      </w:r>
      <w:r w:rsidR="00717362">
        <w:t>.</w:t>
      </w:r>
      <w:r w:rsidRPr="001A2FFF">
        <w:t xml:space="preserve"> </w:t>
      </w:r>
      <w:r>
        <w:t>(Assertion #</w:t>
      </w:r>
      <w:r>
        <w:fldChar w:fldCharType="begin"/>
      </w:r>
      <w:r>
        <w:instrText xml:space="preserve"> REF _Ref489179726 \w \h </w:instrText>
      </w:r>
      <w:r>
        <w:fldChar w:fldCharType="separate"/>
      </w:r>
      <w:r w:rsidR="00717362">
        <w:t>14</w:t>
      </w:r>
      <w:r>
        <w:fldChar w:fldCharType="end"/>
      </w:r>
      <w:r>
        <w:t>)</w:t>
      </w:r>
    </w:p>
    <w:p w14:paraId="223D38B2" w14:textId="0A2C6806" w:rsidR="009343E2" w:rsidRDefault="009343E2" w:rsidP="00581A44">
      <w:pPr>
        <w:pStyle w:val="ListParagraph"/>
        <w:numPr>
          <w:ilvl w:val="0"/>
          <w:numId w:val="42"/>
        </w:numPr>
      </w:pPr>
      <w:r>
        <w:t>Verify that OAGD2 can</w:t>
      </w:r>
      <w:r w:rsidR="00717362">
        <w:t xml:space="preserve"> edit</w:t>
      </w:r>
      <w:r>
        <w:t xml:space="preserve"> CL4.</w:t>
      </w:r>
      <w:r w:rsidRPr="001A2FFF">
        <w:t xml:space="preserve"> </w:t>
      </w:r>
      <w:r>
        <w:t>(Assertion #</w:t>
      </w:r>
      <w:r>
        <w:fldChar w:fldCharType="begin"/>
      </w:r>
      <w:r>
        <w:instrText xml:space="preserve"> REF _Ref489179784 \w \h </w:instrText>
      </w:r>
      <w:r>
        <w:fldChar w:fldCharType="separate"/>
      </w:r>
      <w:r w:rsidR="00717362">
        <w:t>15</w:t>
      </w:r>
      <w:r>
        <w:fldChar w:fldCharType="end"/>
      </w:r>
      <w:r>
        <w:t>)</w:t>
      </w:r>
    </w:p>
    <w:p w14:paraId="2FE60DC6" w14:textId="77777777" w:rsidR="009343E2" w:rsidRDefault="009343E2" w:rsidP="00581A44">
      <w:pPr>
        <w:pStyle w:val="ListParagraph"/>
        <w:numPr>
          <w:ilvl w:val="0"/>
          <w:numId w:val="42"/>
        </w:numPr>
      </w:pPr>
      <w:r>
        <w:t>OAGD2 logs out.</w:t>
      </w:r>
    </w:p>
    <w:p w14:paraId="4959D7B0" w14:textId="77777777" w:rsidR="009343E2" w:rsidRDefault="009343E2" w:rsidP="009343E2">
      <w:r>
        <w:t>Assertions covered in this test case:</w:t>
      </w:r>
    </w:p>
    <w:p w14:paraId="16B44DE3" w14:textId="77777777" w:rsidR="009343E2" w:rsidRDefault="009343E2" w:rsidP="00581A44">
      <w:pPr>
        <w:pStyle w:val="ListParagraph"/>
        <w:numPr>
          <w:ilvl w:val="0"/>
          <w:numId w:val="43"/>
        </w:numPr>
      </w:pPr>
      <w:bookmarkStart w:id="364" w:name="_Ref489179227"/>
      <w:r>
        <w:t>An OAGi developer can create a code list.</w:t>
      </w:r>
      <w:bookmarkEnd w:id="364"/>
    </w:p>
    <w:p w14:paraId="1E1CB3DD" w14:textId="3A03A1C2" w:rsidR="009343E2" w:rsidRDefault="009343E2" w:rsidP="00581A44">
      <w:pPr>
        <w:pStyle w:val="ListParagraph"/>
        <w:numPr>
          <w:ilvl w:val="0"/>
          <w:numId w:val="43"/>
        </w:numPr>
      </w:pPr>
      <w:bookmarkStart w:id="365" w:name="_Ref489179232"/>
      <w:r>
        <w:t xml:space="preserve">An OAGi developer can edit a code list </w:t>
      </w:r>
      <w:r w:rsidR="00717362">
        <w:t>he created</w:t>
      </w:r>
      <w:r>
        <w:t>.</w:t>
      </w:r>
      <w:bookmarkEnd w:id="365"/>
    </w:p>
    <w:p w14:paraId="2E8688D5" w14:textId="5D166545" w:rsidR="009343E2" w:rsidRDefault="009343E2" w:rsidP="00581A44">
      <w:pPr>
        <w:pStyle w:val="ListParagraph"/>
        <w:numPr>
          <w:ilvl w:val="0"/>
          <w:numId w:val="43"/>
        </w:numPr>
      </w:pPr>
      <w:bookmarkStart w:id="366" w:name="_Ref489179235"/>
      <w:r>
        <w:t xml:space="preserve">An OAGi developer can change the state of a code list he </w:t>
      </w:r>
      <w:r w:rsidR="00FF5222">
        <w:t>created</w:t>
      </w:r>
      <w:r>
        <w:t xml:space="preserve"> from </w:t>
      </w:r>
      <w:r w:rsidR="00717362">
        <w:t xml:space="preserve">Edting </w:t>
      </w:r>
      <w:r>
        <w:t>to Published.</w:t>
      </w:r>
      <w:bookmarkEnd w:id="366"/>
    </w:p>
    <w:p w14:paraId="57AAB9B7" w14:textId="633ACCA2" w:rsidR="00E71546" w:rsidRDefault="00E71546" w:rsidP="00581A44">
      <w:pPr>
        <w:pStyle w:val="ListParagraph"/>
        <w:numPr>
          <w:ilvl w:val="0"/>
          <w:numId w:val="43"/>
        </w:numPr>
      </w:pPr>
      <w:r>
        <w:t>Published, extensible OAGi tenant’s code list can be used as a based code list by</w:t>
      </w:r>
      <w:r w:rsidR="00FF5222">
        <w:t xml:space="preserve"> an</w:t>
      </w:r>
      <w:r>
        <w:t xml:space="preserve"> OAGi developer.</w:t>
      </w:r>
    </w:p>
    <w:p w14:paraId="4088A595" w14:textId="01E2E1EC" w:rsidR="00E71546" w:rsidRDefault="00E71546" w:rsidP="00581A44">
      <w:pPr>
        <w:pStyle w:val="ListParagraph"/>
        <w:numPr>
          <w:ilvl w:val="0"/>
          <w:numId w:val="43"/>
        </w:numPr>
      </w:pPr>
      <w:r>
        <w:t xml:space="preserve">Shared, extensible enterprise tenants’ code lists can be used as a based code list by </w:t>
      </w:r>
      <w:r w:rsidR="00FF5222">
        <w:t xml:space="preserve">an </w:t>
      </w:r>
      <w:r>
        <w:t>OAGi developer.</w:t>
      </w:r>
    </w:p>
    <w:p w14:paraId="6D767CE6" w14:textId="33419BD6" w:rsidR="00FF5222" w:rsidRDefault="00FF5222" w:rsidP="00581A44">
      <w:pPr>
        <w:pStyle w:val="ListParagraph"/>
        <w:numPr>
          <w:ilvl w:val="0"/>
          <w:numId w:val="43"/>
        </w:numPr>
      </w:pPr>
      <w:r>
        <w:t>Private enterprise tenants’ code lists, even though extensible, cannot be used as a based code list by an OAGi developer.</w:t>
      </w:r>
    </w:p>
    <w:p w14:paraId="721289D7" w14:textId="63C75F65" w:rsidR="009343E2" w:rsidRDefault="009343E2" w:rsidP="00581A44">
      <w:pPr>
        <w:pStyle w:val="ListParagraph"/>
        <w:numPr>
          <w:ilvl w:val="0"/>
          <w:numId w:val="43"/>
        </w:numPr>
      </w:pPr>
      <w:bookmarkStart w:id="367" w:name="_Ref489179257"/>
      <w:r>
        <w:t>An OAGi develope</w:t>
      </w:r>
      <w:r w:rsidR="00FF5222">
        <w:t>r cannot make any change to a</w:t>
      </w:r>
      <w:r>
        <w:t xml:space="preserve"> code list</w:t>
      </w:r>
      <w:r w:rsidR="00FF5222">
        <w:t xml:space="preserve"> he created</w:t>
      </w:r>
      <w:r>
        <w:t xml:space="preserve"> that is in the Published state.</w:t>
      </w:r>
      <w:bookmarkEnd w:id="367"/>
    </w:p>
    <w:p w14:paraId="4C3EF19E" w14:textId="4A951439" w:rsidR="009343E2" w:rsidRDefault="009343E2" w:rsidP="00581A44">
      <w:pPr>
        <w:pStyle w:val="ListParagraph"/>
        <w:numPr>
          <w:ilvl w:val="0"/>
          <w:numId w:val="43"/>
        </w:numPr>
      </w:pPr>
      <w:r>
        <w:t>An OA</w:t>
      </w:r>
      <w:r w:rsidR="00FF5222">
        <w:t xml:space="preserve">Gi developer can delete the </w:t>
      </w:r>
      <w:r>
        <w:t xml:space="preserve">code list </w:t>
      </w:r>
      <w:r w:rsidR="00FF5222">
        <w:t xml:space="preserve">he created </w:t>
      </w:r>
      <w:r>
        <w:t>that is in the Editing state.</w:t>
      </w:r>
    </w:p>
    <w:p w14:paraId="25C8259F" w14:textId="08975085" w:rsidR="009343E2" w:rsidRDefault="009343E2" w:rsidP="00581A44">
      <w:pPr>
        <w:pStyle w:val="ListParagraph"/>
        <w:numPr>
          <w:ilvl w:val="0"/>
          <w:numId w:val="43"/>
        </w:numPr>
      </w:pPr>
      <w:commentRangeStart w:id="368"/>
      <w:r>
        <w:t xml:space="preserve">OAGi </w:t>
      </w:r>
      <w:r w:rsidR="00FF5222">
        <w:t xml:space="preserve">developer (OAGi </w:t>
      </w:r>
      <w:r>
        <w:t>tenant</w:t>
      </w:r>
      <w:r w:rsidR="00FF5222">
        <w:t xml:space="preserve"> in general)</w:t>
      </w:r>
      <w:r>
        <w:t xml:space="preserve"> cannot share code list.</w:t>
      </w:r>
    </w:p>
    <w:p w14:paraId="0A581BD5" w14:textId="7D36CE9D" w:rsidR="009343E2" w:rsidRDefault="009343E2" w:rsidP="00581A44">
      <w:pPr>
        <w:pStyle w:val="ListParagraph"/>
        <w:numPr>
          <w:ilvl w:val="0"/>
          <w:numId w:val="43"/>
        </w:numPr>
      </w:pPr>
      <w:r>
        <w:t xml:space="preserve">OAGi </w:t>
      </w:r>
      <w:r w:rsidR="00FF5222">
        <w:t>developer (OAGi tenant in general)</w:t>
      </w:r>
      <w:r>
        <w:t xml:space="preserve"> cannot make code list free.</w:t>
      </w:r>
      <w:commentRangeEnd w:id="368"/>
      <w:r>
        <w:rPr>
          <w:rStyle w:val="CommentReference"/>
        </w:rPr>
        <w:commentReference w:id="368"/>
      </w:r>
    </w:p>
    <w:p w14:paraId="71307066" w14:textId="77777777" w:rsidR="009343E2" w:rsidRDefault="009343E2" w:rsidP="00581A44">
      <w:pPr>
        <w:pStyle w:val="ListParagraph"/>
        <w:numPr>
          <w:ilvl w:val="0"/>
          <w:numId w:val="43"/>
        </w:numPr>
      </w:pPr>
      <w:bookmarkStart w:id="369" w:name="_Ref489178622"/>
      <w:r>
        <w:t>An OAGi developer cannot see a list of code lists that includes enterprise users’ private code lists in any state.</w:t>
      </w:r>
      <w:bookmarkEnd w:id="369"/>
    </w:p>
    <w:p w14:paraId="6A54F7D5" w14:textId="77777777" w:rsidR="009343E2" w:rsidRDefault="009343E2" w:rsidP="00581A44">
      <w:pPr>
        <w:pStyle w:val="ListParagraph"/>
        <w:numPr>
          <w:ilvl w:val="0"/>
          <w:numId w:val="43"/>
        </w:numPr>
      </w:pPr>
      <w:bookmarkStart w:id="370" w:name="_Ref489178709"/>
      <w:r>
        <w:t>An OAGi developer can see a list of code lists that includes enterprise users’ shared code lists.</w:t>
      </w:r>
      <w:bookmarkEnd w:id="370"/>
    </w:p>
    <w:p w14:paraId="58B48D1B" w14:textId="77777777" w:rsidR="009343E2" w:rsidRDefault="009343E2" w:rsidP="00581A44">
      <w:pPr>
        <w:pStyle w:val="ListParagraph"/>
        <w:numPr>
          <w:ilvl w:val="0"/>
          <w:numId w:val="43"/>
        </w:numPr>
      </w:pPr>
      <w:bookmarkStart w:id="371" w:name="_Ref489179399"/>
      <w:r>
        <w:t>An OAGi developer can see a list of code lists that includes other OAGi tenant’s code lists in any state.</w:t>
      </w:r>
      <w:bookmarkEnd w:id="371"/>
    </w:p>
    <w:p w14:paraId="21961FC6" w14:textId="77777777" w:rsidR="009343E2" w:rsidRDefault="009343E2" w:rsidP="00581A44">
      <w:pPr>
        <w:pStyle w:val="ListParagraph"/>
        <w:numPr>
          <w:ilvl w:val="0"/>
          <w:numId w:val="43"/>
        </w:numPr>
      </w:pPr>
      <w:bookmarkStart w:id="372" w:name="_Ref489179496"/>
      <w:r>
        <w:t>An OAGi developer can see the details of enterprise users’ shared code lists.</w:t>
      </w:r>
      <w:bookmarkEnd w:id="372"/>
      <w:r>
        <w:t xml:space="preserve"> </w:t>
      </w:r>
    </w:p>
    <w:p w14:paraId="174DB60A" w14:textId="16D4C5B2" w:rsidR="009343E2" w:rsidRDefault="009343E2" w:rsidP="00581A44">
      <w:pPr>
        <w:pStyle w:val="ListParagraph"/>
        <w:numPr>
          <w:ilvl w:val="0"/>
          <w:numId w:val="43"/>
        </w:numPr>
      </w:pPr>
      <w:bookmarkStart w:id="373" w:name="_Ref489179521"/>
      <w:r>
        <w:t xml:space="preserve">An OAGi developer can see the details of published code lists </w:t>
      </w:r>
      <w:r w:rsidR="00FF5222">
        <w:t>created</w:t>
      </w:r>
      <w:r>
        <w:t xml:space="preserve"> by an admin developer, but cannot make any change.</w:t>
      </w:r>
      <w:bookmarkEnd w:id="373"/>
    </w:p>
    <w:p w14:paraId="1B4D5F93" w14:textId="2407CDAB" w:rsidR="009343E2" w:rsidRDefault="009343E2" w:rsidP="00581A44">
      <w:pPr>
        <w:pStyle w:val="ListParagraph"/>
        <w:numPr>
          <w:ilvl w:val="0"/>
          <w:numId w:val="43"/>
        </w:numPr>
      </w:pPr>
      <w:bookmarkStart w:id="374" w:name="_Ref489179618"/>
      <w:r>
        <w:t xml:space="preserve">An OAGi developer </w:t>
      </w:r>
      <w:r w:rsidR="00717362">
        <w:t>can edit</w:t>
      </w:r>
      <w:r>
        <w:t xml:space="preserve"> code lists in the Editing state </w:t>
      </w:r>
      <w:r w:rsidR="00717362">
        <w:t xml:space="preserve">even though it is </w:t>
      </w:r>
      <w:r w:rsidR="00FF5222">
        <w:t>created</w:t>
      </w:r>
      <w:r>
        <w:t xml:space="preserve"> by an another OAGi admin developer.</w:t>
      </w:r>
      <w:bookmarkEnd w:id="374"/>
    </w:p>
    <w:p w14:paraId="0D64BCC2" w14:textId="6C93BF82" w:rsidR="009343E2" w:rsidRDefault="009343E2" w:rsidP="00581A44">
      <w:pPr>
        <w:pStyle w:val="ListParagraph"/>
        <w:numPr>
          <w:ilvl w:val="0"/>
          <w:numId w:val="43"/>
        </w:numPr>
      </w:pPr>
      <w:bookmarkStart w:id="375" w:name="_Ref489179726"/>
      <w:r>
        <w:t xml:space="preserve">An OAGi developer can see the details of published code lists </w:t>
      </w:r>
      <w:r w:rsidR="00717362">
        <w:t xml:space="preserve">created </w:t>
      </w:r>
      <w:r>
        <w:t>by an another OAGi developer, but cannot make any change.</w:t>
      </w:r>
      <w:bookmarkEnd w:id="375"/>
    </w:p>
    <w:p w14:paraId="6CAA2848" w14:textId="4BB176FE" w:rsidR="009343E2" w:rsidRDefault="009343E2" w:rsidP="00581A44">
      <w:pPr>
        <w:pStyle w:val="ListParagraph"/>
        <w:numPr>
          <w:ilvl w:val="0"/>
          <w:numId w:val="43"/>
        </w:numPr>
      </w:pPr>
      <w:bookmarkStart w:id="376" w:name="_Ref489179784"/>
      <w:r>
        <w:lastRenderedPageBreak/>
        <w:t xml:space="preserve">An OAGi developer can </w:t>
      </w:r>
      <w:r w:rsidR="00717362">
        <w:t xml:space="preserve">edit </w:t>
      </w:r>
      <w:r>
        <w:t xml:space="preserve">code lists in the Editing </w:t>
      </w:r>
      <w:r w:rsidR="00717362">
        <w:t>even though it was created</w:t>
      </w:r>
      <w:r>
        <w:t xml:space="preserve"> by an another OAGi developer.</w:t>
      </w:r>
      <w:bookmarkEnd w:id="376"/>
    </w:p>
    <w:p w14:paraId="40B509F6" w14:textId="0CE07C2A" w:rsidR="00E469FB" w:rsidRDefault="00E469FB" w:rsidP="00E469FB">
      <w:pPr>
        <w:pStyle w:val="Heading1"/>
      </w:pPr>
      <w:r>
        <w:t>Ensure that there is no conflict across tenants related to shared resources</w:t>
      </w:r>
    </w:p>
    <w:p w14:paraId="777B96F1" w14:textId="2480344F" w:rsidR="007C0E3A" w:rsidRDefault="00F76002" w:rsidP="00F76002">
      <w:pPr>
        <w:pStyle w:val="Heading2"/>
      </w:pPr>
      <w:r>
        <w:t>Multiple tenants can make extensions to the same component</w:t>
      </w:r>
      <w:r w:rsidR="00721372">
        <w:t xml:space="preserve"> without mixing up their extensions.</w:t>
      </w:r>
    </w:p>
    <w:p w14:paraId="5A8B70B9" w14:textId="5102410F" w:rsidR="00F76002" w:rsidRDefault="00F76002" w:rsidP="00F76002">
      <w:r>
        <w:t>Pre-condition:</w:t>
      </w:r>
      <w:r w:rsidR="0023469C">
        <w:t xml:space="preserve"> OAGD1 user exists and has an OAGi developer role. An enterprise tenant A exists with an enterprise </w:t>
      </w:r>
      <w:r w:rsidR="00A0610B">
        <w:t xml:space="preserve">end </w:t>
      </w:r>
      <w:r w:rsidR="0023469C">
        <w:t xml:space="preserve">user </w:t>
      </w:r>
      <w:r w:rsidR="00A0610B">
        <w:t>ENTA. An enterprise tenant B exists with an enterprise admin user ENTB.</w:t>
      </w:r>
    </w:p>
    <w:p w14:paraId="0FAB69FC" w14:textId="7EF13217" w:rsidR="00F76002" w:rsidRDefault="00F76002" w:rsidP="00F76002">
      <w:r>
        <w:t>Test Steps:</w:t>
      </w:r>
    </w:p>
    <w:p w14:paraId="061B979E" w14:textId="028BF7AC" w:rsidR="00F76002" w:rsidRDefault="00F76002" w:rsidP="00581A44">
      <w:pPr>
        <w:pStyle w:val="ListParagraph"/>
        <w:numPr>
          <w:ilvl w:val="0"/>
          <w:numId w:val="128"/>
        </w:numPr>
        <w:ind w:left="720"/>
      </w:pPr>
      <w:r>
        <w:t>A user, OAGD1, logs in as an OAGi developer.</w:t>
      </w:r>
    </w:p>
    <w:p w14:paraId="4EA9406C" w14:textId="1FFABF75" w:rsidR="00F76002" w:rsidRDefault="00F76002" w:rsidP="00581A44">
      <w:pPr>
        <w:pStyle w:val="ListParagraph"/>
        <w:numPr>
          <w:ilvl w:val="0"/>
          <w:numId w:val="128"/>
        </w:numPr>
        <w:ind w:left="720"/>
      </w:pPr>
      <w:r>
        <w:t>OAGD1 creates a profile BOD, PB</w:t>
      </w:r>
      <w:r w:rsidR="00721372">
        <w:t>OAG</w:t>
      </w:r>
      <w:r>
        <w:t>.</w:t>
      </w:r>
    </w:p>
    <w:p w14:paraId="064D197A" w14:textId="36ABCE2F" w:rsidR="00F76002" w:rsidRDefault="00F76002" w:rsidP="00581A44">
      <w:pPr>
        <w:pStyle w:val="ListParagraph"/>
        <w:numPr>
          <w:ilvl w:val="0"/>
          <w:numId w:val="128"/>
        </w:numPr>
        <w:ind w:left="720"/>
      </w:pPr>
      <w:r>
        <w:t>OAGD1 creates a global extension.</w:t>
      </w:r>
    </w:p>
    <w:p w14:paraId="7811A4BB" w14:textId="6934ACF4" w:rsidR="00F76002" w:rsidRDefault="00F76002" w:rsidP="00581A44">
      <w:pPr>
        <w:pStyle w:val="ListParagraph"/>
        <w:numPr>
          <w:ilvl w:val="0"/>
          <w:numId w:val="128"/>
        </w:numPr>
        <w:ind w:left="720"/>
      </w:pPr>
      <w:r>
        <w:t>OAGD1 adds a BCC, OAGBCC, to the global extension.</w:t>
      </w:r>
    </w:p>
    <w:p w14:paraId="24DBF6E4" w14:textId="76FBFB41" w:rsidR="00F76002" w:rsidRDefault="00F76002" w:rsidP="00581A44">
      <w:pPr>
        <w:pStyle w:val="ListParagraph"/>
        <w:numPr>
          <w:ilvl w:val="0"/>
          <w:numId w:val="128"/>
        </w:numPr>
        <w:ind w:left="720"/>
      </w:pPr>
      <w:r>
        <w:t>OAGD1 logs out.</w:t>
      </w:r>
    </w:p>
    <w:p w14:paraId="3BE2E34D" w14:textId="440BD838" w:rsidR="00F76002" w:rsidRDefault="00F76002" w:rsidP="00581A44">
      <w:pPr>
        <w:pStyle w:val="ListParagraph"/>
        <w:numPr>
          <w:ilvl w:val="0"/>
          <w:numId w:val="128"/>
        </w:numPr>
        <w:ind w:left="720"/>
      </w:pPr>
      <w:r>
        <w:t>A user, ENTA, logs in as an enterprise A’s end user.</w:t>
      </w:r>
    </w:p>
    <w:p w14:paraId="445B439F" w14:textId="622F7720" w:rsidR="00F76002" w:rsidRDefault="00721372" w:rsidP="00581A44">
      <w:pPr>
        <w:pStyle w:val="ListParagraph"/>
        <w:numPr>
          <w:ilvl w:val="0"/>
          <w:numId w:val="128"/>
        </w:numPr>
        <w:ind w:left="720"/>
      </w:pPr>
      <w:r>
        <w:t>ENTA creates a profile BOD, PBENTA.</w:t>
      </w:r>
    </w:p>
    <w:p w14:paraId="565D24C1" w14:textId="3BBB676B" w:rsidR="00721372" w:rsidRDefault="00721372" w:rsidP="00581A44">
      <w:pPr>
        <w:pStyle w:val="ListParagraph"/>
        <w:numPr>
          <w:ilvl w:val="0"/>
          <w:numId w:val="128"/>
        </w:numPr>
        <w:ind w:left="720"/>
      </w:pPr>
      <w:r>
        <w:t>Verify that ENTA can create the global extension and add an ASCC. (Assertion #1)</w:t>
      </w:r>
    </w:p>
    <w:p w14:paraId="7A2467F5" w14:textId="44097B90" w:rsidR="00721372" w:rsidRDefault="00721372" w:rsidP="00581A44">
      <w:pPr>
        <w:pStyle w:val="ListParagraph"/>
        <w:numPr>
          <w:ilvl w:val="0"/>
          <w:numId w:val="128"/>
        </w:numPr>
        <w:ind w:left="720"/>
      </w:pPr>
      <w:r>
        <w:t>Verify that OAGBCC does not appear in the global extension created by ENTA. (Assertion #1)</w:t>
      </w:r>
    </w:p>
    <w:p w14:paraId="54EE987E" w14:textId="0AD6C480" w:rsidR="00721372" w:rsidRDefault="00721372" w:rsidP="00581A44">
      <w:pPr>
        <w:pStyle w:val="ListParagraph"/>
        <w:numPr>
          <w:ilvl w:val="0"/>
          <w:numId w:val="128"/>
        </w:numPr>
        <w:ind w:left="720"/>
      </w:pPr>
      <w:r>
        <w:t xml:space="preserve">ENTA creates a local extension to the Extension in Application Area. </w:t>
      </w:r>
    </w:p>
    <w:p w14:paraId="1150AFF7" w14:textId="0B2DC194" w:rsidR="00721372" w:rsidRDefault="00721372" w:rsidP="00581A44">
      <w:pPr>
        <w:pStyle w:val="ListParagraph"/>
        <w:numPr>
          <w:ilvl w:val="0"/>
          <w:numId w:val="128"/>
        </w:numPr>
        <w:ind w:left="720"/>
      </w:pPr>
      <w:r>
        <w:t xml:space="preserve">ENTA adds a BCC to the Application Area extension, ENTABCC. </w:t>
      </w:r>
    </w:p>
    <w:p w14:paraId="7568085B" w14:textId="1FD49749" w:rsidR="00B35BBF" w:rsidRDefault="00B35BBF" w:rsidP="00581A44">
      <w:pPr>
        <w:pStyle w:val="ListParagraph"/>
        <w:numPr>
          <w:ilvl w:val="0"/>
          <w:numId w:val="128"/>
        </w:numPr>
        <w:ind w:left="720"/>
      </w:pPr>
      <w:r>
        <w:t>ENTA logs out.</w:t>
      </w:r>
    </w:p>
    <w:p w14:paraId="39BC9B18" w14:textId="3711210B" w:rsidR="00B35BBF" w:rsidRDefault="00B35BBF" w:rsidP="00581A44">
      <w:pPr>
        <w:pStyle w:val="ListParagraph"/>
        <w:numPr>
          <w:ilvl w:val="0"/>
          <w:numId w:val="128"/>
        </w:numPr>
        <w:ind w:left="720"/>
      </w:pPr>
      <w:r>
        <w:t>A user, ENTB, logs in as an enterprise B’s admin user.</w:t>
      </w:r>
    </w:p>
    <w:p w14:paraId="272D61DD" w14:textId="0DDC922E" w:rsidR="00B35BBF" w:rsidRDefault="00B35BBF" w:rsidP="00581A44">
      <w:pPr>
        <w:pStyle w:val="ListParagraph"/>
        <w:numPr>
          <w:ilvl w:val="0"/>
          <w:numId w:val="128"/>
        </w:numPr>
        <w:ind w:left="720"/>
      </w:pPr>
      <w:r>
        <w:t>ENTB creates a profile BOD, PBENTB.</w:t>
      </w:r>
    </w:p>
    <w:p w14:paraId="61E094EC" w14:textId="2446DA7C" w:rsidR="00B35BBF" w:rsidRDefault="00B35BBF" w:rsidP="00581A44">
      <w:pPr>
        <w:pStyle w:val="ListParagraph"/>
        <w:numPr>
          <w:ilvl w:val="0"/>
          <w:numId w:val="128"/>
        </w:numPr>
        <w:ind w:left="720"/>
      </w:pPr>
      <w:r>
        <w:t>Verify that ENTB can create the local extension to the Application Area and add an ASCC. (Assertion #2).</w:t>
      </w:r>
    </w:p>
    <w:p w14:paraId="6AED53B6" w14:textId="1B2AD608" w:rsidR="00721372" w:rsidRDefault="00B35BBF" w:rsidP="00581A44">
      <w:pPr>
        <w:pStyle w:val="ListParagraph"/>
        <w:numPr>
          <w:ilvl w:val="0"/>
          <w:numId w:val="128"/>
        </w:numPr>
        <w:ind w:left="720"/>
      </w:pPr>
      <w:r>
        <w:t>Verify that ENTABCC does not appear in the Application Area extension.</w:t>
      </w:r>
    </w:p>
    <w:p w14:paraId="01C3C41E" w14:textId="1AC91562" w:rsidR="00F76002" w:rsidRDefault="00F76002" w:rsidP="00F76002">
      <w:r>
        <w:t>Test assertions covered by this test case:</w:t>
      </w:r>
    </w:p>
    <w:p w14:paraId="2F46122A" w14:textId="25242EFF" w:rsidR="00F76002" w:rsidRDefault="00F76002" w:rsidP="00581A44">
      <w:pPr>
        <w:pStyle w:val="ListParagraph"/>
        <w:numPr>
          <w:ilvl w:val="0"/>
          <w:numId w:val="129"/>
        </w:numPr>
      </w:pPr>
      <w:r>
        <w:t>Multiple tenants can make global extensions to the same component</w:t>
      </w:r>
      <w:r w:rsidR="00721372">
        <w:t xml:space="preserve"> without mixing up their extensions</w:t>
      </w:r>
      <w:r>
        <w:t>.</w:t>
      </w:r>
    </w:p>
    <w:p w14:paraId="64A1619E" w14:textId="791F0E71" w:rsidR="00F76002" w:rsidRPr="00F76002" w:rsidRDefault="00F76002" w:rsidP="00581A44">
      <w:pPr>
        <w:pStyle w:val="ListParagraph"/>
        <w:numPr>
          <w:ilvl w:val="0"/>
          <w:numId w:val="129"/>
        </w:numPr>
      </w:pPr>
      <w:r>
        <w:t>Multiple tenants can make local extensions to the same component</w:t>
      </w:r>
      <w:r w:rsidR="00721372">
        <w:t xml:space="preserve"> without mixing up their extensions</w:t>
      </w:r>
      <w:r>
        <w:t>.</w:t>
      </w:r>
    </w:p>
    <w:p w14:paraId="4BDD9E3F" w14:textId="6F01DD50" w:rsidR="00B2379A" w:rsidRDefault="00B2379A" w:rsidP="00B2379A">
      <w:pPr>
        <w:pStyle w:val="Heading1"/>
      </w:pPr>
      <w:r>
        <w:t>OAGi admin developer access right to SRT core functions</w:t>
      </w:r>
    </w:p>
    <w:p w14:paraId="32D18BED" w14:textId="09FF17E0" w:rsidR="00A051B6" w:rsidRDefault="00A051B6" w:rsidP="00A051B6">
      <w:r>
        <w:t>Requirement document reference: Section 3.2.3, 3.4.3.2</w:t>
      </w:r>
    </w:p>
    <w:p w14:paraId="2F248232" w14:textId="615072BC" w:rsidR="002B345A" w:rsidRDefault="002B345A" w:rsidP="002B345A">
      <w:pPr>
        <w:pStyle w:val="Heading2"/>
      </w:pPr>
      <w:r>
        <w:lastRenderedPageBreak/>
        <w:t xml:space="preserve">OAGi </w:t>
      </w:r>
      <w:r w:rsidR="00614C51">
        <w:t xml:space="preserve">admin </w:t>
      </w:r>
      <w:r>
        <w:t>developer’s authorized management of context categories</w:t>
      </w:r>
    </w:p>
    <w:p w14:paraId="26A38F02" w14:textId="7ABA0EF7" w:rsidR="002B345A" w:rsidRDefault="002B345A" w:rsidP="002B345A">
      <w:r>
        <w:t xml:space="preserve">Pre-condition: At least two </w:t>
      </w:r>
      <w:r w:rsidR="007B3BA7">
        <w:t>OAGi admins</w:t>
      </w:r>
      <w:r>
        <w:t>, say OAG</w:t>
      </w:r>
      <w:r w:rsidR="007B3BA7">
        <w:t>A</w:t>
      </w:r>
      <w:r>
        <w:t>D</w:t>
      </w:r>
      <w:r w:rsidR="007B3BA7">
        <w:t>x</w:t>
      </w:r>
      <w:r>
        <w:t xml:space="preserve"> and OAG</w:t>
      </w:r>
      <w:r w:rsidR="007B3BA7">
        <w:t>A</w:t>
      </w:r>
      <w:r>
        <w:t>D</w:t>
      </w:r>
      <w:r w:rsidR="007B3BA7">
        <w:t>y</w:t>
      </w:r>
      <w:r>
        <w:t xml:space="preserve">, with both OAGi </w:t>
      </w:r>
      <w:r w:rsidR="007B3BA7">
        <w:t>admin</w:t>
      </w:r>
      <w:r>
        <w:t xml:space="preserve"> and enterprise end user roles exist. There are context categories created by various enterprise users, some are created by OAGD</w:t>
      </w:r>
      <w:r w:rsidR="007B3BA7">
        <w:t>ADx</w:t>
      </w:r>
      <w:r>
        <w:t xml:space="preserve"> and OAG</w:t>
      </w:r>
      <w:r w:rsidR="007B3BA7">
        <w:t>A</w:t>
      </w:r>
      <w:r>
        <w:t>D</w:t>
      </w:r>
      <w:r w:rsidR="007B3BA7">
        <w:t>y</w:t>
      </w:r>
      <w:r>
        <w:t xml:space="preserve"> in the enterprise end user capacity, and some of which have been shared.</w:t>
      </w:r>
      <w:r w:rsidR="007B3BA7">
        <w:t xml:space="preserve"> There are at least two OAGi developers in the system.</w:t>
      </w:r>
    </w:p>
    <w:p w14:paraId="6BB20735" w14:textId="095E6B9A" w:rsidR="002B345A" w:rsidRDefault="002B345A" w:rsidP="002B345A">
      <w:r>
        <w:t>Test Step:</w:t>
      </w:r>
    </w:p>
    <w:p w14:paraId="08DC3B85" w14:textId="50940A43" w:rsidR="008217EA" w:rsidRDefault="008217EA" w:rsidP="00581A44">
      <w:pPr>
        <w:pStyle w:val="ListParagraph"/>
        <w:numPr>
          <w:ilvl w:val="0"/>
          <w:numId w:val="116"/>
        </w:numPr>
      </w:pPr>
      <w:r>
        <w:t>An OAGi admin developer</w:t>
      </w:r>
      <w:r w:rsidR="007B3BA7">
        <w:t>, OAGADx,</w:t>
      </w:r>
      <w:r>
        <w:t xml:space="preserve"> logs into the system.</w:t>
      </w:r>
    </w:p>
    <w:p w14:paraId="03E4100C" w14:textId="0D5EBFF3" w:rsidR="008217EA" w:rsidRDefault="007B3BA7" w:rsidP="00581A44">
      <w:pPr>
        <w:pStyle w:val="ListParagraph"/>
        <w:numPr>
          <w:ilvl w:val="0"/>
          <w:numId w:val="116"/>
        </w:numPr>
      </w:pPr>
      <w:r>
        <w:t>OAGADx</w:t>
      </w:r>
      <w:r w:rsidR="008217EA">
        <w:t xml:space="preserve"> creates new context categories, says CAT0</w:t>
      </w:r>
      <w:r w:rsidR="006D3128">
        <w:t xml:space="preserve">, </w:t>
      </w:r>
      <w:r w:rsidR="008217EA">
        <w:t>CAT1</w:t>
      </w:r>
      <w:r w:rsidR="006D3128">
        <w:t>, and CAT4</w:t>
      </w:r>
      <w:r w:rsidR="008217EA">
        <w:t>.</w:t>
      </w:r>
      <w:r w:rsidR="006D3128" w:rsidRPr="006D3128">
        <w:t xml:space="preserve"> </w:t>
      </w:r>
      <w:r w:rsidR="006D3128">
        <w:t>(Assertion #</w:t>
      </w:r>
      <w:r w:rsidR="006D3128">
        <w:fldChar w:fldCharType="begin"/>
      </w:r>
      <w:r w:rsidR="006D3128">
        <w:instrText xml:space="preserve"> REF _Ref489439852 \w \h </w:instrText>
      </w:r>
      <w:r w:rsidR="006D3128">
        <w:fldChar w:fldCharType="separate"/>
      </w:r>
      <w:r w:rsidR="006D3128">
        <w:t>1</w:t>
      </w:r>
      <w:r w:rsidR="006D3128">
        <w:fldChar w:fldCharType="end"/>
      </w:r>
      <w:r w:rsidR="006D3128">
        <w:t>)</w:t>
      </w:r>
    </w:p>
    <w:p w14:paraId="504B2879" w14:textId="3A00FA6C" w:rsidR="006D3128" w:rsidRDefault="006D3128" w:rsidP="00581A44">
      <w:pPr>
        <w:pStyle w:val="ListParagraph"/>
        <w:numPr>
          <w:ilvl w:val="0"/>
          <w:numId w:val="116"/>
        </w:numPr>
      </w:pPr>
      <w:r>
        <w:t>OAGADx edits CAT1. (Assertion #</w:t>
      </w:r>
      <w:r>
        <w:fldChar w:fldCharType="begin"/>
      </w:r>
      <w:r>
        <w:instrText xml:space="preserve"> REF _Ref489440389 \w \h </w:instrText>
      </w:r>
      <w:r>
        <w:fldChar w:fldCharType="separate"/>
      </w:r>
      <w:r>
        <w:t>2</w:t>
      </w:r>
      <w:r>
        <w:fldChar w:fldCharType="end"/>
      </w:r>
      <w:r>
        <w:t>)</w:t>
      </w:r>
    </w:p>
    <w:p w14:paraId="7400785A" w14:textId="77777777" w:rsidR="008217EA" w:rsidRDefault="008217EA" w:rsidP="00581A44">
      <w:pPr>
        <w:pStyle w:val="ListParagraph"/>
        <w:numPr>
          <w:ilvl w:val="0"/>
          <w:numId w:val="116"/>
        </w:numPr>
      </w:pPr>
      <w:r>
        <w:t>The admin developer logs out.</w:t>
      </w:r>
    </w:p>
    <w:p w14:paraId="51160589" w14:textId="77777777" w:rsidR="008217EA" w:rsidRDefault="008217EA" w:rsidP="00581A44">
      <w:pPr>
        <w:pStyle w:val="ListParagraph"/>
        <w:numPr>
          <w:ilvl w:val="0"/>
          <w:numId w:val="116"/>
        </w:numPr>
      </w:pPr>
      <w:r>
        <w:t>An OAGi developer, says OAGD1, logs into the system.</w:t>
      </w:r>
    </w:p>
    <w:p w14:paraId="54DF47E3" w14:textId="6D79BF4D" w:rsidR="008217EA" w:rsidRDefault="008217EA" w:rsidP="00581A44">
      <w:pPr>
        <w:pStyle w:val="ListParagraph"/>
        <w:numPr>
          <w:ilvl w:val="0"/>
          <w:numId w:val="116"/>
        </w:numPr>
      </w:pPr>
      <w:r>
        <w:t xml:space="preserve">OAGD1 </w:t>
      </w:r>
      <w:r w:rsidR="00D310F6">
        <w:t>creates two new context categories</w:t>
      </w:r>
      <w:r>
        <w:t xml:space="preserve">, says CAT2 and CAT3. </w:t>
      </w:r>
    </w:p>
    <w:p w14:paraId="14D5B79E" w14:textId="77777777" w:rsidR="008217EA" w:rsidRDefault="008217EA" w:rsidP="00581A44">
      <w:pPr>
        <w:pStyle w:val="ListParagraph"/>
        <w:numPr>
          <w:ilvl w:val="0"/>
          <w:numId w:val="116"/>
        </w:numPr>
      </w:pPr>
      <w:r>
        <w:t>OAGD1 log out.</w:t>
      </w:r>
    </w:p>
    <w:p w14:paraId="65F1EE4E" w14:textId="26606FE5" w:rsidR="008217EA" w:rsidRDefault="008217EA" w:rsidP="00581A44">
      <w:pPr>
        <w:pStyle w:val="ListParagraph"/>
        <w:numPr>
          <w:ilvl w:val="0"/>
          <w:numId w:val="116"/>
        </w:numPr>
      </w:pPr>
      <w:r>
        <w:t xml:space="preserve">Another OAGi </w:t>
      </w:r>
      <w:r w:rsidR="006D3128">
        <w:t>admin</w:t>
      </w:r>
      <w:r>
        <w:t>, says OAG</w:t>
      </w:r>
      <w:r w:rsidR="006D3128">
        <w:t>A</w:t>
      </w:r>
      <w:r>
        <w:t>D</w:t>
      </w:r>
      <w:r w:rsidR="006D3128">
        <w:t>y</w:t>
      </w:r>
      <w:r>
        <w:t>, logs into the system.</w:t>
      </w:r>
    </w:p>
    <w:p w14:paraId="0D50123C" w14:textId="50154D54" w:rsidR="008217EA" w:rsidRDefault="008217EA" w:rsidP="00581A44">
      <w:pPr>
        <w:pStyle w:val="ListParagraph"/>
        <w:numPr>
          <w:ilvl w:val="0"/>
          <w:numId w:val="116"/>
        </w:numPr>
      </w:pPr>
      <w:r>
        <w:t>OAG</w:t>
      </w:r>
      <w:r w:rsidR="006D3128">
        <w:t>A</w:t>
      </w:r>
      <w:r>
        <w:t>D</w:t>
      </w:r>
      <w:r w:rsidR="006D3128">
        <w:t>y</w:t>
      </w:r>
      <w:r>
        <w:t xml:space="preserve"> views the list of context categories.</w:t>
      </w:r>
    </w:p>
    <w:p w14:paraId="53D850DA" w14:textId="0E67ACA5" w:rsidR="008217EA" w:rsidRDefault="008217EA" w:rsidP="00581A44">
      <w:pPr>
        <w:pStyle w:val="ListParagraph"/>
        <w:numPr>
          <w:ilvl w:val="0"/>
          <w:numId w:val="116"/>
        </w:numPr>
      </w:pPr>
      <w:r>
        <w:t>Verify that enterprise users’ context categories, which have not been shared, are not visible to OAG</w:t>
      </w:r>
      <w:r w:rsidR="006D3128">
        <w:t>A</w:t>
      </w:r>
      <w:r>
        <w:t>D</w:t>
      </w:r>
      <w:r w:rsidR="006D3128">
        <w:t>y</w:t>
      </w:r>
      <w:r>
        <w:t xml:space="preserve"> in the list. Make sure that the verification statements include context categories that are created by OAG</w:t>
      </w:r>
      <w:r w:rsidR="006D3128">
        <w:t>A</w:t>
      </w:r>
      <w:r>
        <w:t>D</w:t>
      </w:r>
      <w:r w:rsidR="006D3128">
        <w:t>x</w:t>
      </w:r>
      <w:r>
        <w:t xml:space="preserve"> and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_Ref489439901 \w \h </w:instrText>
      </w:r>
      <w:r w:rsidR="006D3128">
        <w:fldChar w:fldCharType="separate"/>
      </w:r>
      <w:r w:rsidR="006D3128">
        <w:t>3</w:t>
      </w:r>
      <w:r w:rsidR="006D3128">
        <w:fldChar w:fldCharType="end"/>
      </w:r>
      <w:r>
        <w:t>)</w:t>
      </w:r>
    </w:p>
    <w:p w14:paraId="2CA298DB" w14:textId="34AFAF40" w:rsidR="008217EA" w:rsidRDefault="008217EA" w:rsidP="00581A44">
      <w:pPr>
        <w:pStyle w:val="ListParagraph"/>
        <w:numPr>
          <w:ilvl w:val="0"/>
          <w:numId w:val="116"/>
        </w:numPr>
      </w:pPr>
      <w:r>
        <w:t>Verify that enterprise users’ context categories, which have been shared, are visible to OAG</w:t>
      </w:r>
      <w:r w:rsidR="006D3128">
        <w:t>A</w:t>
      </w:r>
      <w:r>
        <w:t>D</w:t>
      </w:r>
      <w:r w:rsidR="006D3128">
        <w:t>y</w:t>
      </w:r>
      <w:r>
        <w:t xml:space="preserve"> in the list. (Assertion #</w:t>
      </w:r>
      <w:r w:rsidR="006D3128">
        <w:fldChar w:fldCharType="begin"/>
      </w:r>
      <w:r w:rsidR="006D3128">
        <w:instrText xml:space="preserve"> REF _Ref489439911 \w \h </w:instrText>
      </w:r>
      <w:r w:rsidR="006D3128">
        <w:fldChar w:fldCharType="separate"/>
      </w:r>
      <w:r w:rsidR="006D3128">
        <w:t>4</w:t>
      </w:r>
      <w:r w:rsidR="006D3128">
        <w:fldChar w:fldCharType="end"/>
      </w:r>
      <w:r>
        <w:t>)</w:t>
      </w:r>
    </w:p>
    <w:p w14:paraId="74CEE558" w14:textId="66FBDC3D" w:rsidR="008217EA" w:rsidRDefault="008217EA" w:rsidP="00581A44">
      <w:pPr>
        <w:pStyle w:val="ListParagraph"/>
        <w:numPr>
          <w:ilvl w:val="0"/>
          <w:numId w:val="116"/>
        </w:numPr>
      </w:pPr>
      <w:r>
        <w:t>Verify that OAG</w:t>
      </w:r>
      <w:r w:rsidR="006D3128">
        <w:t>A</w:t>
      </w:r>
      <w:r>
        <w:t>D</w:t>
      </w:r>
      <w:r w:rsidR="006D3128">
        <w:t>y</w:t>
      </w:r>
      <w:r>
        <w:t xml:space="preserve"> can see the details of those visible shared enterprise users’ context categories but cannot make any change (verify with one created by other users and another one created by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_Ref489439953 \w \h </w:instrText>
      </w:r>
      <w:r w:rsidR="006D3128">
        <w:fldChar w:fldCharType="separate"/>
      </w:r>
      <w:r w:rsidR="006D3128">
        <w:t>5</w:t>
      </w:r>
      <w:r w:rsidR="006D3128">
        <w:fldChar w:fldCharType="end"/>
      </w:r>
      <w:r>
        <w:t>)</w:t>
      </w:r>
    </w:p>
    <w:p w14:paraId="40414E5D" w14:textId="274B8F47" w:rsidR="008217EA" w:rsidRDefault="008217EA" w:rsidP="00581A44">
      <w:pPr>
        <w:pStyle w:val="ListParagraph"/>
        <w:numPr>
          <w:ilvl w:val="0"/>
          <w:numId w:val="116"/>
        </w:numPr>
      </w:pPr>
      <w:r>
        <w:t>Verify that CAT0, CAT1, CAT2, and CAT3 are in the list.</w:t>
      </w:r>
      <w:r w:rsidRPr="000B4861">
        <w:t xml:space="preserve"> </w:t>
      </w:r>
      <w:r>
        <w:t>(Assertion #</w:t>
      </w:r>
      <w:r w:rsidR="006D3128">
        <w:fldChar w:fldCharType="begin"/>
      </w:r>
      <w:r w:rsidR="006D3128">
        <w:instrText xml:space="preserve"> REF _Ref489439981 \w \h </w:instrText>
      </w:r>
      <w:r w:rsidR="006D3128">
        <w:fldChar w:fldCharType="separate"/>
      </w:r>
      <w:r w:rsidR="006D3128">
        <w:t>6</w:t>
      </w:r>
      <w:r w:rsidR="006D3128">
        <w:fldChar w:fldCharType="end"/>
      </w:r>
      <w:r>
        <w:t>)</w:t>
      </w:r>
    </w:p>
    <w:p w14:paraId="2468271E" w14:textId="3F50747F" w:rsidR="008217EA" w:rsidRDefault="008217EA" w:rsidP="00581A44">
      <w:pPr>
        <w:pStyle w:val="ListParagraph"/>
        <w:numPr>
          <w:ilvl w:val="0"/>
          <w:numId w:val="116"/>
        </w:numPr>
      </w:pPr>
      <w:r>
        <w:t>Verify that OAG</w:t>
      </w:r>
      <w:r w:rsidR="006D3128">
        <w:t>A</w:t>
      </w:r>
      <w:r>
        <w:t>D</w:t>
      </w:r>
      <w:r w:rsidR="006D3128">
        <w:t>y</w:t>
      </w:r>
      <w:r>
        <w:t xml:space="preserve"> can see the details of CAT0, CAT1, CAT2, and CAT3. (Assertion #</w:t>
      </w:r>
      <w:r w:rsidR="006D3128">
        <w:fldChar w:fldCharType="begin"/>
      </w:r>
      <w:r w:rsidR="006D3128">
        <w:instrText xml:space="preserve"> REF _Ref489439991 \w \h </w:instrText>
      </w:r>
      <w:r w:rsidR="006D3128">
        <w:fldChar w:fldCharType="separate"/>
      </w:r>
      <w:r w:rsidR="006D3128">
        <w:t>7</w:t>
      </w:r>
      <w:r w:rsidR="006D3128">
        <w:fldChar w:fldCharType="end"/>
      </w:r>
      <w:r>
        <w:t>)</w:t>
      </w:r>
    </w:p>
    <w:p w14:paraId="4AB181DD" w14:textId="7132E440" w:rsidR="008217EA" w:rsidRDefault="008217EA" w:rsidP="00581A44">
      <w:pPr>
        <w:pStyle w:val="ListParagraph"/>
        <w:numPr>
          <w:ilvl w:val="0"/>
          <w:numId w:val="116"/>
        </w:numPr>
      </w:pPr>
      <w:r>
        <w:t>OAG</w:t>
      </w:r>
      <w:r w:rsidR="006D3128">
        <w:t>A</w:t>
      </w:r>
      <w:r>
        <w:t>D</w:t>
      </w:r>
      <w:r w:rsidR="006D3128">
        <w:t>y</w:t>
      </w:r>
      <w:r>
        <w:t xml:space="preserve"> deletes CAT1 and CAT2. (Assertion #</w:t>
      </w:r>
      <w:r w:rsidR="006D3128">
        <w:fldChar w:fldCharType="begin"/>
      </w:r>
      <w:r w:rsidR="006D3128">
        <w:instrText xml:space="preserve"> REF _Ref489440074 \w \h </w:instrText>
      </w:r>
      <w:r w:rsidR="006D3128">
        <w:fldChar w:fldCharType="separate"/>
      </w:r>
      <w:r w:rsidR="003D07C7">
        <w:t>8</w:t>
      </w:r>
      <w:r w:rsidR="006D3128">
        <w:fldChar w:fldCharType="end"/>
      </w:r>
      <w:r>
        <w:t>)</w:t>
      </w:r>
    </w:p>
    <w:p w14:paraId="3F9A2E01" w14:textId="5AFAA09E" w:rsidR="008217EA" w:rsidRDefault="008217EA" w:rsidP="00581A44">
      <w:pPr>
        <w:pStyle w:val="ListParagraph"/>
        <w:numPr>
          <w:ilvl w:val="0"/>
          <w:numId w:val="116"/>
        </w:numPr>
      </w:pPr>
      <w:r>
        <w:t>OAG</w:t>
      </w:r>
      <w:r w:rsidR="006D3128">
        <w:t>A</w:t>
      </w:r>
      <w:r>
        <w:t>D</w:t>
      </w:r>
      <w:r w:rsidR="006D3128">
        <w:t>y</w:t>
      </w:r>
      <w:r>
        <w:t xml:space="preserve"> edits CAT3.</w:t>
      </w:r>
      <w:r w:rsidRPr="000B4861">
        <w:t xml:space="preserve"> </w:t>
      </w:r>
      <w:r>
        <w:t>(Assertion #</w:t>
      </w:r>
      <w:r w:rsidR="006D3128">
        <w:fldChar w:fldCharType="begin"/>
      </w:r>
      <w:r w:rsidR="006D3128">
        <w:instrText xml:space="preserve"> REF _Ref489440149 \w \h </w:instrText>
      </w:r>
      <w:r w:rsidR="006D3128">
        <w:fldChar w:fldCharType="separate"/>
      </w:r>
      <w:r w:rsidR="002B2506">
        <w:t>9</w:t>
      </w:r>
      <w:r w:rsidR="006D3128">
        <w:fldChar w:fldCharType="end"/>
      </w:r>
      <w:r>
        <w:t>)</w:t>
      </w:r>
    </w:p>
    <w:p w14:paraId="18E3A13A" w14:textId="70078D8A" w:rsidR="008217EA" w:rsidRDefault="008217EA" w:rsidP="00581A44">
      <w:pPr>
        <w:pStyle w:val="ListParagraph"/>
        <w:numPr>
          <w:ilvl w:val="0"/>
          <w:numId w:val="116"/>
        </w:numPr>
      </w:pPr>
      <w:r>
        <w:t>OAG</w:t>
      </w:r>
      <w:r w:rsidR="006D3128">
        <w:t>A</w:t>
      </w:r>
      <w:r>
        <w:t>D</w:t>
      </w:r>
      <w:r w:rsidR="006D3128">
        <w:t>y</w:t>
      </w:r>
      <w:r>
        <w:t xml:space="preserve"> </w:t>
      </w:r>
      <w:r w:rsidR="006D3128">
        <w:t xml:space="preserve">edits </w:t>
      </w:r>
      <w:r>
        <w:t>CAT</w:t>
      </w:r>
      <w:r w:rsidR="006D3128">
        <w:t>4</w:t>
      </w:r>
      <w:r>
        <w:t>.</w:t>
      </w:r>
      <w:r w:rsidRPr="000B4861">
        <w:t xml:space="preserve"> </w:t>
      </w:r>
      <w:r>
        <w:t>(Assertion #</w:t>
      </w:r>
      <w:r w:rsidR="002B2506">
        <w:fldChar w:fldCharType="begin"/>
      </w:r>
      <w:r w:rsidR="002B2506">
        <w:instrText xml:space="preserve"> REF _Ref489542252 \w \h </w:instrText>
      </w:r>
      <w:r w:rsidR="002B2506">
        <w:fldChar w:fldCharType="separate"/>
      </w:r>
      <w:r w:rsidR="002B2506">
        <w:t>10</w:t>
      </w:r>
      <w:r w:rsidR="002B2506">
        <w:fldChar w:fldCharType="end"/>
      </w:r>
      <w:r>
        <w:t>)</w:t>
      </w:r>
    </w:p>
    <w:p w14:paraId="759A762E" w14:textId="6B288C9C" w:rsidR="006D3128" w:rsidRDefault="006D3128" w:rsidP="00581A44">
      <w:pPr>
        <w:pStyle w:val="ListParagraph"/>
        <w:numPr>
          <w:ilvl w:val="0"/>
          <w:numId w:val="116"/>
        </w:numPr>
      </w:pPr>
      <w:r>
        <w:t>OAGADy shares CAT0, CAT3, CAT4.</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55D04E64" w14:textId="5EE21AA9" w:rsidR="006D3128" w:rsidRDefault="006D3128" w:rsidP="00581A44">
      <w:pPr>
        <w:pStyle w:val="ListParagraph"/>
        <w:numPr>
          <w:ilvl w:val="0"/>
          <w:numId w:val="116"/>
        </w:numPr>
      </w:pPr>
      <w:r>
        <w:t>OAGADy creates CAT5.</w:t>
      </w:r>
    </w:p>
    <w:p w14:paraId="6FACDEC5" w14:textId="5B548C42" w:rsidR="008217EA" w:rsidRDefault="008217EA" w:rsidP="00581A44">
      <w:pPr>
        <w:pStyle w:val="ListParagraph"/>
        <w:numPr>
          <w:ilvl w:val="0"/>
          <w:numId w:val="116"/>
        </w:numPr>
      </w:pPr>
      <w:r>
        <w:t>OAG</w:t>
      </w:r>
      <w:r w:rsidR="006D3128">
        <w:t>A</w:t>
      </w:r>
      <w:r>
        <w:t>D</w:t>
      </w:r>
      <w:r w:rsidR="006D3128">
        <w:t>y</w:t>
      </w:r>
      <w:r>
        <w:t xml:space="preserve"> logs out.</w:t>
      </w:r>
    </w:p>
    <w:p w14:paraId="55EB2E51" w14:textId="5FE7BCD9" w:rsidR="008217EA" w:rsidRPr="00EE2CCA" w:rsidRDefault="006D3128" w:rsidP="00581A44">
      <w:pPr>
        <w:pStyle w:val="ListParagraph"/>
        <w:numPr>
          <w:ilvl w:val="0"/>
          <w:numId w:val="116"/>
        </w:numPr>
      </w:pPr>
      <w:r>
        <w:t xml:space="preserve">OAGADx </w:t>
      </w:r>
      <w:r w:rsidR="008217EA" w:rsidRPr="00EE2CCA">
        <w:t>logs in again</w:t>
      </w:r>
      <w:r>
        <w:t xml:space="preserve"> as an OAGi admin</w:t>
      </w:r>
      <w:r w:rsidR="008217EA" w:rsidRPr="00EE2CCA">
        <w:t>.</w:t>
      </w:r>
    </w:p>
    <w:p w14:paraId="3A5CB1EB" w14:textId="61226E5D" w:rsidR="008217EA" w:rsidRDefault="006D3128" w:rsidP="00581A44">
      <w:pPr>
        <w:pStyle w:val="ListParagraph"/>
        <w:numPr>
          <w:ilvl w:val="0"/>
          <w:numId w:val="116"/>
        </w:numPr>
      </w:pPr>
      <w:r>
        <w:t>OAGADx</w:t>
      </w:r>
      <w:r w:rsidR="008217EA" w:rsidRPr="00EE2CCA">
        <w:t xml:space="preserve"> shares CAT</w:t>
      </w:r>
      <w:r>
        <w:t>5</w:t>
      </w:r>
      <w:r w:rsidR="008217EA" w:rsidRPr="00EE2CCA">
        <w:t>.</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11224BB5" w14:textId="10F315D1" w:rsidR="008217EA" w:rsidRDefault="006D3128" w:rsidP="00581A44">
      <w:pPr>
        <w:pStyle w:val="ListParagraph"/>
        <w:numPr>
          <w:ilvl w:val="0"/>
          <w:numId w:val="116"/>
        </w:numPr>
      </w:pPr>
      <w:r>
        <w:t>OAGADx</w:t>
      </w:r>
      <w:r w:rsidR="008217EA">
        <w:t xml:space="preserve"> logs out.</w:t>
      </w:r>
    </w:p>
    <w:p w14:paraId="6BBF0F3B" w14:textId="382CA90D" w:rsidR="008217EA" w:rsidRDefault="008217EA" w:rsidP="00581A44">
      <w:pPr>
        <w:pStyle w:val="ListParagraph"/>
        <w:numPr>
          <w:ilvl w:val="0"/>
          <w:numId w:val="116"/>
        </w:numPr>
      </w:pPr>
      <w:r>
        <w:t>OAG</w:t>
      </w:r>
      <w:r w:rsidR="006D3128">
        <w:t>ADy</w:t>
      </w:r>
      <w:r>
        <w:t xml:space="preserve"> logs in as an OAGi </w:t>
      </w:r>
      <w:r w:rsidR="00DF0118">
        <w:t>amin</w:t>
      </w:r>
      <w:r>
        <w:t>.</w:t>
      </w:r>
    </w:p>
    <w:p w14:paraId="79E32185" w14:textId="3B2D35F4" w:rsidR="004D1B65" w:rsidRDefault="004D1B65" w:rsidP="00581A44">
      <w:pPr>
        <w:pStyle w:val="ListParagraph"/>
        <w:numPr>
          <w:ilvl w:val="0"/>
          <w:numId w:val="116"/>
        </w:numPr>
      </w:pPr>
      <w:r>
        <w:t>Verify that OAGADy cannot edit or delete CAT3.</w:t>
      </w:r>
      <w:r w:rsidRPr="000B4861">
        <w:t xml:space="preserve"> </w:t>
      </w:r>
      <w:r>
        <w:t>(Assertion #</w:t>
      </w:r>
      <w:r w:rsidR="002B2506">
        <w:fldChar w:fldCharType="begin"/>
      </w:r>
      <w:r w:rsidR="002B2506">
        <w:instrText xml:space="preserve"> REF _Ref489542357 \w \h </w:instrText>
      </w:r>
      <w:r w:rsidR="002B2506">
        <w:fldChar w:fldCharType="separate"/>
      </w:r>
      <w:r w:rsidR="002B2506">
        <w:t>12</w:t>
      </w:r>
      <w:r w:rsidR="002B2506">
        <w:fldChar w:fldCharType="end"/>
      </w:r>
      <w:r>
        <w:t>)</w:t>
      </w:r>
    </w:p>
    <w:p w14:paraId="06529EB5" w14:textId="0B20E508" w:rsidR="008217EA" w:rsidRDefault="008217EA" w:rsidP="00581A44">
      <w:pPr>
        <w:pStyle w:val="ListParagraph"/>
        <w:numPr>
          <w:ilvl w:val="0"/>
          <w:numId w:val="116"/>
        </w:numPr>
      </w:pPr>
      <w:r>
        <w:t>Verify that OAG</w:t>
      </w:r>
      <w:r w:rsidR="006D3128">
        <w:t>A</w:t>
      </w:r>
      <w:r>
        <w:t>D</w:t>
      </w:r>
      <w:r w:rsidR="006D3128">
        <w:t>y</w:t>
      </w:r>
      <w:r>
        <w:t xml:space="preserve"> cannot make change or delete </w:t>
      </w:r>
      <w:r w:rsidR="004D1B65">
        <w:t xml:space="preserve">CAT4 and </w:t>
      </w:r>
      <w:r>
        <w:t>CAT</w:t>
      </w:r>
      <w:r w:rsidR="006D3128">
        <w:t>5</w:t>
      </w:r>
      <w:r>
        <w:t>.</w:t>
      </w:r>
      <w:r w:rsidRPr="000B4861">
        <w:t xml:space="preserve"> </w:t>
      </w:r>
      <w:r>
        <w:t>(Assertion #</w:t>
      </w:r>
      <w:r w:rsidR="002B2506">
        <w:fldChar w:fldCharType="begin"/>
      </w:r>
      <w:r w:rsidR="002B2506">
        <w:instrText xml:space="preserve"> REF _Ref489441053 \w \h </w:instrText>
      </w:r>
      <w:r w:rsidR="002B2506">
        <w:fldChar w:fldCharType="separate"/>
      </w:r>
      <w:r w:rsidR="002B2506">
        <w:t>13</w:t>
      </w:r>
      <w:r w:rsidR="002B2506">
        <w:fldChar w:fldCharType="end"/>
      </w:r>
      <w:r>
        <w:t>)</w:t>
      </w:r>
    </w:p>
    <w:p w14:paraId="1A439E81" w14:textId="37CE140B" w:rsidR="002B345A" w:rsidRDefault="00614C51" w:rsidP="00A051B6">
      <w:r>
        <w:t>Test Assertion</w:t>
      </w:r>
      <w:r w:rsidR="00F81D76">
        <w:t>s covered by this test case</w:t>
      </w:r>
      <w:r>
        <w:t>:</w:t>
      </w:r>
    </w:p>
    <w:p w14:paraId="6FA55993" w14:textId="54C9059F" w:rsidR="00E0653C" w:rsidRDefault="00E0653C" w:rsidP="00581A44">
      <w:pPr>
        <w:pStyle w:val="ListParagraph"/>
        <w:numPr>
          <w:ilvl w:val="0"/>
          <w:numId w:val="114"/>
        </w:numPr>
      </w:pPr>
      <w:bookmarkStart w:id="377" w:name="_Ref489439852"/>
      <w:r>
        <w:t xml:space="preserve">The OAGi </w:t>
      </w:r>
      <w:r w:rsidR="00F81D76">
        <w:t>admin</w:t>
      </w:r>
      <w:r>
        <w:t xml:space="preserve"> can create a context category.</w:t>
      </w:r>
      <w:bookmarkEnd w:id="377"/>
    </w:p>
    <w:p w14:paraId="356A5137" w14:textId="1E011340" w:rsidR="00E0653C" w:rsidRDefault="00E0653C" w:rsidP="00581A44">
      <w:pPr>
        <w:pStyle w:val="ListParagraph"/>
        <w:numPr>
          <w:ilvl w:val="0"/>
          <w:numId w:val="114"/>
        </w:numPr>
      </w:pPr>
      <w:bookmarkStart w:id="378" w:name="_Ref489440389"/>
      <w:r>
        <w:lastRenderedPageBreak/>
        <w:t xml:space="preserve">The OAGi </w:t>
      </w:r>
      <w:r w:rsidR="00F81D76">
        <w:t xml:space="preserve">admin </w:t>
      </w:r>
      <w:r>
        <w:t>can edit a context category</w:t>
      </w:r>
      <w:r w:rsidR="006D3128">
        <w:t xml:space="preserve"> he created</w:t>
      </w:r>
      <w:r>
        <w:t>.</w:t>
      </w:r>
      <w:bookmarkEnd w:id="378"/>
    </w:p>
    <w:p w14:paraId="4ABA8BB6" w14:textId="49FC88A5" w:rsidR="00E0653C" w:rsidRDefault="00E0653C" w:rsidP="00581A44">
      <w:pPr>
        <w:pStyle w:val="ListParagraph"/>
        <w:numPr>
          <w:ilvl w:val="0"/>
          <w:numId w:val="114"/>
        </w:numPr>
      </w:pPr>
      <w:bookmarkStart w:id="379" w:name="_Ref489439901"/>
      <w:r>
        <w:t xml:space="preserve">The OAGi </w:t>
      </w:r>
      <w:r w:rsidR="00F81D76">
        <w:t xml:space="preserve">admin </w:t>
      </w:r>
      <w:r>
        <w:t>cannot see in the context category list, enterprise users’ private context categories.</w:t>
      </w:r>
      <w:bookmarkEnd w:id="379"/>
    </w:p>
    <w:p w14:paraId="718EB20F" w14:textId="3B8F1B72" w:rsidR="00E0653C" w:rsidRDefault="00E0653C" w:rsidP="00581A44">
      <w:pPr>
        <w:pStyle w:val="ListParagraph"/>
        <w:numPr>
          <w:ilvl w:val="0"/>
          <w:numId w:val="114"/>
        </w:numPr>
      </w:pPr>
      <w:bookmarkStart w:id="380" w:name="_Ref489439911"/>
      <w:r>
        <w:t xml:space="preserve">The OAGi </w:t>
      </w:r>
      <w:r w:rsidR="00F81D76">
        <w:t xml:space="preserve">admin </w:t>
      </w:r>
      <w:r>
        <w:t>can see in the context category list</w:t>
      </w:r>
      <w:r w:rsidR="00F81D76">
        <w:t>, enterprise users’ private context categories.</w:t>
      </w:r>
      <w:bookmarkEnd w:id="380"/>
    </w:p>
    <w:p w14:paraId="0A51EDB4" w14:textId="0B99D619" w:rsidR="00E0653C" w:rsidRDefault="00E0653C" w:rsidP="00581A44">
      <w:pPr>
        <w:pStyle w:val="ListParagraph"/>
        <w:numPr>
          <w:ilvl w:val="0"/>
          <w:numId w:val="114"/>
        </w:numPr>
      </w:pPr>
      <w:bookmarkStart w:id="381" w:name="_Ref489439953"/>
      <w:r>
        <w:t xml:space="preserve">The OAGi </w:t>
      </w:r>
      <w:r w:rsidR="00F81D76">
        <w:t xml:space="preserve">admin </w:t>
      </w:r>
      <w:r>
        <w:t>can see the details of enterprise user’s shared context categories.</w:t>
      </w:r>
      <w:bookmarkEnd w:id="381"/>
    </w:p>
    <w:p w14:paraId="0418B66F" w14:textId="181FB2E0" w:rsidR="00E0653C" w:rsidRDefault="00E0653C" w:rsidP="00581A44">
      <w:pPr>
        <w:pStyle w:val="ListParagraph"/>
        <w:numPr>
          <w:ilvl w:val="0"/>
          <w:numId w:val="114"/>
        </w:numPr>
      </w:pPr>
      <w:bookmarkStart w:id="382" w:name="_Ref489439981"/>
      <w:r>
        <w:t xml:space="preserve">The OAGi </w:t>
      </w:r>
      <w:r w:rsidR="00F81D76">
        <w:t xml:space="preserve">admin </w:t>
      </w:r>
      <w:r>
        <w:t>can see in the list context categories in any status created by others in the OAGi tenant</w:t>
      </w:r>
      <w:bookmarkEnd w:id="382"/>
    </w:p>
    <w:p w14:paraId="431B81F6" w14:textId="7E471407" w:rsidR="00E0653C" w:rsidRDefault="00E0653C" w:rsidP="00581A44">
      <w:pPr>
        <w:pStyle w:val="ListParagraph"/>
        <w:numPr>
          <w:ilvl w:val="0"/>
          <w:numId w:val="114"/>
        </w:numPr>
      </w:pPr>
      <w:bookmarkStart w:id="383" w:name="_Ref489439991"/>
      <w:r>
        <w:t xml:space="preserve">The OAGi </w:t>
      </w:r>
      <w:r w:rsidR="00F81D76">
        <w:t xml:space="preserve">admin </w:t>
      </w:r>
      <w:r>
        <w:t>can see details of context categories in any status created by others in the OAGi tenant.</w:t>
      </w:r>
      <w:bookmarkEnd w:id="383"/>
    </w:p>
    <w:p w14:paraId="115598B5" w14:textId="105C6409" w:rsidR="00E0653C" w:rsidRDefault="00E0653C" w:rsidP="00581A44">
      <w:pPr>
        <w:pStyle w:val="ListParagraph"/>
        <w:numPr>
          <w:ilvl w:val="0"/>
          <w:numId w:val="114"/>
        </w:numPr>
      </w:pPr>
      <w:bookmarkStart w:id="384" w:name="_Ref489440074"/>
      <w:r>
        <w:t xml:space="preserve">The OAGi </w:t>
      </w:r>
      <w:r w:rsidR="00F81D76">
        <w:t xml:space="preserve">admin </w:t>
      </w:r>
      <w:r>
        <w:t>can delete context categories created by others in the OAGi tenant.</w:t>
      </w:r>
      <w:bookmarkEnd w:id="384"/>
    </w:p>
    <w:p w14:paraId="1A26218B" w14:textId="77777777" w:rsidR="002B2506" w:rsidRDefault="002B2506" w:rsidP="00581A44">
      <w:pPr>
        <w:pStyle w:val="ListParagraph"/>
        <w:numPr>
          <w:ilvl w:val="0"/>
          <w:numId w:val="114"/>
        </w:numPr>
      </w:pPr>
      <w:bookmarkStart w:id="385" w:name="_Ref489440149"/>
      <w:bookmarkStart w:id="386" w:name="_Ref489441185"/>
      <w:bookmarkStart w:id="387" w:name="_Ref489440106"/>
      <w:r>
        <w:t>The OAGi admin can edit a context category even if it is created by another OAGi developer.</w:t>
      </w:r>
      <w:bookmarkEnd w:id="385"/>
      <w:bookmarkEnd w:id="386"/>
    </w:p>
    <w:p w14:paraId="43E18F16" w14:textId="3657E8DB" w:rsidR="002B2506" w:rsidRDefault="002B2506" w:rsidP="00581A44">
      <w:pPr>
        <w:pStyle w:val="ListParagraph"/>
        <w:numPr>
          <w:ilvl w:val="0"/>
          <w:numId w:val="114"/>
        </w:numPr>
      </w:pPr>
      <w:bookmarkStart w:id="388" w:name="_Ref489542252"/>
      <w:r>
        <w:t>The OAGi admin can edit a context category even if it is created by another OAGi admin.</w:t>
      </w:r>
      <w:bookmarkEnd w:id="388"/>
    </w:p>
    <w:p w14:paraId="70E2B4BE" w14:textId="77777777" w:rsidR="002B2506" w:rsidRPr="0050137A" w:rsidRDefault="002B2506" w:rsidP="00581A44">
      <w:pPr>
        <w:pStyle w:val="ListParagraph"/>
        <w:numPr>
          <w:ilvl w:val="0"/>
          <w:numId w:val="114"/>
        </w:numPr>
      </w:pPr>
      <w:bookmarkStart w:id="389" w:name="_Ref489436605"/>
      <w:bookmarkStart w:id="390" w:name="_Ref489440791"/>
      <w:r>
        <w:t>The OAGi admin can share a context category created by himself or others in the OAGi tenant.</w:t>
      </w:r>
      <w:bookmarkEnd w:id="389"/>
      <w:bookmarkEnd w:id="390"/>
    </w:p>
    <w:p w14:paraId="1BCFFF2B" w14:textId="320DD2AB" w:rsidR="00E0653C" w:rsidRDefault="00E0653C" w:rsidP="00581A44">
      <w:pPr>
        <w:pStyle w:val="ListParagraph"/>
        <w:numPr>
          <w:ilvl w:val="0"/>
          <w:numId w:val="114"/>
        </w:numPr>
      </w:pPr>
      <w:bookmarkStart w:id="391" w:name="_Ref489542357"/>
      <w:r>
        <w:t xml:space="preserve">The OAGi </w:t>
      </w:r>
      <w:r w:rsidR="00F81D76">
        <w:t xml:space="preserve">admin </w:t>
      </w:r>
      <w:r>
        <w:t xml:space="preserve">can no longer change or delete a shared context category created by </w:t>
      </w:r>
      <w:r w:rsidR="006D3128">
        <w:t xml:space="preserve">other </w:t>
      </w:r>
      <w:r>
        <w:t>OAGi developers.</w:t>
      </w:r>
      <w:bookmarkEnd w:id="387"/>
      <w:bookmarkEnd w:id="391"/>
    </w:p>
    <w:p w14:paraId="25E31E94" w14:textId="5C90FA9E" w:rsidR="006D3128" w:rsidRDefault="006D3128" w:rsidP="00581A44">
      <w:pPr>
        <w:pStyle w:val="ListParagraph"/>
        <w:numPr>
          <w:ilvl w:val="0"/>
          <w:numId w:val="114"/>
        </w:numPr>
      </w:pPr>
      <w:bookmarkStart w:id="392" w:name="_Ref489441053"/>
      <w:r>
        <w:t>The OAGi admin can no longer change or delete a shared context category created by other OAGi admins.</w:t>
      </w:r>
      <w:bookmarkEnd w:id="392"/>
    </w:p>
    <w:p w14:paraId="745714F2" w14:textId="0FDFCD5C" w:rsidR="00D03CEE" w:rsidRDefault="00D03CEE" w:rsidP="00D03CEE">
      <w:pPr>
        <w:pStyle w:val="Heading2"/>
      </w:pPr>
      <w:r>
        <w:t>OAGi admin developer’s authorized management of context schemes</w:t>
      </w:r>
    </w:p>
    <w:p w14:paraId="4BCB79F4" w14:textId="254C799C" w:rsidR="00D03CEE" w:rsidRDefault="00B812DC" w:rsidP="00D03CEE">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58127129" w14:textId="77777777" w:rsidR="00D03CEE" w:rsidRDefault="00D03CEE" w:rsidP="00D03CEE">
      <w:r>
        <w:t>Test Step:</w:t>
      </w:r>
    </w:p>
    <w:p w14:paraId="568C24D5" w14:textId="61C12A96" w:rsidR="00D03CEE" w:rsidRDefault="00D03CEE" w:rsidP="00581A44">
      <w:pPr>
        <w:pStyle w:val="ListParagraph"/>
        <w:numPr>
          <w:ilvl w:val="0"/>
          <w:numId w:val="118"/>
        </w:numPr>
      </w:pPr>
      <w:r>
        <w:t>An OAGi admin developer</w:t>
      </w:r>
      <w:r w:rsidR="00B812DC">
        <w:t>, OAGADx,</w:t>
      </w:r>
      <w:r>
        <w:t xml:space="preserve"> logs into the system.</w:t>
      </w:r>
    </w:p>
    <w:p w14:paraId="596DF1A5" w14:textId="79090A09" w:rsidR="00D03CEE" w:rsidRDefault="00D03CEE" w:rsidP="00581A44">
      <w:pPr>
        <w:pStyle w:val="ListParagraph"/>
        <w:numPr>
          <w:ilvl w:val="0"/>
          <w:numId w:val="118"/>
        </w:numPr>
      </w:pPr>
      <w:r>
        <w:t>The admin developer creates new context schem</w:t>
      </w:r>
      <w:r w:rsidR="006F498E">
        <w:t xml:space="preserve">es (with some values), says CS0, </w:t>
      </w:r>
      <w:r>
        <w:t>CS1</w:t>
      </w:r>
      <w:r w:rsidR="006F498E">
        <w:t>, and CS4</w:t>
      </w:r>
      <w:r>
        <w:t xml:space="preserve">. </w:t>
      </w:r>
      <w:r w:rsidR="00DB5581">
        <w:t xml:space="preserve">Verify that both context categories that are owned by OAGi tenant and that are shared by enterprise tenants </w:t>
      </w:r>
      <w:r w:rsidR="00D1341A">
        <w:t>are selectable for associating with the context schemes during the creation</w:t>
      </w:r>
      <w:r w:rsidR="00DB5581">
        <w:t>. Verify that enterprise tenants’ private context categories are not selectable.</w:t>
      </w:r>
      <w:r w:rsidR="00DB5581" w:rsidRPr="00513D10">
        <w:t xml:space="preserve"> </w:t>
      </w:r>
      <w:r w:rsidR="00DB5581">
        <w:t>(Assertion #</w:t>
      </w:r>
      <w:r w:rsidR="002B2506">
        <w:fldChar w:fldCharType="begin"/>
      </w:r>
      <w:r w:rsidR="002B2506">
        <w:instrText xml:space="preserve"> REF _Ref489542677 \w \h </w:instrText>
      </w:r>
      <w:r w:rsidR="002B2506">
        <w:fldChar w:fldCharType="separate"/>
      </w:r>
      <w:r w:rsidR="002B2506">
        <w:t>1</w:t>
      </w:r>
      <w:r w:rsidR="002B2506">
        <w:fldChar w:fldCharType="end"/>
      </w:r>
      <w:r w:rsidR="00DB5581">
        <w:t>, #</w:t>
      </w:r>
      <w:r w:rsidR="002B2506">
        <w:fldChar w:fldCharType="begin"/>
      </w:r>
      <w:r w:rsidR="002B2506">
        <w:instrText xml:space="preserve"> REF _Ref489542683 \w \h </w:instrText>
      </w:r>
      <w:r w:rsidR="002B2506">
        <w:fldChar w:fldCharType="separate"/>
      </w:r>
      <w:r w:rsidR="002B2506">
        <w:t>2</w:t>
      </w:r>
      <w:r w:rsidR="002B2506">
        <w:fldChar w:fldCharType="end"/>
      </w:r>
      <w:r w:rsidR="00DB5581">
        <w:t>)</w:t>
      </w:r>
    </w:p>
    <w:p w14:paraId="6B8E2475" w14:textId="6F033A33" w:rsidR="00B812DC" w:rsidRDefault="00B812DC" w:rsidP="00581A44">
      <w:pPr>
        <w:pStyle w:val="ListParagraph"/>
        <w:numPr>
          <w:ilvl w:val="0"/>
          <w:numId w:val="118"/>
        </w:numPr>
      </w:pPr>
      <w:r>
        <w:t>OAGADx edits CS1.</w:t>
      </w:r>
      <w:r w:rsidR="00DB5581">
        <w:t xml:space="preserve"> (Assertion #</w:t>
      </w:r>
      <w:r w:rsidR="002B2506">
        <w:fldChar w:fldCharType="begin"/>
      </w:r>
      <w:r w:rsidR="002B2506">
        <w:instrText xml:space="preserve"> REF _Ref489542703 \w \h </w:instrText>
      </w:r>
      <w:r w:rsidR="002B2506">
        <w:fldChar w:fldCharType="separate"/>
      </w:r>
      <w:r w:rsidR="002B2506">
        <w:t>3</w:t>
      </w:r>
      <w:r w:rsidR="002B2506">
        <w:fldChar w:fldCharType="end"/>
      </w:r>
      <w:r w:rsidR="00DB5581">
        <w:t>)</w:t>
      </w:r>
    </w:p>
    <w:p w14:paraId="3CE54A33" w14:textId="77777777" w:rsidR="00D03CEE" w:rsidRDefault="00D03CEE" w:rsidP="00581A44">
      <w:pPr>
        <w:pStyle w:val="ListParagraph"/>
        <w:numPr>
          <w:ilvl w:val="0"/>
          <w:numId w:val="118"/>
        </w:numPr>
      </w:pPr>
      <w:r>
        <w:t>The admin developer logs out.</w:t>
      </w:r>
    </w:p>
    <w:p w14:paraId="435C5BCC" w14:textId="6168B7E2" w:rsidR="00D03CEE" w:rsidRDefault="00D03CEE" w:rsidP="00581A44">
      <w:pPr>
        <w:pStyle w:val="ListParagraph"/>
        <w:numPr>
          <w:ilvl w:val="0"/>
          <w:numId w:val="118"/>
        </w:numPr>
      </w:pPr>
      <w:r>
        <w:t xml:space="preserve">A </w:t>
      </w:r>
      <w:r w:rsidR="00DB5581">
        <w:t>user</w:t>
      </w:r>
      <w:r>
        <w:t>, says OAGD1, logs into the system</w:t>
      </w:r>
      <w:r w:rsidR="00DB5581">
        <w:t xml:space="preserve"> as an OAGi developer</w:t>
      </w:r>
      <w:r>
        <w:t>.</w:t>
      </w:r>
    </w:p>
    <w:p w14:paraId="3E2824A9" w14:textId="7B752306" w:rsidR="00DB5581" w:rsidRDefault="00D03CEE" w:rsidP="00581A44">
      <w:pPr>
        <w:pStyle w:val="ListParagraph"/>
        <w:numPr>
          <w:ilvl w:val="0"/>
          <w:numId w:val="118"/>
        </w:numPr>
      </w:pPr>
      <w:r>
        <w:t xml:space="preserve">OAGD1 creates two new context schemes, says CS2 and CS3. </w:t>
      </w:r>
    </w:p>
    <w:p w14:paraId="3C9125EE" w14:textId="77777777" w:rsidR="00D310F6" w:rsidRDefault="00D310F6" w:rsidP="00581A44">
      <w:pPr>
        <w:pStyle w:val="ListParagraph"/>
        <w:numPr>
          <w:ilvl w:val="0"/>
          <w:numId w:val="118"/>
        </w:numPr>
      </w:pPr>
      <w:r>
        <w:t>OAGD1 logs out.</w:t>
      </w:r>
    </w:p>
    <w:p w14:paraId="0B4471F8" w14:textId="7D4E8361" w:rsidR="00DB5581" w:rsidRDefault="00D310F6" w:rsidP="00581A44">
      <w:pPr>
        <w:pStyle w:val="ListParagraph"/>
        <w:numPr>
          <w:ilvl w:val="0"/>
          <w:numId w:val="118"/>
        </w:numPr>
      </w:pPr>
      <w:r>
        <w:t>Another</w:t>
      </w:r>
      <w:r w:rsidR="00DB5581">
        <w:t xml:space="preserve"> user</w:t>
      </w:r>
      <w:r>
        <w:t>, OAGADy, logs into the system</w:t>
      </w:r>
      <w:r w:rsidR="00DB5581">
        <w:t xml:space="preserve"> as an OAGi admin.</w:t>
      </w:r>
    </w:p>
    <w:p w14:paraId="48132ADB" w14:textId="08DD5D3F" w:rsidR="00DB5581" w:rsidRDefault="00DB5581" w:rsidP="00581A44">
      <w:pPr>
        <w:pStyle w:val="ListParagraph"/>
        <w:numPr>
          <w:ilvl w:val="0"/>
          <w:numId w:val="118"/>
        </w:numPr>
      </w:pPr>
      <w:r>
        <w:t>OAGDy views the list of context schemes.</w:t>
      </w:r>
    </w:p>
    <w:p w14:paraId="73090800" w14:textId="4BD83C9C" w:rsidR="00D03CEE" w:rsidRDefault="00D03CEE" w:rsidP="00581A44">
      <w:pPr>
        <w:pStyle w:val="ListParagraph"/>
        <w:numPr>
          <w:ilvl w:val="0"/>
          <w:numId w:val="118"/>
        </w:numPr>
      </w:pPr>
      <w:r>
        <w:t>Verify that enterprise users’ context schemes, which have not been shared, are not visible to OAG</w:t>
      </w:r>
      <w:r w:rsidR="00DB5581">
        <w:t>A</w:t>
      </w:r>
      <w:r>
        <w:t>D</w:t>
      </w:r>
      <w:r w:rsidR="00DB5581">
        <w:t>y</w:t>
      </w:r>
      <w:r>
        <w:t xml:space="preserve"> in the list. Make sure that the verification statements include context schemes that are created by OAG</w:t>
      </w:r>
      <w:r w:rsidR="00DB5581">
        <w:t>A</w:t>
      </w:r>
      <w:r>
        <w:t>D</w:t>
      </w:r>
      <w:r w:rsidR="00DB5581">
        <w:t>x</w:t>
      </w:r>
      <w:r>
        <w:t xml:space="preserve"> and OAG</w:t>
      </w:r>
      <w:r w:rsidR="00DB5581">
        <w:t>A</w:t>
      </w:r>
      <w:r>
        <w:t>D</w:t>
      </w:r>
      <w:r w:rsidR="00DB5581">
        <w:t>y</w:t>
      </w:r>
      <w:r>
        <w:t xml:space="preserve"> in the enterprise end user capacity.</w:t>
      </w:r>
      <w:r w:rsidRPr="00513D10">
        <w:t xml:space="preserve"> </w:t>
      </w:r>
      <w:r>
        <w:t>(Assertion #</w:t>
      </w:r>
      <w:r w:rsidR="002B2506">
        <w:fldChar w:fldCharType="begin"/>
      </w:r>
      <w:r w:rsidR="002B2506">
        <w:instrText xml:space="preserve"> REF _Ref489542714 \w \h </w:instrText>
      </w:r>
      <w:r w:rsidR="002B2506">
        <w:fldChar w:fldCharType="separate"/>
      </w:r>
      <w:r w:rsidR="002B2506">
        <w:t>4</w:t>
      </w:r>
      <w:r w:rsidR="002B2506">
        <w:fldChar w:fldCharType="end"/>
      </w:r>
      <w:r>
        <w:t>)</w:t>
      </w:r>
    </w:p>
    <w:p w14:paraId="3C84E2CF" w14:textId="1352D9FE" w:rsidR="00D03CEE" w:rsidRDefault="00D03CEE" w:rsidP="00581A44">
      <w:pPr>
        <w:pStyle w:val="ListParagraph"/>
        <w:numPr>
          <w:ilvl w:val="0"/>
          <w:numId w:val="118"/>
        </w:numPr>
      </w:pPr>
      <w:r>
        <w:lastRenderedPageBreak/>
        <w:t xml:space="preserve">Verify that enterprise users’ context </w:t>
      </w:r>
      <w:r w:rsidR="00944470">
        <w:t>schemes</w:t>
      </w:r>
      <w:r>
        <w:t>, which have been shared, are visible to OAG</w:t>
      </w:r>
      <w:r w:rsidR="00FB66E8">
        <w:t>A</w:t>
      </w:r>
      <w:r>
        <w:t>D</w:t>
      </w:r>
      <w:r w:rsidR="00FB66E8">
        <w:t>y</w:t>
      </w:r>
      <w:r>
        <w:t xml:space="preserve"> in the list. (Assertion #</w:t>
      </w:r>
      <w:r w:rsidR="002B2506">
        <w:fldChar w:fldCharType="begin"/>
      </w:r>
      <w:r w:rsidR="002B2506">
        <w:instrText xml:space="preserve"> REF _Ref489542721 \w \h </w:instrText>
      </w:r>
      <w:r w:rsidR="002B2506">
        <w:fldChar w:fldCharType="separate"/>
      </w:r>
      <w:r w:rsidR="002B2506">
        <w:t>5</w:t>
      </w:r>
      <w:r w:rsidR="002B2506">
        <w:fldChar w:fldCharType="end"/>
      </w:r>
      <w:r>
        <w:t>)</w:t>
      </w:r>
    </w:p>
    <w:p w14:paraId="50FDEDF3" w14:textId="6D64863B" w:rsidR="00D03CEE" w:rsidRDefault="00D03CEE" w:rsidP="00581A44">
      <w:pPr>
        <w:pStyle w:val="ListParagraph"/>
        <w:numPr>
          <w:ilvl w:val="0"/>
          <w:numId w:val="118"/>
        </w:numPr>
      </w:pPr>
      <w:r>
        <w:t>Verify that OAG</w:t>
      </w:r>
      <w:r w:rsidR="00944470">
        <w:t>A</w:t>
      </w:r>
      <w:r>
        <w:t>D</w:t>
      </w:r>
      <w:r w:rsidR="00944470">
        <w:t>y</w:t>
      </w:r>
      <w:r>
        <w:t xml:space="preserve"> can see the details of those visible shared enterprise users’ context sche</w:t>
      </w:r>
      <w:r w:rsidR="00A17C42">
        <w:t>mes but cannot make any change</w:t>
      </w:r>
      <w:r>
        <w:t xml:space="preserve"> (verify with one created by other users and another one created by OAG</w:t>
      </w:r>
      <w:r w:rsidR="00CE426D">
        <w:t>A</w:t>
      </w:r>
      <w:r>
        <w:t>D</w:t>
      </w:r>
      <w:r w:rsidR="00944470">
        <w:t>y</w:t>
      </w:r>
      <w:r>
        <w:t xml:space="preserve"> in the enterprise end user capacity).</w:t>
      </w:r>
      <w:r w:rsidRPr="00513D10">
        <w:t xml:space="preserve"> </w:t>
      </w:r>
      <w:r>
        <w:t>(Assertion #</w:t>
      </w:r>
      <w:r w:rsidR="002B2506">
        <w:fldChar w:fldCharType="begin"/>
      </w:r>
      <w:r w:rsidR="002B2506">
        <w:instrText xml:space="preserve"> REF _Ref489542726 \w \h </w:instrText>
      </w:r>
      <w:r w:rsidR="002B2506">
        <w:fldChar w:fldCharType="separate"/>
      </w:r>
      <w:r w:rsidR="002B2506">
        <w:t>6</w:t>
      </w:r>
      <w:r w:rsidR="002B2506">
        <w:fldChar w:fldCharType="end"/>
      </w:r>
      <w:r>
        <w:t>)</w:t>
      </w:r>
    </w:p>
    <w:p w14:paraId="389E5972" w14:textId="269EB249" w:rsidR="00D03CEE" w:rsidRDefault="00D03CEE" w:rsidP="00581A44">
      <w:pPr>
        <w:pStyle w:val="ListParagraph"/>
        <w:numPr>
          <w:ilvl w:val="0"/>
          <w:numId w:val="118"/>
        </w:numPr>
      </w:pPr>
      <w:r>
        <w:t>Verify that CS0, CS1, CS2, and CS3 are in the list.</w:t>
      </w:r>
      <w:r w:rsidRPr="00513D10">
        <w:t xml:space="preserve"> </w:t>
      </w:r>
      <w:r>
        <w:t>(Assertion #</w:t>
      </w:r>
      <w:r w:rsidR="002B2506">
        <w:fldChar w:fldCharType="begin"/>
      </w:r>
      <w:r w:rsidR="002B2506">
        <w:instrText xml:space="preserve"> REF _Ref489542733 \w \h </w:instrText>
      </w:r>
      <w:r w:rsidR="002B2506">
        <w:fldChar w:fldCharType="separate"/>
      </w:r>
      <w:r w:rsidR="002B2506">
        <w:t>7</w:t>
      </w:r>
      <w:r w:rsidR="002B2506">
        <w:fldChar w:fldCharType="end"/>
      </w:r>
      <w:r>
        <w:t>)</w:t>
      </w:r>
    </w:p>
    <w:p w14:paraId="2DDA3FE9" w14:textId="41E4B3F9" w:rsidR="00D03CEE" w:rsidRDefault="00D03CEE" w:rsidP="00581A44">
      <w:pPr>
        <w:pStyle w:val="ListParagraph"/>
        <w:numPr>
          <w:ilvl w:val="0"/>
          <w:numId w:val="118"/>
        </w:numPr>
      </w:pPr>
      <w:r>
        <w:t>Verify that OAG</w:t>
      </w:r>
      <w:r w:rsidR="005B7302">
        <w:t>A</w:t>
      </w:r>
      <w:r>
        <w:t>D</w:t>
      </w:r>
      <w:r w:rsidR="005B7302">
        <w:t>y</w:t>
      </w:r>
      <w:r>
        <w:t xml:space="preserve"> can see the details of CS0, CS1, CS2, and CS3. (Assertion #</w:t>
      </w:r>
      <w:r w:rsidR="002B2506">
        <w:fldChar w:fldCharType="begin"/>
      </w:r>
      <w:r w:rsidR="002B2506">
        <w:instrText xml:space="preserve"> REF _Ref489542739 \w \h </w:instrText>
      </w:r>
      <w:r w:rsidR="002B2506">
        <w:fldChar w:fldCharType="separate"/>
      </w:r>
      <w:r w:rsidR="002B2506">
        <w:t>8</w:t>
      </w:r>
      <w:r w:rsidR="002B2506">
        <w:fldChar w:fldCharType="end"/>
      </w:r>
      <w:r>
        <w:t>)</w:t>
      </w:r>
    </w:p>
    <w:p w14:paraId="30232340" w14:textId="11619DE4" w:rsidR="00D03CEE" w:rsidRDefault="00D03CEE" w:rsidP="00581A44">
      <w:pPr>
        <w:pStyle w:val="ListParagraph"/>
        <w:numPr>
          <w:ilvl w:val="0"/>
          <w:numId w:val="118"/>
        </w:numPr>
      </w:pPr>
      <w:r>
        <w:t>OAG</w:t>
      </w:r>
      <w:r w:rsidR="005B7302">
        <w:t>ADy</w:t>
      </w:r>
      <w:r>
        <w:t xml:space="preserve"> deletes CS1 and CS2. (Assertion #</w:t>
      </w:r>
      <w:r w:rsidR="002B2506">
        <w:fldChar w:fldCharType="begin"/>
      </w:r>
      <w:r w:rsidR="002B2506">
        <w:instrText xml:space="preserve"> REF _Ref489542744 \w \h </w:instrText>
      </w:r>
      <w:r w:rsidR="002B2506">
        <w:fldChar w:fldCharType="separate"/>
      </w:r>
      <w:r w:rsidR="002B2506">
        <w:t>9</w:t>
      </w:r>
      <w:r w:rsidR="002B2506">
        <w:fldChar w:fldCharType="end"/>
      </w:r>
      <w:r>
        <w:t>)</w:t>
      </w:r>
    </w:p>
    <w:p w14:paraId="339E437B" w14:textId="7619D88B" w:rsidR="006F498E" w:rsidRDefault="006F498E" w:rsidP="00581A44">
      <w:pPr>
        <w:pStyle w:val="ListParagraph"/>
        <w:numPr>
          <w:ilvl w:val="0"/>
          <w:numId w:val="118"/>
        </w:numPr>
      </w:pPr>
      <w:r>
        <w:t>OAGADy edits CS3. (Assertion #</w:t>
      </w:r>
      <w:r w:rsidR="002B2506">
        <w:fldChar w:fldCharType="begin"/>
      </w:r>
      <w:r w:rsidR="002B2506">
        <w:instrText xml:space="preserve"> REF _Ref489542752 \w \h </w:instrText>
      </w:r>
      <w:r w:rsidR="002B2506">
        <w:fldChar w:fldCharType="separate"/>
      </w:r>
      <w:r w:rsidR="002B2506">
        <w:t>10</w:t>
      </w:r>
      <w:r w:rsidR="002B2506">
        <w:fldChar w:fldCharType="end"/>
      </w:r>
      <w:r>
        <w:t xml:space="preserve">) </w:t>
      </w:r>
    </w:p>
    <w:p w14:paraId="7664D162" w14:textId="35EF11E0" w:rsidR="006F498E" w:rsidRDefault="006F498E" w:rsidP="00581A44">
      <w:pPr>
        <w:pStyle w:val="ListParagraph"/>
        <w:numPr>
          <w:ilvl w:val="0"/>
          <w:numId w:val="118"/>
        </w:numPr>
      </w:pPr>
      <w:r>
        <w:t>OAGADy edits CS4. (Assertion #</w:t>
      </w:r>
      <w:r w:rsidR="002B2506">
        <w:fldChar w:fldCharType="begin"/>
      </w:r>
      <w:r w:rsidR="002B2506">
        <w:instrText xml:space="preserve"> REF _Ref489542763 \w \h </w:instrText>
      </w:r>
      <w:r w:rsidR="002B2506">
        <w:fldChar w:fldCharType="separate"/>
      </w:r>
      <w:r w:rsidR="002B2506">
        <w:t>11</w:t>
      </w:r>
      <w:r w:rsidR="002B2506">
        <w:fldChar w:fldCharType="end"/>
      </w:r>
      <w:r>
        <w:t>)</w:t>
      </w:r>
    </w:p>
    <w:p w14:paraId="287CE3B5" w14:textId="61C1B3F1" w:rsidR="005B7302" w:rsidRDefault="005B7302" w:rsidP="00581A44">
      <w:pPr>
        <w:pStyle w:val="ListParagraph"/>
        <w:numPr>
          <w:ilvl w:val="0"/>
          <w:numId w:val="118"/>
        </w:numPr>
      </w:pPr>
      <w:r>
        <w:t>OAGADy shares</w:t>
      </w:r>
      <w:r w:rsidR="00F35341">
        <w:t xml:space="preserve"> </w:t>
      </w:r>
      <w:commentRangeStart w:id="393"/>
      <w:r w:rsidR="00F35341">
        <w:t xml:space="preserve">CS0, CS3, </w:t>
      </w:r>
      <w:r w:rsidR="00F35341" w:rsidRPr="004E356A">
        <w:t>CS4</w:t>
      </w:r>
      <w:r w:rsidR="00F35341">
        <w:t>.</w:t>
      </w:r>
      <w:r w:rsidR="006F498E">
        <w:t xml:space="preserve"> </w:t>
      </w:r>
      <w:commentRangeEnd w:id="393"/>
      <w:r w:rsidR="00547068">
        <w:rPr>
          <w:rStyle w:val="CommentReference"/>
        </w:rPr>
        <w:commentReference w:id="393"/>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75EE7213" w14:textId="7B77B32D" w:rsidR="00DF0118" w:rsidRDefault="00DF0118" w:rsidP="00581A44">
      <w:pPr>
        <w:pStyle w:val="ListParagraph"/>
        <w:numPr>
          <w:ilvl w:val="0"/>
          <w:numId w:val="118"/>
        </w:numPr>
      </w:pPr>
      <w:r>
        <w:t>OAGADy creates CS5.</w:t>
      </w:r>
    </w:p>
    <w:p w14:paraId="75DB39FA" w14:textId="073D8B26" w:rsidR="00DF0118" w:rsidRDefault="00DF0118" w:rsidP="00581A44">
      <w:pPr>
        <w:pStyle w:val="ListParagraph"/>
        <w:numPr>
          <w:ilvl w:val="0"/>
          <w:numId w:val="118"/>
        </w:numPr>
      </w:pPr>
      <w:r>
        <w:t>OAGAD</w:t>
      </w:r>
      <w:r w:rsidR="006F498E">
        <w:t>y</w:t>
      </w:r>
      <w:r>
        <w:t xml:space="preserve"> shares CS5. </w:t>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4B8F1F45" w14:textId="6930DB83" w:rsidR="00DF0118" w:rsidRDefault="00DF0118" w:rsidP="00581A44">
      <w:pPr>
        <w:pStyle w:val="ListParagraph"/>
        <w:numPr>
          <w:ilvl w:val="0"/>
          <w:numId w:val="118"/>
        </w:numPr>
      </w:pPr>
      <w:r>
        <w:t>OAGAD</w:t>
      </w:r>
      <w:r w:rsidR="004E356A">
        <w:t>y</w:t>
      </w:r>
      <w:r>
        <w:t xml:space="preserve"> logs out.</w:t>
      </w:r>
    </w:p>
    <w:p w14:paraId="6C30D4F2" w14:textId="7A0D87D2" w:rsidR="00DF0118" w:rsidRDefault="00DF0118" w:rsidP="00581A44">
      <w:pPr>
        <w:pStyle w:val="ListParagraph"/>
        <w:numPr>
          <w:ilvl w:val="0"/>
          <w:numId w:val="118"/>
        </w:numPr>
      </w:pPr>
      <w:r>
        <w:t>OAGAD</w:t>
      </w:r>
      <w:r w:rsidR="004E356A">
        <w:t>x</w:t>
      </w:r>
      <w:r>
        <w:t xml:space="preserve"> logs in as an OAGi admin.</w:t>
      </w:r>
    </w:p>
    <w:p w14:paraId="28663563" w14:textId="52550F13" w:rsidR="00DF0118" w:rsidRDefault="00DF0118" w:rsidP="00581A44">
      <w:pPr>
        <w:pStyle w:val="ListParagraph"/>
        <w:numPr>
          <w:ilvl w:val="0"/>
          <w:numId w:val="118"/>
        </w:numPr>
      </w:pPr>
      <w:r>
        <w:t>Verify that OAGAD</w:t>
      </w:r>
      <w:r w:rsidR="004E356A">
        <w:t>x</w:t>
      </w:r>
      <w:r>
        <w:t xml:space="preserve"> cannot edit or delete CS3.</w:t>
      </w:r>
      <w:r w:rsidRPr="000B4861">
        <w:t xml:space="preserve"> </w:t>
      </w:r>
      <w:r>
        <w:t>(Assertion #</w:t>
      </w:r>
      <w:r w:rsidR="002B2506">
        <w:fldChar w:fldCharType="begin"/>
      </w:r>
      <w:r w:rsidR="002B2506">
        <w:instrText xml:space="preserve"> REF _Ref489542781 \w \h </w:instrText>
      </w:r>
      <w:r w:rsidR="002B2506">
        <w:fldChar w:fldCharType="separate"/>
      </w:r>
      <w:r w:rsidR="002B2506">
        <w:t>13</w:t>
      </w:r>
      <w:r w:rsidR="002B2506">
        <w:fldChar w:fldCharType="end"/>
      </w:r>
      <w:r>
        <w:t>)</w:t>
      </w:r>
    </w:p>
    <w:p w14:paraId="741AD8F9" w14:textId="46A31C58" w:rsidR="00DF0118" w:rsidRDefault="00DF0118" w:rsidP="00581A44">
      <w:pPr>
        <w:pStyle w:val="ListParagraph"/>
        <w:numPr>
          <w:ilvl w:val="0"/>
          <w:numId w:val="118"/>
        </w:numPr>
      </w:pPr>
      <w:r>
        <w:t>Verify that OAGAD</w:t>
      </w:r>
      <w:r w:rsidR="004E356A">
        <w:t>x</w:t>
      </w:r>
      <w:r>
        <w:t xml:space="preserve"> cannot make change or delete CS4 and CS5.</w:t>
      </w:r>
      <w:r w:rsidRPr="000B4861">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6E19083C" w14:textId="368D6A2E" w:rsidR="00D03CEE" w:rsidRDefault="00D03CEE" w:rsidP="00581A44">
      <w:pPr>
        <w:pStyle w:val="ListParagraph"/>
        <w:numPr>
          <w:ilvl w:val="0"/>
          <w:numId w:val="118"/>
        </w:numPr>
      </w:pPr>
      <w:r>
        <w:t>Verify that OAGD</w:t>
      </w:r>
      <w:r w:rsidR="00CE426D">
        <w:t>ADx</w:t>
      </w:r>
      <w:r>
        <w:t xml:space="preserve"> cannot delete CS0.</w:t>
      </w:r>
      <w:r w:rsidRPr="00513D10">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515DDC68" w14:textId="77777777" w:rsidR="00D03CEE" w:rsidRDefault="00D03CEE" w:rsidP="00D03CEE">
      <w:r>
        <w:t>Test assertions covered by this test case:</w:t>
      </w:r>
    </w:p>
    <w:p w14:paraId="18DD704E" w14:textId="6E8DE06E" w:rsidR="00D03CEE" w:rsidRDefault="00D03CEE" w:rsidP="00581A44">
      <w:pPr>
        <w:pStyle w:val="ListParagraph"/>
        <w:numPr>
          <w:ilvl w:val="0"/>
          <w:numId w:val="119"/>
        </w:numPr>
      </w:pPr>
      <w:bookmarkStart w:id="394" w:name="_Ref489542677"/>
      <w:r>
        <w:t xml:space="preserve">The OAGi </w:t>
      </w:r>
      <w:r w:rsidR="00B812DC">
        <w:t xml:space="preserve">admin </w:t>
      </w:r>
      <w:r>
        <w:t>developer can create a context scheme.</w:t>
      </w:r>
      <w:bookmarkEnd w:id="394"/>
    </w:p>
    <w:p w14:paraId="022A10BE" w14:textId="64596015" w:rsidR="00D03CEE" w:rsidRDefault="00D03CEE" w:rsidP="00581A44">
      <w:pPr>
        <w:pStyle w:val="ListParagraph"/>
        <w:numPr>
          <w:ilvl w:val="0"/>
          <w:numId w:val="119"/>
        </w:numPr>
      </w:pPr>
      <w:bookmarkStart w:id="395" w:name="_Ref489542683"/>
      <w:r>
        <w:t>Context categories belonging to the OAGi tenant and those shared by enterprise tenants shall be selectable</w:t>
      </w:r>
      <w:r w:rsidR="001304C7">
        <w:t xml:space="preserve"> by OAGi admins</w:t>
      </w:r>
      <w:r>
        <w:t xml:space="preserve"> for association with the context </w:t>
      </w:r>
      <w:r w:rsidR="001304C7">
        <w:t>schemes</w:t>
      </w:r>
      <w:r w:rsidR="00D1341A">
        <w:t xml:space="preserve"> and those private ones are not selectable</w:t>
      </w:r>
      <w:r>
        <w:t>.</w:t>
      </w:r>
      <w:bookmarkEnd w:id="395"/>
    </w:p>
    <w:p w14:paraId="22D1098A" w14:textId="0889CEFA" w:rsidR="00D03CEE" w:rsidRDefault="00D03CEE" w:rsidP="00581A44">
      <w:pPr>
        <w:pStyle w:val="ListParagraph"/>
        <w:numPr>
          <w:ilvl w:val="0"/>
          <w:numId w:val="119"/>
        </w:numPr>
      </w:pPr>
      <w:bookmarkStart w:id="396" w:name="_Ref489542703"/>
      <w:r>
        <w:t>The OAGi</w:t>
      </w:r>
      <w:r w:rsidR="001304C7">
        <w:t xml:space="preserve"> admin</w:t>
      </w:r>
      <w:r>
        <w:t xml:space="preserve"> developer can edit a context scheme</w:t>
      </w:r>
      <w:r w:rsidR="001304C7">
        <w:t xml:space="preserve"> he created</w:t>
      </w:r>
      <w:r>
        <w:t>.</w:t>
      </w:r>
      <w:bookmarkEnd w:id="396"/>
    </w:p>
    <w:p w14:paraId="4867B5AC" w14:textId="566F0CA1" w:rsidR="00D03CEE" w:rsidRDefault="00D03CEE" w:rsidP="00581A44">
      <w:pPr>
        <w:pStyle w:val="ListParagraph"/>
        <w:numPr>
          <w:ilvl w:val="0"/>
          <w:numId w:val="119"/>
        </w:numPr>
      </w:pPr>
      <w:bookmarkStart w:id="397" w:name="_Ref489542714"/>
      <w:r>
        <w:t xml:space="preserve">The OAGi </w:t>
      </w:r>
      <w:r w:rsidR="001304C7">
        <w:t xml:space="preserve">admin </w:t>
      </w:r>
      <w:r>
        <w:t xml:space="preserve">developer cannot see in the context scheme list, enterprise users’ private context </w:t>
      </w:r>
      <w:r w:rsidR="001304C7">
        <w:t>schemes</w:t>
      </w:r>
      <w:r>
        <w:t>.</w:t>
      </w:r>
      <w:bookmarkEnd w:id="397"/>
    </w:p>
    <w:p w14:paraId="4DB15D5A" w14:textId="64CC16CC" w:rsidR="00D03CEE" w:rsidRDefault="00D03CEE" w:rsidP="00581A44">
      <w:pPr>
        <w:pStyle w:val="ListParagraph"/>
        <w:numPr>
          <w:ilvl w:val="0"/>
          <w:numId w:val="119"/>
        </w:numPr>
      </w:pPr>
      <w:bookmarkStart w:id="398" w:name="_Ref489542721"/>
      <w:r>
        <w:t xml:space="preserve">The OAGi </w:t>
      </w:r>
      <w:r w:rsidR="001304C7">
        <w:t xml:space="preserve">admin </w:t>
      </w:r>
      <w:r>
        <w:t>developer can see in the context scheme list, enterprise users’ shared context schemes.</w:t>
      </w:r>
      <w:bookmarkEnd w:id="398"/>
    </w:p>
    <w:p w14:paraId="285725AE" w14:textId="04937052" w:rsidR="00D03CEE" w:rsidRDefault="00D03CEE" w:rsidP="00581A44">
      <w:pPr>
        <w:pStyle w:val="ListParagraph"/>
        <w:numPr>
          <w:ilvl w:val="0"/>
          <w:numId w:val="119"/>
        </w:numPr>
      </w:pPr>
      <w:bookmarkStart w:id="399" w:name="_Ref489542726"/>
      <w:r>
        <w:t xml:space="preserve">The OAGi </w:t>
      </w:r>
      <w:r w:rsidR="001304C7">
        <w:t xml:space="preserve">admin </w:t>
      </w:r>
      <w:r>
        <w:t>developer can see the details of enterprise user’s shared context schemes.</w:t>
      </w:r>
      <w:bookmarkEnd w:id="399"/>
    </w:p>
    <w:p w14:paraId="324D51D6" w14:textId="2748B5F5" w:rsidR="00D03CEE" w:rsidRDefault="00D03CEE" w:rsidP="00581A44">
      <w:pPr>
        <w:pStyle w:val="ListParagraph"/>
        <w:numPr>
          <w:ilvl w:val="0"/>
          <w:numId w:val="119"/>
        </w:numPr>
      </w:pPr>
      <w:bookmarkStart w:id="400" w:name="_Ref489542733"/>
      <w:r>
        <w:t xml:space="preserve">The OAGi </w:t>
      </w:r>
      <w:r w:rsidR="001304C7">
        <w:t xml:space="preserve">admin </w:t>
      </w:r>
      <w:r>
        <w:t>developer can see in the list context schemes in any status created by others in the OAGi tenant.</w:t>
      </w:r>
      <w:bookmarkEnd w:id="400"/>
    </w:p>
    <w:p w14:paraId="5B495F79" w14:textId="2B794C60" w:rsidR="00D03CEE" w:rsidRDefault="00D03CEE" w:rsidP="00581A44">
      <w:pPr>
        <w:pStyle w:val="ListParagraph"/>
        <w:numPr>
          <w:ilvl w:val="0"/>
          <w:numId w:val="119"/>
        </w:numPr>
      </w:pPr>
      <w:bookmarkStart w:id="401" w:name="_Ref489542739"/>
      <w:r>
        <w:t xml:space="preserve">The OAGi </w:t>
      </w:r>
      <w:r w:rsidR="001304C7">
        <w:t xml:space="preserve">admin </w:t>
      </w:r>
      <w:r>
        <w:t>developer can see details of context schemes in any status created by others in the OAGi tenant.</w:t>
      </w:r>
      <w:bookmarkEnd w:id="401"/>
    </w:p>
    <w:p w14:paraId="28E091E8" w14:textId="6773C694" w:rsidR="00D03CEE" w:rsidRDefault="00D03CEE" w:rsidP="00581A44">
      <w:pPr>
        <w:pStyle w:val="ListParagraph"/>
        <w:numPr>
          <w:ilvl w:val="0"/>
          <w:numId w:val="119"/>
        </w:numPr>
      </w:pPr>
      <w:bookmarkStart w:id="402" w:name="_Ref489542744"/>
      <w:r w:rsidRPr="002B2506">
        <w:t xml:space="preserve">The OAGi </w:t>
      </w:r>
      <w:r w:rsidR="001304C7" w:rsidRPr="002B2506">
        <w:t xml:space="preserve">admin </w:t>
      </w:r>
      <w:r w:rsidRPr="002B2506">
        <w:t>developer</w:t>
      </w:r>
      <w:r>
        <w:t xml:space="preserve"> can delete context schemes created by others in the OAGi tenant.</w:t>
      </w:r>
      <w:bookmarkEnd w:id="402"/>
    </w:p>
    <w:p w14:paraId="37F7E495" w14:textId="77777777" w:rsidR="002B2506" w:rsidRDefault="002B2506" w:rsidP="00581A44">
      <w:pPr>
        <w:pStyle w:val="ListParagraph"/>
        <w:numPr>
          <w:ilvl w:val="0"/>
          <w:numId w:val="119"/>
        </w:numPr>
      </w:pPr>
      <w:bookmarkStart w:id="403" w:name="_Ref489542752"/>
      <w:r>
        <w:t>The OAGi admin developer can edit a context scheme even if it is created by other OAGi developers.</w:t>
      </w:r>
      <w:bookmarkEnd w:id="403"/>
    </w:p>
    <w:p w14:paraId="3C09021E" w14:textId="77777777" w:rsidR="002B2506" w:rsidRDefault="002B2506" w:rsidP="00581A44">
      <w:pPr>
        <w:pStyle w:val="ListParagraph"/>
        <w:numPr>
          <w:ilvl w:val="0"/>
          <w:numId w:val="119"/>
        </w:numPr>
      </w:pPr>
      <w:bookmarkStart w:id="404" w:name="_Ref489542763"/>
      <w:r>
        <w:t>The OAGi admin developer can edit a context scheme even if it is created by other OAGi admins.</w:t>
      </w:r>
      <w:bookmarkEnd w:id="404"/>
    </w:p>
    <w:p w14:paraId="586838AB" w14:textId="09343355" w:rsidR="002B2506" w:rsidRPr="00A051B6" w:rsidRDefault="002B2506" w:rsidP="00581A44">
      <w:pPr>
        <w:pStyle w:val="ListParagraph"/>
        <w:numPr>
          <w:ilvl w:val="0"/>
          <w:numId w:val="119"/>
        </w:numPr>
      </w:pPr>
      <w:bookmarkStart w:id="405" w:name="_Ref489542769"/>
      <w:r>
        <w:t>The OAGi admin developer can share a context scheme created by himself or others in the OAGi tenant.</w:t>
      </w:r>
      <w:bookmarkEnd w:id="405"/>
    </w:p>
    <w:p w14:paraId="7F6C4FCA" w14:textId="77777777" w:rsidR="002B2506" w:rsidRDefault="002B2506" w:rsidP="00581A44">
      <w:pPr>
        <w:pStyle w:val="ListParagraph"/>
        <w:numPr>
          <w:ilvl w:val="0"/>
          <w:numId w:val="119"/>
        </w:numPr>
      </w:pPr>
      <w:bookmarkStart w:id="406" w:name="_Ref489542781"/>
      <w:r>
        <w:lastRenderedPageBreak/>
        <w:t>The OAGi admin developer can no longer change or delete a shared context schemes created by OAGi developers.</w:t>
      </w:r>
      <w:bookmarkEnd w:id="406"/>
    </w:p>
    <w:p w14:paraId="4A4A28CE" w14:textId="6A867D7B" w:rsidR="00D03CEE" w:rsidRDefault="00D03CEE" w:rsidP="00581A44">
      <w:pPr>
        <w:pStyle w:val="ListParagraph"/>
        <w:numPr>
          <w:ilvl w:val="0"/>
          <w:numId w:val="119"/>
        </w:numPr>
      </w:pPr>
      <w:bookmarkStart w:id="407" w:name="_Ref489542787"/>
      <w:r>
        <w:t xml:space="preserve">The OAGi </w:t>
      </w:r>
      <w:r w:rsidR="001304C7">
        <w:t xml:space="preserve">admin </w:t>
      </w:r>
      <w:r>
        <w:t xml:space="preserve">developer can no longer change or delete a shared context schemes created by </w:t>
      </w:r>
      <w:r w:rsidR="001304C7">
        <w:t xml:space="preserve">another </w:t>
      </w:r>
      <w:r>
        <w:t>OAGi admin.</w:t>
      </w:r>
      <w:bookmarkEnd w:id="407"/>
    </w:p>
    <w:p w14:paraId="0477000A" w14:textId="340885A0" w:rsidR="00451EF3" w:rsidRDefault="00451EF3" w:rsidP="00451EF3">
      <w:pPr>
        <w:pStyle w:val="Heading2"/>
      </w:pPr>
      <w:r>
        <w:t>OAGi admin developer cannot delete context categories used by a context scheme</w:t>
      </w:r>
    </w:p>
    <w:p w14:paraId="64493534" w14:textId="0696A25E"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private context schemes created by various OAGi tenant roles. One context scheme uses a private context category, says CAT1, owned by OAGD1 and another context scheme uses a shared context category, says CAT2, owned by OAG</w:t>
      </w:r>
      <w:r w:rsidR="00B568F8">
        <w:t>A</w:t>
      </w:r>
      <w:r>
        <w:t>D</w:t>
      </w:r>
      <w:r w:rsidR="00B568F8">
        <w:t>x</w:t>
      </w:r>
      <w:r>
        <w:t>.</w:t>
      </w:r>
    </w:p>
    <w:p w14:paraId="678B0738" w14:textId="77777777" w:rsidR="00451EF3" w:rsidRDefault="00451EF3" w:rsidP="00451EF3">
      <w:r>
        <w:t>Test Step:</w:t>
      </w:r>
    </w:p>
    <w:p w14:paraId="5BA0EECC" w14:textId="2C456B47" w:rsidR="00451EF3" w:rsidRDefault="00451EF3" w:rsidP="00581A44">
      <w:pPr>
        <w:pStyle w:val="ListParagraph"/>
        <w:numPr>
          <w:ilvl w:val="0"/>
          <w:numId w:val="121"/>
        </w:numPr>
      </w:pPr>
      <w:r>
        <w:t>OAG</w:t>
      </w:r>
      <w:r w:rsidR="00B568F8">
        <w:t>A</w:t>
      </w:r>
      <w:r>
        <w:t>D</w:t>
      </w:r>
      <w:r w:rsidR="00B568F8">
        <w:t>x</w:t>
      </w:r>
      <w:r>
        <w:t xml:space="preserve"> logs into the system as an OAGi </w:t>
      </w:r>
      <w:r w:rsidR="00B568F8">
        <w:t>admin</w:t>
      </w:r>
      <w:r>
        <w:t>.</w:t>
      </w:r>
    </w:p>
    <w:p w14:paraId="47F5E0D3" w14:textId="55DDB344" w:rsidR="00451EF3" w:rsidRDefault="00451EF3" w:rsidP="00581A44">
      <w:pPr>
        <w:pStyle w:val="ListParagraph"/>
        <w:numPr>
          <w:ilvl w:val="0"/>
          <w:numId w:val="121"/>
        </w:numPr>
      </w:pPr>
      <w:r>
        <w:t>Verify that OAG</w:t>
      </w:r>
      <w:r w:rsidR="00B568F8">
        <w:t>A</w:t>
      </w:r>
      <w:r>
        <w:t>D</w:t>
      </w:r>
      <w:r w:rsidR="00B568F8">
        <w:t>x</w:t>
      </w:r>
      <w:r>
        <w:t xml:space="preserve"> cannot delete CAT1.</w:t>
      </w:r>
    </w:p>
    <w:p w14:paraId="3EBEDAE4" w14:textId="43F60377" w:rsidR="00451EF3" w:rsidRDefault="00451EF3" w:rsidP="00581A44">
      <w:pPr>
        <w:pStyle w:val="ListParagraph"/>
        <w:numPr>
          <w:ilvl w:val="0"/>
          <w:numId w:val="121"/>
        </w:numPr>
      </w:pPr>
      <w:r>
        <w:t>Verify that OAG</w:t>
      </w:r>
      <w:r w:rsidR="00B568F8">
        <w:t>A</w:t>
      </w:r>
      <w:r>
        <w:t>D</w:t>
      </w:r>
      <w:r w:rsidR="00B568F8">
        <w:t>x</w:t>
      </w:r>
      <w:r>
        <w:t xml:space="preserve"> cannot delete CAT2. </w:t>
      </w:r>
    </w:p>
    <w:p w14:paraId="3AE0274F" w14:textId="43710D84" w:rsidR="00451EF3" w:rsidRDefault="00451EF3" w:rsidP="00581A44">
      <w:pPr>
        <w:pStyle w:val="ListParagraph"/>
        <w:numPr>
          <w:ilvl w:val="0"/>
          <w:numId w:val="121"/>
        </w:numPr>
      </w:pPr>
      <w:r>
        <w:t>OAG</w:t>
      </w:r>
      <w:r w:rsidR="00B568F8">
        <w:t>A</w:t>
      </w:r>
      <w:r>
        <w:t>D</w:t>
      </w:r>
      <w:r w:rsidR="00B568F8">
        <w:t>x</w:t>
      </w:r>
      <w:r>
        <w:t xml:space="preserve"> log out.</w:t>
      </w:r>
    </w:p>
    <w:p w14:paraId="4450CA4E" w14:textId="201D9D50" w:rsidR="00451EF3" w:rsidRDefault="00451EF3" w:rsidP="00451EF3">
      <w:pPr>
        <w:pStyle w:val="Heading2"/>
      </w:pPr>
      <w:r>
        <w:t xml:space="preserve">OAGi </w:t>
      </w:r>
      <w:r w:rsidR="00B568F8">
        <w:t xml:space="preserve">admin </w:t>
      </w:r>
      <w:r>
        <w:t>developer cannot delete context schemes used by a business context</w:t>
      </w:r>
    </w:p>
    <w:p w14:paraId="6A6DEC8C" w14:textId="30C3AF1A"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business contexts created by various OAGi tenant roles. One business context, says BC1, uses a private context scheme, CS1, owned by OAG</w:t>
      </w:r>
      <w:r w:rsidR="00B568F8">
        <w:t>A</w:t>
      </w:r>
      <w:r>
        <w:t>D</w:t>
      </w:r>
      <w:r w:rsidR="00B568F8">
        <w:t>x</w:t>
      </w:r>
      <w:r>
        <w:t xml:space="preserve"> and another business context uses a shared context scheme, says CS2, owned by OAG</w:t>
      </w:r>
      <w:r w:rsidR="00B568F8">
        <w:t>A</w:t>
      </w:r>
      <w:r>
        <w:t>D</w:t>
      </w:r>
      <w:r w:rsidR="00B568F8">
        <w:t>x</w:t>
      </w:r>
      <w:r>
        <w:t>.</w:t>
      </w:r>
    </w:p>
    <w:p w14:paraId="1618AB60" w14:textId="77777777" w:rsidR="00451EF3" w:rsidRDefault="00451EF3" w:rsidP="00451EF3">
      <w:r>
        <w:t>Test Step:</w:t>
      </w:r>
    </w:p>
    <w:p w14:paraId="4B7346A9" w14:textId="040FA277" w:rsidR="00451EF3" w:rsidRDefault="00451EF3" w:rsidP="00581A44">
      <w:pPr>
        <w:pStyle w:val="ListParagraph"/>
        <w:numPr>
          <w:ilvl w:val="0"/>
          <w:numId w:val="122"/>
        </w:numPr>
      </w:pPr>
      <w:r>
        <w:t>OAG</w:t>
      </w:r>
      <w:r w:rsidR="00B568F8">
        <w:t>A</w:t>
      </w:r>
      <w:r>
        <w:t>D</w:t>
      </w:r>
      <w:r w:rsidR="00B568F8">
        <w:t>x</w:t>
      </w:r>
      <w:r>
        <w:t>, logs into the system.</w:t>
      </w:r>
    </w:p>
    <w:p w14:paraId="206A917F" w14:textId="4B6BE951" w:rsidR="00451EF3" w:rsidRDefault="00451EF3" w:rsidP="00581A44">
      <w:pPr>
        <w:pStyle w:val="ListParagraph"/>
        <w:numPr>
          <w:ilvl w:val="0"/>
          <w:numId w:val="122"/>
        </w:numPr>
      </w:pPr>
      <w:r>
        <w:t>Verify that OAG</w:t>
      </w:r>
      <w:r w:rsidR="00B568F8">
        <w:t>A</w:t>
      </w:r>
      <w:r>
        <w:t>D</w:t>
      </w:r>
      <w:r w:rsidR="00B568F8">
        <w:t>x</w:t>
      </w:r>
      <w:r>
        <w:t xml:space="preserve"> cannot delete CS1. </w:t>
      </w:r>
    </w:p>
    <w:p w14:paraId="335C6F48" w14:textId="489033DD" w:rsidR="00451EF3" w:rsidRDefault="00451EF3" w:rsidP="00581A44">
      <w:pPr>
        <w:pStyle w:val="ListParagraph"/>
        <w:numPr>
          <w:ilvl w:val="0"/>
          <w:numId w:val="122"/>
        </w:numPr>
      </w:pPr>
      <w:r>
        <w:t>Verify that OAG</w:t>
      </w:r>
      <w:r w:rsidR="00B568F8">
        <w:t>A</w:t>
      </w:r>
      <w:r>
        <w:t>D</w:t>
      </w:r>
      <w:r w:rsidR="00B568F8">
        <w:t>x</w:t>
      </w:r>
      <w:r>
        <w:t xml:space="preserve"> cannot delete CS2.</w:t>
      </w:r>
    </w:p>
    <w:p w14:paraId="4488B5B8" w14:textId="302D9A2D" w:rsidR="002B2506" w:rsidRDefault="00451EF3" w:rsidP="00581A44">
      <w:pPr>
        <w:pStyle w:val="ListParagraph"/>
        <w:numPr>
          <w:ilvl w:val="0"/>
          <w:numId w:val="122"/>
        </w:numPr>
      </w:pPr>
      <w:r>
        <w:t>OAG</w:t>
      </w:r>
      <w:r w:rsidR="00B568F8">
        <w:t>A</w:t>
      </w:r>
      <w:r>
        <w:t>D</w:t>
      </w:r>
      <w:r w:rsidR="00B568F8">
        <w:t>x</w:t>
      </w:r>
      <w:r>
        <w:t xml:space="preserve"> log out.</w:t>
      </w:r>
    </w:p>
    <w:p w14:paraId="1818F5AA" w14:textId="77777777" w:rsidR="000360DB" w:rsidRDefault="000360DB" w:rsidP="000360DB">
      <w:pPr>
        <w:pStyle w:val="Heading2"/>
      </w:pPr>
      <w:r>
        <w:t>OAGi developer authorized management of business contexts</w:t>
      </w:r>
    </w:p>
    <w:p w14:paraId="10954889" w14:textId="34997478" w:rsidR="000360DB" w:rsidRDefault="000360DB" w:rsidP="000360DB">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4A0C7813" w14:textId="77777777" w:rsidR="000360DB" w:rsidRDefault="000360DB" w:rsidP="000360DB">
      <w:r>
        <w:t>Test Step:</w:t>
      </w:r>
    </w:p>
    <w:p w14:paraId="5B67559B" w14:textId="773F430B" w:rsidR="000360DB" w:rsidRDefault="000360DB" w:rsidP="00581A44">
      <w:pPr>
        <w:pStyle w:val="ListParagraph"/>
        <w:numPr>
          <w:ilvl w:val="0"/>
          <w:numId w:val="123"/>
        </w:numPr>
      </w:pPr>
      <w:r>
        <w:t>An OAGi admin developer</w:t>
      </w:r>
      <w:r w:rsidR="00D1341A">
        <w:t>, OAGADx,</w:t>
      </w:r>
      <w:r>
        <w:t xml:space="preserve"> logs into the system.</w:t>
      </w:r>
    </w:p>
    <w:p w14:paraId="264BF9F2" w14:textId="17969E59" w:rsidR="000360DB" w:rsidRDefault="000360DB" w:rsidP="00581A44">
      <w:pPr>
        <w:pStyle w:val="ListParagraph"/>
        <w:numPr>
          <w:ilvl w:val="0"/>
          <w:numId w:val="123"/>
        </w:numPr>
      </w:pPr>
      <w:r>
        <w:lastRenderedPageBreak/>
        <w:t>The admin developer creates new business contexts (with some c</w:t>
      </w:r>
      <w:r w:rsidR="00D1341A">
        <w:t xml:space="preserve">ontext scheme values), says BC0, </w:t>
      </w:r>
      <w:r>
        <w:t>BC1</w:t>
      </w:r>
      <w:r w:rsidR="00D1341A">
        <w:t>, and BC4</w:t>
      </w:r>
      <w:r>
        <w:t xml:space="preserve">. </w:t>
      </w:r>
      <w:r w:rsidR="00D1341A" w:rsidRPr="00D1341A">
        <w:t>Verify that context categories</w:t>
      </w:r>
      <w:r w:rsidR="00D1341A">
        <w:t xml:space="preserve"> and context schemes</w:t>
      </w:r>
      <w:r w:rsidR="00D1341A" w:rsidRPr="00D1341A">
        <w:t xml:space="preserve"> that are owned by OAGi tenant and that are shared by enterprise tenants are selectable </w:t>
      </w:r>
      <w:r w:rsidR="00D1341A">
        <w:t>for context values while creating the business contexts</w:t>
      </w:r>
      <w:r w:rsidR="00D1341A" w:rsidRPr="00D1341A">
        <w:t xml:space="preserve">. Verify that enterprise tenants’ private </w:t>
      </w:r>
      <w:r w:rsidR="00547068">
        <w:t xml:space="preserve">context categories and </w:t>
      </w:r>
      <w:r w:rsidR="00D1341A" w:rsidRPr="00D1341A">
        <w:t xml:space="preserve">context </w:t>
      </w:r>
      <w:r w:rsidR="00547068">
        <w:t>schemes</w:t>
      </w:r>
      <w:r w:rsidR="00D1341A" w:rsidRPr="00D1341A">
        <w:t xml:space="preserve"> are not selectable. (Assertion #</w:t>
      </w:r>
      <w:r w:rsidR="00084EB6">
        <w:fldChar w:fldCharType="begin"/>
      </w:r>
      <w:r w:rsidR="00084EB6">
        <w:instrText xml:space="preserve"> REF _Ref489683936 \w \h </w:instrText>
      </w:r>
      <w:r w:rsidR="00084EB6">
        <w:fldChar w:fldCharType="separate"/>
      </w:r>
      <w:r w:rsidR="00084EB6">
        <w:t>1</w:t>
      </w:r>
      <w:r w:rsidR="00084EB6">
        <w:fldChar w:fldCharType="end"/>
      </w:r>
      <w:r w:rsidR="00D1341A" w:rsidRPr="00D1341A">
        <w:t>, #</w:t>
      </w:r>
      <w:r w:rsidR="00547068">
        <w:fldChar w:fldCharType="begin"/>
      </w:r>
      <w:r w:rsidR="00547068">
        <w:instrText xml:space="preserve"> REF _Ref489683947 \w \h </w:instrText>
      </w:r>
      <w:r w:rsidR="00547068">
        <w:fldChar w:fldCharType="separate"/>
      </w:r>
      <w:r w:rsidR="00547068">
        <w:t>2</w:t>
      </w:r>
      <w:r w:rsidR="00547068">
        <w:fldChar w:fldCharType="end"/>
      </w:r>
      <w:r w:rsidR="00D1341A" w:rsidRPr="00D1341A">
        <w:t>)</w:t>
      </w:r>
    </w:p>
    <w:p w14:paraId="38003721" w14:textId="13AD4A76" w:rsidR="00D1341A" w:rsidRDefault="00D1341A" w:rsidP="00581A44">
      <w:pPr>
        <w:pStyle w:val="ListParagraph"/>
        <w:numPr>
          <w:ilvl w:val="0"/>
          <w:numId w:val="123"/>
        </w:numPr>
      </w:pPr>
      <w:r w:rsidRPr="00D1341A">
        <w:t xml:space="preserve">OAGADx edits </w:t>
      </w:r>
      <w:r>
        <w:t>BC</w:t>
      </w:r>
      <w:r w:rsidRPr="00D1341A">
        <w:t>1. (Assertion #</w:t>
      </w:r>
      <w:r w:rsidR="00547068">
        <w:fldChar w:fldCharType="begin"/>
      </w:r>
      <w:r w:rsidR="00547068">
        <w:instrText xml:space="preserve"> REF _Ref489683956 \w \h </w:instrText>
      </w:r>
      <w:r w:rsidR="00547068">
        <w:fldChar w:fldCharType="separate"/>
      </w:r>
      <w:r w:rsidR="00547068">
        <w:t>3</w:t>
      </w:r>
      <w:r w:rsidR="00547068">
        <w:fldChar w:fldCharType="end"/>
      </w:r>
      <w:r w:rsidRPr="00D1341A">
        <w:t>)</w:t>
      </w:r>
    </w:p>
    <w:p w14:paraId="76542B8B" w14:textId="5C79AF8C" w:rsidR="00D1341A" w:rsidRDefault="00D1341A" w:rsidP="00581A44">
      <w:pPr>
        <w:pStyle w:val="ListParagraph"/>
        <w:numPr>
          <w:ilvl w:val="0"/>
          <w:numId w:val="123"/>
        </w:numPr>
      </w:pPr>
      <w:r w:rsidRPr="00D1341A">
        <w:t>The admin developer logs out.</w:t>
      </w:r>
    </w:p>
    <w:p w14:paraId="1694C252" w14:textId="77777777" w:rsidR="000360DB" w:rsidRDefault="000360DB" w:rsidP="00581A44">
      <w:pPr>
        <w:pStyle w:val="ListParagraph"/>
        <w:numPr>
          <w:ilvl w:val="0"/>
          <w:numId w:val="123"/>
        </w:numPr>
      </w:pPr>
      <w:r>
        <w:t>An OAGi developer, says OAGD1, logs into the system.</w:t>
      </w:r>
    </w:p>
    <w:p w14:paraId="63EF9456" w14:textId="00BDB7A6" w:rsidR="000360DB" w:rsidRDefault="000360DB" w:rsidP="00581A44">
      <w:pPr>
        <w:pStyle w:val="ListParagraph"/>
        <w:numPr>
          <w:ilvl w:val="0"/>
          <w:numId w:val="123"/>
        </w:numPr>
      </w:pPr>
      <w:r>
        <w:t xml:space="preserve">OAGD1 creates two new business contexts, says BC2 and BC3. </w:t>
      </w:r>
    </w:p>
    <w:p w14:paraId="093B0F15" w14:textId="233B239C" w:rsidR="00D1341A" w:rsidRDefault="00D1341A" w:rsidP="00581A44">
      <w:pPr>
        <w:pStyle w:val="ListParagraph"/>
        <w:numPr>
          <w:ilvl w:val="0"/>
          <w:numId w:val="123"/>
        </w:numPr>
      </w:pPr>
      <w:r w:rsidRPr="00D1341A">
        <w:t>OAGD1 logs out.</w:t>
      </w:r>
    </w:p>
    <w:p w14:paraId="2ED1DBDC" w14:textId="3EC7C08F" w:rsidR="00D1341A" w:rsidRDefault="00D1341A" w:rsidP="00581A44">
      <w:pPr>
        <w:pStyle w:val="ListParagraph"/>
        <w:numPr>
          <w:ilvl w:val="0"/>
          <w:numId w:val="123"/>
        </w:numPr>
      </w:pPr>
      <w:r w:rsidRPr="00D1341A">
        <w:t>Another user, OAGADy, logs into the system as an OAGi admin.</w:t>
      </w:r>
    </w:p>
    <w:p w14:paraId="3B1F208C" w14:textId="5FC1DB54" w:rsidR="000360DB" w:rsidRDefault="000360DB" w:rsidP="00581A44">
      <w:pPr>
        <w:pStyle w:val="ListParagraph"/>
        <w:numPr>
          <w:ilvl w:val="0"/>
          <w:numId w:val="123"/>
        </w:numPr>
      </w:pPr>
      <w:r>
        <w:t>OAGD</w:t>
      </w:r>
      <w:r w:rsidR="00CE426D">
        <w:t>y</w:t>
      </w:r>
      <w:r>
        <w:t xml:space="preserve"> views the list of business contexts.</w:t>
      </w:r>
    </w:p>
    <w:p w14:paraId="34307A05" w14:textId="58A4FC92" w:rsidR="000360DB" w:rsidRDefault="000360DB" w:rsidP="00581A44">
      <w:pPr>
        <w:pStyle w:val="ListParagraph"/>
        <w:numPr>
          <w:ilvl w:val="0"/>
          <w:numId w:val="123"/>
        </w:numPr>
      </w:pPr>
      <w:r>
        <w:t>Verify that enterprise users’ business contexts, which have not been shared, are not visible to OAG</w:t>
      </w:r>
      <w:r w:rsidR="00CE426D">
        <w:t>A</w:t>
      </w:r>
      <w:r>
        <w:t>D</w:t>
      </w:r>
      <w:r w:rsidR="00CE426D">
        <w:t>y</w:t>
      </w:r>
      <w:r>
        <w:t xml:space="preserve"> in the list. Make sure that the verification statements include business context that are created by OAG</w:t>
      </w:r>
      <w:r w:rsidR="00CE426D">
        <w:t>A</w:t>
      </w:r>
      <w:r>
        <w:t>D</w:t>
      </w:r>
      <w:r w:rsidR="00CE426D">
        <w:t>x</w:t>
      </w:r>
      <w:r>
        <w:t xml:space="preserve"> and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_Ref489683970 \w \h </w:instrText>
      </w:r>
      <w:r w:rsidR="00547068">
        <w:fldChar w:fldCharType="separate"/>
      </w:r>
      <w:r w:rsidR="00547068">
        <w:t>4</w:t>
      </w:r>
      <w:r w:rsidR="00547068">
        <w:fldChar w:fldCharType="end"/>
      </w:r>
      <w:r>
        <w:t>)</w:t>
      </w:r>
    </w:p>
    <w:p w14:paraId="42C5DF84" w14:textId="2B083B0B" w:rsidR="000360DB" w:rsidRDefault="000360DB" w:rsidP="00581A44">
      <w:pPr>
        <w:pStyle w:val="ListParagraph"/>
        <w:numPr>
          <w:ilvl w:val="0"/>
          <w:numId w:val="123"/>
        </w:numPr>
      </w:pPr>
      <w:r>
        <w:t>Verify that enterprise users’ business contexts, which have been shared, are visible to OAG</w:t>
      </w:r>
      <w:r w:rsidR="00CE426D">
        <w:t>A</w:t>
      </w:r>
      <w:r>
        <w:t>D</w:t>
      </w:r>
      <w:r w:rsidR="00CE426D">
        <w:t>y</w:t>
      </w:r>
      <w:r>
        <w:t xml:space="preserve"> in the list. (Assertion #</w:t>
      </w:r>
      <w:r w:rsidR="00547068">
        <w:fldChar w:fldCharType="begin"/>
      </w:r>
      <w:r w:rsidR="00547068">
        <w:instrText xml:space="preserve"> REF _Ref489683976 \w \h </w:instrText>
      </w:r>
      <w:r w:rsidR="00547068">
        <w:fldChar w:fldCharType="separate"/>
      </w:r>
      <w:r w:rsidR="00547068">
        <w:t>5</w:t>
      </w:r>
      <w:r w:rsidR="00547068">
        <w:fldChar w:fldCharType="end"/>
      </w:r>
      <w:r>
        <w:t>)</w:t>
      </w:r>
    </w:p>
    <w:p w14:paraId="3C1CB2A8" w14:textId="5A007C66" w:rsidR="000360DB" w:rsidRDefault="000360DB" w:rsidP="00581A44">
      <w:pPr>
        <w:pStyle w:val="ListParagraph"/>
        <w:numPr>
          <w:ilvl w:val="0"/>
          <w:numId w:val="123"/>
        </w:numPr>
      </w:pPr>
      <w:r>
        <w:t>Verify that OAG</w:t>
      </w:r>
      <w:r w:rsidR="00CE426D">
        <w:t>A</w:t>
      </w:r>
      <w:r>
        <w:t>D</w:t>
      </w:r>
      <w:r w:rsidR="00CE426D">
        <w:t>y</w:t>
      </w:r>
      <w:r>
        <w:t xml:space="preserve"> can see the details of at least one of those visible shared enterprise users’ business contexts but cannot make any change (verify with one created by other users and another one created by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_Ref489683984 \w \h </w:instrText>
      </w:r>
      <w:r w:rsidR="00547068">
        <w:fldChar w:fldCharType="separate"/>
      </w:r>
      <w:r w:rsidR="00547068">
        <w:t>6</w:t>
      </w:r>
      <w:r w:rsidR="00547068">
        <w:fldChar w:fldCharType="end"/>
      </w:r>
      <w:r>
        <w:t>)</w:t>
      </w:r>
    </w:p>
    <w:p w14:paraId="33FE997E" w14:textId="1FDE8869" w:rsidR="000360DB" w:rsidRDefault="000360DB" w:rsidP="00581A44">
      <w:pPr>
        <w:pStyle w:val="ListParagraph"/>
        <w:numPr>
          <w:ilvl w:val="0"/>
          <w:numId w:val="123"/>
        </w:numPr>
      </w:pPr>
      <w:r>
        <w:t>Verify that BC0, BC1, BC2, and BC3 are in the list.</w:t>
      </w:r>
      <w:r w:rsidRPr="00E801DC">
        <w:t xml:space="preserve"> </w:t>
      </w:r>
      <w:r>
        <w:t>(Assertion #</w:t>
      </w:r>
      <w:r w:rsidR="00547068">
        <w:fldChar w:fldCharType="begin"/>
      </w:r>
      <w:r w:rsidR="00547068">
        <w:instrText xml:space="preserve"> REF _Ref489683996 \w \h </w:instrText>
      </w:r>
      <w:r w:rsidR="00547068">
        <w:fldChar w:fldCharType="separate"/>
      </w:r>
      <w:r w:rsidR="00547068">
        <w:t>7</w:t>
      </w:r>
      <w:r w:rsidR="00547068">
        <w:fldChar w:fldCharType="end"/>
      </w:r>
      <w:r>
        <w:t>)</w:t>
      </w:r>
    </w:p>
    <w:p w14:paraId="49535508" w14:textId="4F96EF1B" w:rsidR="000360DB" w:rsidRDefault="000360DB" w:rsidP="00581A44">
      <w:pPr>
        <w:pStyle w:val="ListParagraph"/>
        <w:numPr>
          <w:ilvl w:val="0"/>
          <w:numId w:val="123"/>
        </w:numPr>
      </w:pPr>
      <w:r>
        <w:t>Verify that OAG</w:t>
      </w:r>
      <w:r w:rsidR="00CE426D">
        <w:t>A</w:t>
      </w:r>
      <w:r>
        <w:t>D</w:t>
      </w:r>
      <w:r w:rsidR="00CE426D">
        <w:t>y</w:t>
      </w:r>
      <w:r>
        <w:t xml:space="preserve"> can see the details of BC0, BC1, BC2, and BC3. (Assertion #</w:t>
      </w:r>
      <w:r w:rsidR="00547068">
        <w:fldChar w:fldCharType="begin"/>
      </w:r>
      <w:r w:rsidR="00547068">
        <w:instrText xml:space="preserve"> REF _Ref489684002 \w \h </w:instrText>
      </w:r>
      <w:r w:rsidR="00547068">
        <w:fldChar w:fldCharType="separate"/>
      </w:r>
      <w:r w:rsidR="00547068">
        <w:t>8</w:t>
      </w:r>
      <w:r w:rsidR="00547068">
        <w:fldChar w:fldCharType="end"/>
      </w:r>
      <w:r>
        <w:t>)</w:t>
      </w:r>
    </w:p>
    <w:p w14:paraId="1CF20114" w14:textId="7AD48624" w:rsidR="000360DB" w:rsidRDefault="000360DB" w:rsidP="00581A44">
      <w:pPr>
        <w:pStyle w:val="ListParagraph"/>
        <w:numPr>
          <w:ilvl w:val="0"/>
          <w:numId w:val="123"/>
        </w:numPr>
      </w:pPr>
      <w:r>
        <w:t>OAG</w:t>
      </w:r>
      <w:r w:rsidR="00CE426D">
        <w:t>A</w:t>
      </w:r>
      <w:r>
        <w:t>D</w:t>
      </w:r>
      <w:r w:rsidR="00CE426D">
        <w:t>y</w:t>
      </w:r>
      <w:r>
        <w:t xml:space="preserve"> deletes BC1 and BC2. (Assertion #</w:t>
      </w:r>
      <w:r w:rsidR="00547068">
        <w:fldChar w:fldCharType="begin"/>
      </w:r>
      <w:r w:rsidR="00547068">
        <w:instrText xml:space="preserve"> REF _Ref489684010 \w \h </w:instrText>
      </w:r>
      <w:r w:rsidR="00547068">
        <w:fldChar w:fldCharType="separate"/>
      </w:r>
      <w:r w:rsidR="00547068">
        <w:t>9</w:t>
      </w:r>
      <w:r w:rsidR="00547068">
        <w:fldChar w:fldCharType="end"/>
      </w:r>
      <w:r>
        <w:t>)</w:t>
      </w:r>
    </w:p>
    <w:p w14:paraId="6BC5F2A1" w14:textId="68A51B03" w:rsidR="000360DB" w:rsidRDefault="000360DB" w:rsidP="00581A44">
      <w:pPr>
        <w:pStyle w:val="ListParagraph"/>
        <w:numPr>
          <w:ilvl w:val="0"/>
          <w:numId w:val="123"/>
        </w:numPr>
      </w:pPr>
      <w:r>
        <w:t>OAG</w:t>
      </w:r>
      <w:r w:rsidR="00CE426D">
        <w:t>A</w:t>
      </w:r>
      <w:r>
        <w:t>D</w:t>
      </w:r>
      <w:r w:rsidR="00CE426D">
        <w:t>y</w:t>
      </w:r>
      <w:r>
        <w:t xml:space="preserve"> edits BC3.</w:t>
      </w:r>
      <w:r w:rsidRPr="00E801DC">
        <w:t xml:space="preserve"> </w:t>
      </w:r>
      <w:r>
        <w:t>(Assertion #</w:t>
      </w:r>
      <w:r w:rsidR="00547068">
        <w:fldChar w:fldCharType="begin"/>
      </w:r>
      <w:r w:rsidR="00547068">
        <w:instrText xml:space="preserve"> REF _Ref489684017 \w \h </w:instrText>
      </w:r>
      <w:r w:rsidR="00547068">
        <w:fldChar w:fldCharType="separate"/>
      </w:r>
      <w:r w:rsidR="007904D3">
        <w:t>10</w:t>
      </w:r>
      <w:r w:rsidR="00547068">
        <w:fldChar w:fldCharType="end"/>
      </w:r>
      <w:r>
        <w:t>)</w:t>
      </w:r>
    </w:p>
    <w:p w14:paraId="58425221" w14:textId="24A3121B" w:rsidR="00CE426D" w:rsidRDefault="00CE426D" w:rsidP="00581A44">
      <w:pPr>
        <w:pStyle w:val="ListParagraph"/>
        <w:numPr>
          <w:ilvl w:val="0"/>
          <w:numId w:val="123"/>
        </w:numPr>
      </w:pPr>
      <w:r>
        <w:t xml:space="preserve">OAGADy edits BC4. </w:t>
      </w:r>
      <w:r w:rsidRPr="00CE426D">
        <w:t>(Assertion #</w:t>
      </w:r>
      <w:r w:rsidR="007904D3">
        <w:fldChar w:fldCharType="begin"/>
      </w:r>
      <w:r w:rsidR="007904D3">
        <w:instrText xml:space="preserve"> REF _Ref489684044 \w \h </w:instrText>
      </w:r>
      <w:r w:rsidR="007904D3">
        <w:fldChar w:fldCharType="separate"/>
      </w:r>
      <w:r w:rsidR="007904D3">
        <w:t>11</w:t>
      </w:r>
      <w:r w:rsidR="007904D3">
        <w:fldChar w:fldCharType="end"/>
      </w:r>
      <w:r w:rsidRPr="00CE426D">
        <w:t>)</w:t>
      </w:r>
    </w:p>
    <w:p w14:paraId="0A18601F" w14:textId="2D5858F0" w:rsidR="00CE426D" w:rsidRDefault="00CE426D" w:rsidP="00581A44">
      <w:pPr>
        <w:pStyle w:val="ListParagraph"/>
        <w:numPr>
          <w:ilvl w:val="0"/>
          <w:numId w:val="123"/>
        </w:numPr>
      </w:pPr>
      <w:r w:rsidRPr="00CE426D">
        <w:t xml:space="preserve">OAGADy shares </w:t>
      </w:r>
      <w:r>
        <w:t>BC</w:t>
      </w:r>
      <w:r w:rsidRPr="00CE426D">
        <w:t xml:space="preserve">0, </w:t>
      </w:r>
      <w:r>
        <w:t>BC</w:t>
      </w:r>
      <w:r w:rsidRPr="00CE426D">
        <w:t xml:space="preserve">3, </w:t>
      </w:r>
      <w:r>
        <w:t>BC</w:t>
      </w:r>
      <w:r w:rsidRPr="00CE426D">
        <w:t>4.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7010A177" w14:textId="581ACDB4" w:rsidR="00CE426D" w:rsidRDefault="00CE426D" w:rsidP="00581A44">
      <w:pPr>
        <w:pStyle w:val="ListParagraph"/>
        <w:numPr>
          <w:ilvl w:val="0"/>
          <w:numId w:val="123"/>
        </w:numPr>
      </w:pPr>
      <w:r>
        <w:t>OAGADy creates BC5.</w:t>
      </w:r>
    </w:p>
    <w:p w14:paraId="175256B9" w14:textId="5A06EB71" w:rsidR="00CE426D" w:rsidRDefault="00CE426D" w:rsidP="00581A44">
      <w:pPr>
        <w:pStyle w:val="ListParagraph"/>
        <w:numPr>
          <w:ilvl w:val="0"/>
          <w:numId w:val="123"/>
        </w:numPr>
      </w:pPr>
      <w:r w:rsidRPr="00CE426D">
        <w:t>OAGADy shares CS5.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45F84DFB" w14:textId="3ECF5F81" w:rsidR="000360DB" w:rsidRDefault="000360DB" w:rsidP="00581A44">
      <w:pPr>
        <w:pStyle w:val="ListParagraph"/>
        <w:numPr>
          <w:ilvl w:val="0"/>
          <w:numId w:val="123"/>
        </w:numPr>
      </w:pPr>
      <w:r>
        <w:t>OAG</w:t>
      </w:r>
      <w:r w:rsidR="00CE426D">
        <w:t>A</w:t>
      </w:r>
      <w:r>
        <w:t>D</w:t>
      </w:r>
      <w:r w:rsidR="00CE426D">
        <w:t>y</w:t>
      </w:r>
      <w:r>
        <w:t xml:space="preserve"> logs out.</w:t>
      </w:r>
      <w:r w:rsidRPr="00E801DC">
        <w:t xml:space="preserve"> </w:t>
      </w:r>
    </w:p>
    <w:p w14:paraId="61D4806E" w14:textId="77E37E40" w:rsidR="000360DB" w:rsidRPr="000634ED" w:rsidRDefault="00CE426D" w:rsidP="00581A44">
      <w:pPr>
        <w:pStyle w:val="ListParagraph"/>
        <w:numPr>
          <w:ilvl w:val="0"/>
          <w:numId w:val="123"/>
        </w:numPr>
      </w:pPr>
      <w:r>
        <w:t>OAGADx logs in as an OAGi admin</w:t>
      </w:r>
      <w:r w:rsidR="000360DB" w:rsidRPr="000634ED">
        <w:t>.</w:t>
      </w:r>
      <w:r w:rsidR="000360DB" w:rsidRPr="00E801DC">
        <w:t xml:space="preserve"> </w:t>
      </w:r>
    </w:p>
    <w:p w14:paraId="2612B820" w14:textId="441028AF" w:rsidR="000360DB" w:rsidRDefault="000360DB" w:rsidP="00581A44">
      <w:pPr>
        <w:pStyle w:val="ListParagraph"/>
        <w:numPr>
          <w:ilvl w:val="0"/>
          <w:numId w:val="123"/>
        </w:numPr>
      </w:pPr>
      <w:r>
        <w:t>Verify that OAG</w:t>
      </w:r>
      <w:r w:rsidR="00CE426D">
        <w:t>A</w:t>
      </w:r>
      <w:r>
        <w:t>D</w:t>
      </w:r>
      <w:r w:rsidR="00CE426D">
        <w:t>x</w:t>
      </w:r>
      <w:r>
        <w:t xml:space="preserve"> cannot make change and cannot delete BC3.</w:t>
      </w:r>
      <w:r w:rsidRPr="00E801DC">
        <w:t xml:space="preserve"> </w:t>
      </w:r>
      <w:r>
        <w:t>(Assertion #</w:t>
      </w:r>
      <w:r w:rsidR="007904D3">
        <w:fldChar w:fldCharType="begin"/>
      </w:r>
      <w:r w:rsidR="007904D3">
        <w:instrText xml:space="preserve"> REF _Ref489684024 \w \h </w:instrText>
      </w:r>
      <w:r w:rsidR="007904D3">
        <w:fldChar w:fldCharType="separate"/>
      </w:r>
      <w:r w:rsidR="007904D3">
        <w:t>13</w:t>
      </w:r>
      <w:r w:rsidR="007904D3">
        <w:fldChar w:fldCharType="end"/>
      </w:r>
      <w:r>
        <w:t>)</w:t>
      </w:r>
    </w:p>
    <w:p w14:paraId="01E664A3" w14:textId="06751531" w:rsidR="00CE426D" w:rsidRDefault="00CE426D" w:rsidP="00581A44">
      <w:pPr>
        <w:pStyle w:val="ListParagraph"/>
        <w:numPr>
          <w:ilvl w:val="0"/>
          <w:numId w:val="123"/>
        </w:numPr>
      </w:pPr>
      <w:r w:rsidRPr="00CE426D">
        <w:t xml:space="preserve">Verify that OAGADx cannot make change or delete </w:t>
      </w:r>
      <w:r>
        <w:t>BC4 and BC</w:t>
      </w:r>
      <w:r w:rsidRPr="00CE426D">
        <w:t>5. (Assertion #</w:t>
      </w:r>
      <w:r w:rsidR="007904D3">
        <w:fldChar w:fldCharType="begin"/>
      </w:r>
      <w:r w:rsidR="007904D3">
        <w:instrText xml:space="preserve"> REF _Ref489685659 \w \h </w:instrText>
      </w:r>
      <w:r w:rsidR="007904D3">
        <w:fldChar w:fldCharType="separate"/>
      </w:r>
      <w:r w:rsidR="007904D3">
        <w:t>14</w:t>
      </w:r>
      <w:r w:rsidR="007904D3">
        <w:fldChar w:fldCharType="end"/>
      </w:r>
      <w:r w:rsidRPr="00CE426D">
        <w:t>)</w:t>
      </w:r>
    </w:p>
    <w:p w14:paraId="7BF9F6BF" w14:textId="10FDCCC5" w:rsidR="00CE426D" w:rsidRDefault="00CE426D" w:rsidP="00581A44">
      <w:pPr>
        <w:pStyle w:val="ListParagraph"/>
        <w:numPr>
          <w:ilvl w:val="0"/>
          <w:numId w:val="123"/>
        </w:numPr>
      </w:pPr>
      <w:r>
        <w:t>Verify that OAGADx cannot change and cannot delete BC0.</w:t>
      </w:r>
      <w:r w:rsidRPr="00E801DC">
        <w:t xml:space="preserve"> </w:t>
      </w:r>
      <w:r>
        <w:t>(Assertion #</w:t>
      </w:r>
      <w:r w:rsidR="007904D3">
        <w:fldChar w:fldCharType="begin"/>
      </w:r>
      <w:r w:rsidR="007904D3">
        <w:instrText xml:space="preserve"> REF _Ref489685659 \w \h </w:instrText>
      </w:r>
      <w:r w:rsidR="007904D3">
        <w:fldChar w:fldCharType="separate"/>
      </w:r>
      <w:r w:rsidR="007904D3">
        <w:t>14</w:t>
      </w:r>
      <w:r w:rsidR="007904D3">
        <w:fldChar w:fldCharType="end"/>
      </w:r>
      <w:r>
        <w:t>)</w:t>
      </w:r>
    </w:p>
    <w:p w14:paraId="372E6B68" w14:textId="77777777" w:rsidR="000360DB" w:rsidRDefault="000360DB" w:rsidP="000360DB">
      <w:r>
        <w:t>Test assertions covered by this test case:</w:t>
      </w:r>
    </w:p>
    <w:p w14:paraId="0ADB4F13" w14:textId="409FAA5B" w:rsidR="000360DB" w:rsidRDefault="000360DB" w:rsidP="00581A44">
      <w:pPr>
        <w:pStyle w:val="ListParagraph"/>
        <w:numPr>
          <w:ilvl w:val="0"/>
          <w:numId w:val="124"/>
        </w:numPr>
      </w:pPr>
      <w:bookmarkStart w:id="408" w:name="_Ref489683936"/>
      <w:r>
        <w:t xml:space="preserve">The OAGi </w:t>
      </w:r>
      <w:r w:rsidR="00547068">
        <w:t xml:space="preserve">admin </w:t>
      </w:r>
      <w:r>
        <w:t>developer can create a business context.</w:t>
      </w:r>
      <w:bookmarkEnd w:id="408"/>
    </w:p>
    <w:p w14:paraId="1A753AA9" w14:textId="30801C90" w:rsidR="000360DB" w:rsidRDefault="000360DB" w:rsidP="00581A44">
      <w:pPr>
        <w:pStyle w:val="ListParagraph"/>
        <w:numPr>
          <w:ilvl w:val="0"/>
          <w:numId w:val="124"/>
        </w:numPr>
      </w:pPr>
      <w:bookmarkStart w:id="409" w:name="_Ref489683947"/>
      <w:r>
        <w:t>Context categories and context schemes belonging to the OAGi tenant and those shared by enterprise tenants shall be selectable by OAGi developers for specifying context values</w:t>
      </w:r>
      <w:r w:rsidR="00D1341A">
        <w:t>, and those private ones are not selectable</w:t>
      </w:r>
      <w:r>
        <w:t>.</w:t>
      </w:r>
      <w:bookmarkEnd w:id="409"/>
    </w:p>
    <w:p w14:paraId="1E58260F" w14:textId="1B6E7505" w:rsidR="000360DB" w:rsidRDefault="000360DB" w:rsidP="00581A44">
      <w:pPr>
        <w:pStyle w:val="ListParagraph"/>
        <w:numPr>
          <w:ilvl w:val="0"/>
          <w:numId w:val="124"/>
        </w:numPr>
      </w:pPr>
      <w:bookmarkStart w:id="410" w:name="_Ref489683956"/>
      <w:r>
        <w:t xml:space="preserve">The OAGi </w:t>
      </w:r>
      <w:r w:rsidR="00547068">
        <w:t xml:space="preserve">admin </w:t>
      </w:r>
      <w:r>
        <w:t>developer can edit a business context he created.</w:t>
      </w:r>
      <w:bookmarkEnd w:id="410"/>
    </w:p>
    <w:p w14:paraId="36B8DDEC" w14:textId="3F856A36" w:rsidR="000360DB" w:rsidRDefault="000360DB" w:rsidP="00581A44">
      <w:pPr>
        <w:pStyle w:val="ListParagraph"/>
        <w:numPr>
          <w:ilvl w:val="0"/>
          <w:numId w:val="124"/>
        </w:numPr>
      </w:pPr>
      <w:bookmarkStart w:id="411" w:name="_Ref489683970"/>
      <w:r>
        <w:lastRenderedPageBreak/>
        <w:t xml:space="preserve">The OAGi </w:t>
      </w:r>
      <w:r w:rsidR="00547068">
        <w:t xml:space="preserve">admin </w:t>
      </w:r>
      <w:r>
        <w:t>developer cannot see in the</w:t>
      </w:r>
      <w:r w:rsidRPr="0046053D">
        <w:t xml:space="preserve"> </w:t>
      </w:r>
      <w:r>
        <w:t>business context list, enterprise users’ private</w:t>
      </w:r>
      <w:r w:rsidRPr="0046053D">
        <w:t xml:space="preserve"> </w:t>
      </w:r>
      <w:r>
        <w:t>business context.</w:t>
      </w:r>
      <w:bookmarkEnd w:id="411"/>
    </w:p>
    <w:p w14:paraId="6D2683B8" w14:textId="67DFCD20" w:rsidR="000360DB" w:rsidRDefault="000360DB" w:rsidP="00581A44">
      <w:pPr>
        <w:pStyle w:val="ListParagraph"/>
        <w:numPr>
          <w:ilvl w:val="0"/>
          <w:numId w:val="124"/>
        </w:numPr>
      </w:pPr>
      <w:bookmarkStart w:id="412" w:name="_Ref489683976"/>
      <w:r>
        <w:t xml:space="preserve">The OAGi </w:t>
      </w:r>
      <w:r w:rsidR="00547068">
        <w:t xml:space="preserve">admin </w:t>
      </w:r>
      <w:r>
        <w:t>developer can see in the business context list, enterprise users’ shared business context.</w:t>
      </w:r>
      <w:bookmarkEnd w:id="412"/>
    </w:p>
    <w:p w14:paraId="799813A4" w14:textId="6F830ADA" w:rsidR="000360DB" w:rsidRDefault="000360DB" w:rsidP="00581A44">
      <w:pPr>
        <w:pStyle w:val="ListParagraph"/>
        <w:numPr>
          <w:ilvl w:val="0"/>
          <w:numId w:val="124"/>
        </w:numPr>
      </w:pPr>
      <w:bookmarkStart w:id="413" w:name="_Ref489683984"/>
      <w:r>
        <w:t xml:space="preserve">The OAGi </w:t>
      </w:r>
      <w:r w:rsidR="00547068">
        <w:t xml:space="preserve">admin </w:t>
      </w:r>
      <w:r>
        <w:t>developer can see the details of enterprise user’s shared business context.</w:t>
      </w:r>
      <w:bookmarkEnd w:id="413"/>
    </w:p>
    <w:p w14:paraId="5A3666B3" w14:textId="05C26908" w:rsidR="000360DB" w:rsidRDefault="000360DB" w:rsidP="00581A44">
      <w:pPr>
        <w:pStyle w:val="ListParagraph"/>
        <w:numPr>
          <w:ilvl w:val="0"/>
          <w:numId w:val="124"/>
        </w:numPr>
      </w:pPr>
      <w:bookmarkStart w:id="414" w:name="_Ref489683996"/>
      <w:r>
        <w:t xml:space="preserve">The OAGi </w:t>
      </w:r>
      <w:r w:rsidR="00547068">
        <w:t xml:space="preserve">admin </w:t>
      </w:r>
      <w:r>
        <w:t>developer can see in the list business context in any status created by others in the OAGi tenant.</w:t>
      </w:r>
      <w:bookmarkEnd w:id="414"/>
    </w:p>
    <w:p w14:paraId="740EBF0F" w14:textId="5D2FCD6A" w:rsidR="000360DB" w:rsidRDefault="000360DB" w:rsidP="00581A44">
      <w:pPr>
        <w:pStyle w:val="ListParagraph"/>
        <w:numPr>
          <w:ilvl w:val="0"/>
          <w:numId w:val="124"/>
        </w:numPr>
      </w:pPr>
      <w:bookmarkStart w:id="415" w:name="_Ref489684002"/>
      <w:r>
        <w:t xml:space="preserve">The OAGi </w:t>
      </w:r>
      <w:r w:rsidR="00547068">
        <w:t xml:space="preserve">admin </w:t>
      </w:r>
      <w:r>
        <w:t>developer can see details of business context in any status created by others in the OAGi tenant.</w:t>
      </w:r>
      <w:bookmarkEnd w:id="415"/>
    </w:p>
    <w:p w14:paraId="74C4A113" w14:textId="45718AF8" w:rsidR="000360DB" w:rsidRDefault="000360DB" w:rsidP="00581A44">
      <w:pPr>
        <w:pStyle w:val="ListParagraph"/>
        <w:numPr>
          <w:ilvl w:val="0"/>
          <w:numId w:val="124"/>
        </w:numPr>
      </w:pPr>
      <w:bookmarkStart w:id="416" w:name="_Ref489684010"/>
      <w:r>
        <w:t xml:space="preserve">The OAGi </w:t>
      </w:r>
      <w:r w:rsidR="00547068">
        <w:t xml:space="preserve">admin </w:t>
      </w:r>
      <w:r>
        <w:t>developer can delete</w:t>
      </w:r>
      <w:r w:rsidRPr="0046053D">
        <w:t xml:space="preserve"> </w:t>
      </w:r>
      <w:r>
        <w:t>business context created by others in the OAGi tenant.</w:t>
      </w:r>
      <w:bookmarkEnd w:id="416"/>
    </w:p>
    <w:p w14:paraId="63A1C7F5" w14:textId="77777777" w:rsidR="004F697B" w:rsidRDefault="004F697B" w:rsidP="00581A44">
      <w:pPr>
        <w:pStyle w:val="ListParagraph"/>
        <w:numPr>
          <w:ilvl w:val="0"/>
          <w:numId w:val="124"/>
        </w:numPr>
      </w:pPr>
      <w:bookmarkStart w:id="417" w:name="_Ref489684030"/>
      <w:bookmarkStart w:id="418" w:name="_Ref489684017"/>
      <w:r>
        <w:t>The OAGi admin developer can edit a business context even if it is created by other OAGi developers.</w:t>
      </w:r>
      <w:bookmarkEnd w:id="417"/>
    </w:p>
    <w:p w14:paraId="7F166A3E" w14:textId="77777777" w:rsidR="004F697B" w:rsidRDefault="004F697B" w:rsidP="00581A44">
      <w:pPr>
        <w:pStyle w:val="ListParagraph"/>
        <w:numPr>
          <w:ilvl w:val="0"/>
          <w:numId w:val="124"/>
        </w:numPr>
      </w:pPr>
      <w:bookmarkStart w:id="419" w:name="_Ref489684044"/>
      <w:r>
        <w:t>The OAGi admin developer can edit a business context even if it is created by other OAGi admins.</w:t>
      </w:r>
      <w:bookmarkEnd w:id="419"/>
    </w:p>
    <w:p w14:paraId="2C6669E7" w14:textId="5B8C2A2B" w:rsidR="004F697B" w:rsidRPr="000634ED" w:rsidRDefault="004F697B" w:rsidP="00581A44">
      <w:pPr>
        <w:pStyle w:val="ListParagraph"/>
        <w:numPr>
          <w:ilvl w:val="0"/>
          <w:numId w:val="124"/>
        </w:numPr>
      </w:pPr>
      <w:bookmarkStart w:id="420" w:name="_Ref489684050"/>
      <w:r>
        <w:t>The OAGi admin can share a business context created by himself or others in the OAGi tenant.</w:t>
      </w:r>
      <w:bookmarkEnd w:id="420"/>
    </w:p>
    <w:p w14:paraId="66E4F16F" w14:textId="77777777" w:rsidR="004F697B" w:rsidRDefault="004F697B" w:rsidP="00581A44">
      <w:pPr>
        <w:pStyle w:val="ListParagraph"/>
        <w:numPr>
          <w:ilvl w:val="0"/>
          <w:numId w:val="124"/>
        </w:numPr>
      </w:pPr>
      <w:bookmarkStart w:id="421" w:name="_Ref489684024"/>
      <w:r>
        <w:t>The OAGi admin developer can no longer change or delete a shared business context created by OAGi developers.</w:t>
      </w:r>
      <w:bookmarkEnd w:id="421"/>
    </w:p>
    <w:p w14:paraId="36645535" w14:textId="46EDF16A" w:rsidR="000360DB" w:rsidRDefault="000360DB" w:rsidP="00581A44">
      <w:pPr>
        <w:pStyle w:val="ListParagraph"/>
        <w:numPr>
          <w:ilvl w:val="0"/>
          <w:numId w:val="124"/>
        </w:numPr>
      </w:pPr>
      <w:bookmarkStart w:id="422" w:name="_Ref489685659"/>
      <w:r>
        <w:t xml:space="preserve">The OAGi </w:t>
      </w:r>
      <w:r w:rsidR="00547068">
        <w:t xml:space="preserve">admin </w:t>
      </w:r>
      <w:r>
        <w:t xml:space="preserve">developer can no longer change or delete a shared business context created by </w:t>
      </w:r>
      <w:r w:rsidR="00547068">
        <w:t xml:space="preserve">other </w:t>
      </w:r>
      <w:r>
        <w:t>OAGi admin.</w:t>
      </w:r>
      <w:bookmarkEnd w:id="418"/>
      <w:bookmarkEnd w:id="422"/>
    </w:p>
    <w:p w14:paraId="6AAB347D" w14:textId="77777777" w:rsidR="000360DB" w:rsidRDefault="000360DB" w:rsidP="000360DB">
      <w:pPr>
        <w:pStyle w:val="Heading2"/>
      </w:pPr>
      <w:r>
        <w:t>OAGi developer cannot delete business context used by a profile BOD</w:t>
      </w:r>
    </w:p>
    <w:p w14:paraId="4509A203" w14:textId="6E71A36C" w:rsidR="000360DB" w:rsidRDefault="000360DB" w:rsidP="000360DB">
      <w:r>
        <w:t>Pre-condition: At least a user, say OAGADx, with the OAGi developer role exists. There are profile BODs created by various OAGi tenant roles. One profile BOD uses a private business context, says BC1, owned by OAGADx and another profile BOD uses a shared business context, says BC2, owned by OAGADx.</w:t>
      </w:r>
    </w:p>
    <w:p w14:paraId="1D991792" w14:textId="77777777" w:rsidR="000360DB" w:rsidRDefault="000360DB" w:rsidP="000360DB">
      <w:r>
        <w:t>Test Step:</w:t>
      </w:r>
    </w:p>
    <w:p w14:paraId="152A04A6" w14:textId="4ECDACC5" w:rsidR="000360DB" w:rsidRDefault="000360DB" w:rsidP="00581A44">
      <w:pPr>
        <w:pStyle w:val="ListParagraph"/>
        <w:numPr>
          <w:ilvl w:val="0"/>
          <w:numId w:val="125"/>
        </w:numPr>
      </w:pPr>
      <w:r>
        <w:t>OAGADx, logs into the system.</w:t>
      </w:r>
    </w:p>
    <w:p w14:paraId="08010829" w14:textId="7E258813" w:rsidR="000360DB" w:rsidRDefault="000360DB" w:rsidP="00581A44">
      <w:pPr>
        <w:pStyle w:val="ListParagraph"/>
        <w:numPr>
          <w:ilvl w:val="0"/>
          <w:numId w:val="125"/>
        </w:numPr>
      </w:pPr>
      <w:r>
        <w:t>Verify that OAGADx cannot delete BC1.</w:t>
      </w:r>
    </w:p>
    <w:p w14:paraId="2AA2B4AF" w14:textId="223005A1" w:rsidR="000360DB" w:rsidRDefault="000360DB" w:rsidP="00581A44">
      <w:pPr>
        <w:pStyle w:val="ListParagraph"/>
        <w:numPr>
          <w:ilvl w:val="0"/>
          <w:numId w:val="125"/>
        </w:numPr>
      </w:pPr>
      <w:r>
        <w:t xml:space="preserve">Verify that OAGADx cannot delete BC2. </w:t>
      </w:r>
    </w:p>
    <w:p w14:paraId="608080D2" w14:textId="2692BA36" w:rsidR="00B568F8" w:rsidRDefault="000360DB" w:rsidP="00581A44">
      <w:pPr>
        <w:pStyle w:val="ListParagraph"/>
        <w:numPr>
          <w:ilvl w:val="0"/>
          <w:numId w:val="125"/>
        </w:numPr>
      </w:pPr>
      <w:r>
        <w:t>OAGADx log out.</w:t>
      </w:r>
    </w:p>
    <w:p w14:paraId="6CA1D83B" w14:textId="1C92EB72" w:rsidR="00B8771D" w:rsidRDefault="00B8771D" w:rsidP="00B8771D">
      <w:pPr>
        <w:pStyle w:val="Heading2"/>
      </w:pPr>
      <w:r>
        <w:t xml:space="preserve">OAGi </w:t>
      </w:r>
      <w:r w:rsidR="002D3B3A">
        <w:t xml:space="preserve">admin </w:t>
      </w:r>
      <w:r>
        <w:t>developer authorized management of profile BODs</w:t>
      </w:r>
    </w:p>
    <w:p w14:paraId="10E4C7DC" w14:textId="5F33E0DB" w:rsidR="002D3B3A" w:rsidRDefault="002D3B3A" w:rsidP="00B8771D">
      <w:r>
        <w:t>Pre-condition: At least two OAGi admins</w:t>
      </w:r>
      <w:r w:rsidR="00B8771D">
        <w:t>, say OAG</w:t>
      </w:r>
      <w:r>
        <w:t>A</w:t>
      </w:r>
      <w:r w:rsidR="00B8771D">
        <w:t>D</w:t>
      </w:r>
      <w:r>
        <w:t>x</w:t>
      </w:r>
      <w:r w:rsidR="00B8771D">
        <w:t xml:space="preserve"> and OAG</w:t>
      </w:r>
      <w:r>
        <w:t>A</w:t>
      </w:r>
      <w:r w:rsidR="00B8771D">
        <w:t>D</w:t>
      </w:r>
      <w:r>
        <w:t>y</w:t>
      </w:r>
      <w:r w:rsidR="00B8771D">
        <w:t xml:space="preserve">, with OAGi </w:t>
      </w:r>
      <w:r>
        <w:t>admin</w:t>
      </w:r>
      <w:r w:rsidR="00B8771D">
        <w:t xml:space="preserve"> role and enterprise </w:t>
      </w:r>
      <w:r>
        <w:t>admin</w:t>
      </w:r>
      <w:r w:rsidR="00B8771D">
        <w:t xml:space="preserve"> user role exists. Free profile BODs published by the OAGi tenant exist in the system. Private and shared OAGi tenant profile BODs exist in the system that are created by different OAGi </w:t>
      </w:r>
      <w:r>
        <w:t>developer</w:t>
      </w:r>
      <w:r w:rsidR="00B8771D">
        <w:t>s and are in varying states. Private and shared enterprise tenants profile BODs exist in the system that are in varying states, some of which are owned by OAG</w:t>
      </w:r>
      <w:r>
        <w:t>A</w:t>
      </w:r>
      <w:r w:rsidR="00B8771D">
        <w:t>D</w:t>
      </w:r>
      <w:r>
        <w:t>x</w:t>
      </w:r>
      <w:r w:rsidR="00B8771D">
        <w:t xml:space="preserve"> and OAG</w:t>
      </w:r>
      <w:r>
        <w:t>A</w:t>
      </w:r>
      <w:r w:rsidR="00B8771D">
        <w:t>D</w:t>
      </w:r>
      <w:r>
        <w:t>y</w:t>
      </w:r>
      <w:r w:rsidR="00B8771D">
        <w:t xml:space="preserve"> in their enterprise </w:t>
      </w:r>
      <w:r>
        <w:t>admin</w:t>
      </w:r>
      <w:r w:rsidR="00B8771D">
        <w:t xml:space="preserve"> user capacities.</w:t>
      </w:r>
      <w:r w:rsidR="00AB184D" w:rsidRPr="00AB184D">
        <w:t xml:space="preserve"> </w:t>
      </w:r>
      <w:r w:rsidR="00AB184D">
        <w:t>There OAGi tenant’s published code lists. There are shared enterprise tenants’ code lists.</w:t>
      </w:r>
    </w:p>
    <w:p w14:paraId="1C4197BA" w14:textId="77777777" w:rsidR="00B8771D" w:rsidRDefault="00B8771D" w:rsidP="00581A44">
      <w:pPr>
        <w:pStyle w:val="ListParagraph"/>
        <w:numPr>
          <w:ilvl w:val="0"/>
          <w:numId w:val="126"/>
        </w:numPr>
      </w:pPr>
      <w:bookmarkStart w:id="423" w:name="_Ref489715153"/>
      <w:r>
        <w:t>An OAGi admin developer, OAGADx, logs into the system.</w:t>
      </w:r>
      <w:bookmarkEnd w:id="423"/>
    </w:p>
    <w:p w14:paraId="4414CEBD" w14:textId="1A305A6A" w:rsidR="00BC6737" w:rsidRDefault="00B8771D" w:rsidP="00581A44">
      <w:pPr>
        <w:pStyle w:val="ListParagraph"/>
        <w:numPr>
          <w:ilvl w:val="0"/>
          <w:numId w:val="126"/>
        </w:numPr>
      </w:pPr>
      <w:bookmarkStart w:id="424" w:name="_Ref489715159"/>
      <w:r>
        <w:lastRenderedPageBreak/>
        <w:t xml:space="preserve">The admin developer creates new profile BODs and made some customizations, says PB0, PB1, </w:t>
      </w:r>
      <w:r w:rsidR="00BC6737">
        <w:t xml:space="preserve">and </w:t>
      </w:r>
      <w:r>
        <w:t>PB2.</w:t>
      </w:r>
      <w:r w:rsidR="00BC6737">
        <w:t xml:space="preserve"> Verify that both business contexts that are owned by OAGi tenant and that are shared by enterprise tenants are selectable for associating with the </w:t>
      </w:r>
      <w:r w:rsidR="00EB128A">
        <w:t>profile BODs</w:t>
      </w:r>
      <w:r w:rsidR="00BC6737">
        <w:t xml:space="preserve"> during the creation. Verify that enterprise ten</w:t>
      </w:r>
      <w:r w:rsidR="00EB128A">
        <w:t>ants’ private business contexts</w:t>
      </w:r>
      <w:r w:rsidR="00BC6737">
        <w:t xml:space="preserve"> are not selectable.</w:t>
      </w:r>
      <w:r w:rsidR="00BC6737" w:rsidRPr="00513D10">
        <w:t xml:space="preserve"> </w:t>
      </w:r>
      <w:r w:rsidR="00BC6737">
        <w:t>(Assertion #</w:t>
      </w:r>
      <w:r w:rsidR="001252F5">
        <w:fldChar w:fldCharType="begin"/>
      </w:r>
      <w:r w:rsidR="001252F5">
        <w:instrText xml:space="preserve"> REF _Ref489715185 \w \h </w:instrText>
      </w:r>
      <w:r w:rsidR="001252F5">
        <w:fldChar w:fldCharType="separate"/>
      </w:r>
      <w:r w:rsidR="001252F5">
        <w:t>1</w:t>
      </w:r>
      <w:r w:rsidR="001252F5">
        <w:fldChar w:fldCharType="end"/>
      </w:r>
      <w:r w:rsidR="00BC6737">
        <w:t>, #</w:t>
      </w:r>
      <w:r w:rsidR="001252F5">
        <w:fldChar w:fldCharType="begin"/>
      </w:r>
      <w:r w:rsidR="001252F5">
        <w:instrText xml:space="preserve"> REF _Ref489715192 \w \h </w:instrText>
      </w:r>
      <w:r w:rsidR="001252F5">
        <w:fldChar w:fldCharType="separate"/>
      </w:r>
      <w:r w:rsidR="001252F5">
        <w:t>2</w:t>
      </w:r>
      <w:r w:rsidR="001252F5">
        <w:fldChar w:fldCharType="end"/>
      </w:r>
      <w:r w:rsidR="00BC6737">
        <w:t>)</w:t>
      </w:r>
      <w:bookmarkEnd w:id="424"/>
      <w:r>
        <w:t xml:space="preserve"> </w:t>
      </w:r>
    </w:p>
    <w:p w14:paraId="3F5E3430" w14:textId="618F6FEE" w:rsidR="00EB128A" w:rsidRDefault="00EB128A" w:rsidP="00581A44">
      <w:pPr>
        <w:pStyle w:val="ListParagraph"/>
        <w:numPr>
          <w:ilvl w:val="0"/>
          <w:numId w:val="126"/>
        </w:numPr>
      </w:pPr>
      <w:bookmarkStart w:id="425" w:name="_Ref489715166"/>
      <w:r>
        <w:t>OAGADx edits PB1. (Assertion #</w:t>
      </w:r>
      <w:r w:rsidR="001252F5">
        <w:fldChar w:fldCharType="begin"/>
      </w:r>
      <w:r w:rsidR="001252F5">
        <w:instrText xml:space="preserve"> REF _Ref489715202 \w \h </w:instrText>
      </w:r>
      <w:r w:rsidR="001252F5">
        <w:fldChar w:fldCharType="separate"/>
      </w:r>
      <w:r w:rsidR="001252F5">
        <w:t>3</w:t>
      </w:r>
      <w:r w:rsidR="001252F5">
        <w:fldChar w:fldCharType="end"/>
      </w:r>
      <w:r>
        <w:t>)</w:t>
      </w:r>
      <w:bookmarkEnd w:id="425"/>
    </w:p>
    <w:p w14:paraId="281E14FF" w14:textId="4BE17961" w:rsidR="00EB128A" w:rsidRDefault="00EB128A" w:rsidP="00581A44">
      <w:pPr>
        <w:pStyle w:val="ListParagraph"/>
        <w:numPr>
          <w:ilvl w:val="0"/>
          <w:numId w:val="126"/>
        </w:numPr>
      </w:pPr>
      <w:r>
        <w:t>OAGADx advances PB1 to the Candidate state. (Assertion #</w:t>
      </w:r>
      <w:r w:rsidR="001252F5">
        <w:fldChar w:fldCharType="begin"/>
      </w:r>
      <w:r w:rsidR="001252F5">
        <w:instrText xml:space="preserve"> REF _Ref489715213 \w \h </w:instrText>
      </w:r>
      <w:r w:rsidR="001252F5">
        <w:fldChar w:fldCharType="separate"/>
      </w:r>
      <w:r w:rsidR="001252F5">
        <w:t>4</w:t>
      </w:r>
      <w:r w:rsidR="001252F5">
        <w:fldChar w:fldCharType="end"/>
      </w:r>
      <w:r>
        <w:t>)</w:t>
      </w:r>
    </w:p>
    <w:p w14:paraId="1F833E84" w14:textId="7AF39FCF" w:rsidR="00F35254" w:rsidRDefault="00F35254" w:rsidP="00581A44">
      <w:pPr>
        <w:pStyle w:val="ListParagraph"/>
        <w:numPr>
          <w:ilvl w:val="0"/>
          <w:numId w:val="126"/>
        </w:numPr>
      </w:pPr>
      <w:r>
        <w:t>Verify that OAGADx cannot edit PB1. (Assertion #</w:t>
      </w:r>
      <w:r w:rsidR="001252F5">
        <w:fldChar w:fldCharType="begin"/>
      </w:r>
      <w:r w:rsidR="001252F5">
        <w:instrText xml:space="preserve"> REF _Ref489715220 \w \h </w:instrText>
      </w:r>
      <w:r w:rsidR="001252F5">
        <w:fldChar w:fldCharType="separate"/>
      </w:r>
      <w:r w:rsidR="001252F5">
        <w:t>5</w:t>
      </w:r>
      <w:r w:rsidR="001252F5">
        <w:fldChar w:fldCharType="end"/>
      </w:r>
      <w:r>
        <w:t>)</w:t>
      </w:r>
    </w:p>
    <w:p w14:paraId="152E3AF7" w14:textId="0F98ADFD" w:rsidR="00F35254" w:rsidRDefault="00F35254" w:rsidP="00581A44">
      <w:pPr>
        <w:pStyle w:val="ListParagraph"/>
        <w:numPr>
          <w:ilvl w:val="0"/>
          <w:numId w:val="126"/>
        </w:numPr>
      </w:pPr>
      <w:r>
        <w:t>OAGADx moves PB1 back to the Editing state. (Assertion #</w:t>
      </w:r>
      <w:r w:rsidR="001252F5">
        <w:fldChar w:fldCharType="begin"/>
      </w:r>
      <w:r w:rsidR="001252F5">
        <w:instrText xml:space="preserve"> REF _Ref489715230 \w \h </w:instrText>
      </w:r>
      <w:r w:rsidR="001252F5">
        <w:fldChar w:fldCharType="separate"/>
      </w:r>
      <w:r w:rsidR="001252F5">
        <w:t>6</w:t>
      </w:r>
      <w:r w:rsidR="001252F5">
        <w:fldChar w:fldCharType="end"/>
      </w:r>
      <w:r>
        <w:t>)</w:t>
      </w:r>
    </w:p>
    <w:p w14:paraId="1E62BBD3" w14:textId="325DC0F7" w:rsidR="00F35254" w:rsidRDefault="00F35254" w:rsidP="00581A44">
      <w:pPr>
        <w:pStyle w:val="ListParagraph"/>
        <w:numPr>
          <w:ilvl w:val="0"/>
          <w:numId w:val="126"/>
        </w:numPr>
      </w:pPr>
      <w:r>
        <w:t>OAGADx deletes PB1. (Assertion #</w:t>
      </w:r>
      <w:r w:rsidR="001252F5">
        <w:fldChar w:fldCharType="begin"/>
      </w:r>
      <w:r w:rsidR="001252F5">
        <w:instrText xml:space="preserve"> REF _Ref489715236 \w \h </w:instrText>
      </w:r>
      <w:r w:rsidR="001252F5">
        <w:fldChar w:fldCharType="separate"/>
      </w:r>
      <w:r w:rsidR="001252F5">
        <w:t>7</w:t>
      </w:r>
      <w:r w:rsidR="001252F5">
        <w:fldChar w:fldCharType="end"/>
      </w:r>
      <w:r>
        <w:t>)</w:t>
      </w:r>
    </w:p>
    <w:p w14:paraId="581C6150" w14:textId="18827576" w:rsidR="00EB128A" w:rsidRDefault="00EB128A" w:rsidP="00581A44">
      <w:pPr>
        <w:pStyle w:val="ListParagraph"/>
        <w:numPr>
          <w:ilvl w:val="0"/>
          <w:numId w:val="126"/>
        </w:numPr>
      </w:pPr>
      <w:r>
        <w:t xml:space="preserve">OAGADx advances PB0 to the </w:t>
      </w:r>
      <w:r w:rsidR="00F35254">
        <w:t xml:space="preserve">Candidate and then </w:t>
      </w:r>
      <w:r>
        <w:t>Published state. (Assertion #</w:t>
      </w:r>
      <w:r w:rsidR="001252F5">
        <w:fldChar w:fldCharType="begin"/>
      </w:r>
      <w:r w:rsidR="001252F5">
        <w:instrText xml:space="preserve"> REF _Ref489715241 \w \h </w:instrText>
      </w:r>
      <w:r w:rsidR="001252F5">
        <w:fldChar w:fldCharType="separate"/>
      </w:r>
      <w:r w:rsidR="001252F5">
        <w:t>8</w:t>
      </w:r>
      <w:r w:rsidR="001252F5">
        <w:fldChar w:fldCharType="end"/>
      </w:r>
      <w:r>
        <w:t>)</w:t>
      </w:r>
    </w:p>
    <w:p w14:paraId="01EF05E3" w14:textId="0EF94E07" w:rsidR="00F35254" w:rsidRDefault="00F35254" w:rsidP="00581A44">
      <w:pPr>
        <w:pStyle w:val="ListParagraph"/>
        <w:numPr>
          <w:ilvl w:val="0"/>
          <w:numId w:val="126"/>
        </w:numPr>
      </w:pPr>
      <w:r>
        <w:t>Verify that OAGADx cannot edit or delete PB0. (Assertion #</w:t>
      </w:r>
      <w:r w:rsidR="001252F5">
        <w:fldChar w:fldCharType="begin"/>
      </w:r>
      <w:r w:rsidR="001252F5">
        <w:instrText xml:space="preserve"> REF _Ref489715252 \w \h </w:instrText>
      </w:r>
      <w:r w:rsidR="001252F5">
        <w:fldChar w:fldCharType="separate"/>
      </w:r>
      <w:r w:rsidR="001252F5">
        <w:t>9</w:t>
      </w:r>
      <w:r w:rsidR="001252F5">
        <w:fldChar w:fldCharType="end"/>
      </w:r>
      <w:r>
        <w:t>)</w:t>
      </w:r>
    </w:p>
    <w:p w14:paraId="1C5807CA" w14:textId="738645F2" w:rsidR="00F35254" w:rsidRDefault="00F35254" w:rsidP="00581A44">
      <w:pPr>
        <w:pStyle w:val="ListParagraph"/>
        <w:numPr>
          <w:ilvl w:val="0"/>
          <w:numId w:val="126"/>
        </w:numPr>
      </w:pPr>
      <w:r>
        <w:t xml:space="preserve">OAGADx deletes PB2. (Assertion </w:t>
      </w:r>
      <w:r w:rsidR="001252F5">
        <w:t>#</w:t>
      </w:r>
      <w:r w:rsidR="001252F5">
        <w:fldChar w:fldCharType="begin"/>
      </w:r>
      <w:r w:rsidR="001252F5">
        <w:instrText xml:space="preserve"> REF _Ref489715258 \w \h </w:instrText>
      </w:r>
      <w:r w:rsidR="001252F5">
        <w:fldChar w:fldCharType="separate"/>
      </w:r>
      <w:r w:rsidR="001252F5">
        <w:t>10</w:t>
      </w:r>
      <w:r w:rsidR="001252F5">
        <w:fldChar w:fldCharType="end"/>
      </w:r>
      <w:r>
        <w:t>)</w:t>
      </w:r>
    </w:p>
    <w:p w14:paraId="013CA77C" w14:textId="301A9628" w:rsidR="001252F5" w:rsidRDefault="001252F5" w:rsidP="00581A44">
      <w:pPr>
        <w:pStyle w:val="ListParagraph"/>
        <w:numPr>
          <w:ilvl w:val="0"/>
          <w:numId w:val="126"/>
        </w:numPr>
      </w:pPr>
      <w:r>
        <w:t>OAGADx creates PB4 and leave it in the Editing state, PB5 and advances</w:t>
      </w:r>
      <w:r w:rsidR="00CC5E28">
        <w:t xml:space="preserve"> it to the Candidate state, and PB6, </w:t>
      </w:r>
      <w:r w:rsidR="00816EAE">
        <w:t>PB7</w:t>
      </w:r>
      <w:r w:rsidR="00CC5E28">
        <w:t>, and PB8</w:t>
      </w:r>
      <w:r w:rsidR="00816EAE">
        <w:t xml:space="preserve"> </w:t>
      </w:r>
      <w:r w:rsidR="00CC5E28">
        <w:t>then</w:t>
      </w:r>
      <w:r w:rsidR="00816EAE">
        <w:t xml:space="preserve"> advances them</w:t>
      </w:r>
      <w:r>
        <w:t xml:space="preserve"> to the Published state.</w:t>
      </w:r>
    </w:p>
    <w:p w14:paraId="46AF1077" w14:textId="191494C8" w:rsidR="00B8771D" w:rsidRDefault="001252F5" w:rsidP="00581A44">
      <w:pPr>
        <w:pStyle w:val="ListParagraph"/>
        <w:numPr>
          <w:ilvl w:val="0"/>
          <w:numId w:val="126"/>
        </w:numPr>
      </w:pPr>
      <w:r>
        <w:t>OAGADx</w:t>
      </w:r>
      <w:r w:rsidR="00B8771D">
        <w:t xml:space="preserve"> shares PB0.</w:t>
      </w:r>
      <w:r>
        <w:t xml:space="preserve"> (Assertion #</w:t>
      </w:r>
      <w:r>
        <w:fldChar w:fldCharType="begin"/>
      </w:r>
      <w:r>
        <w:instrText xml:space="preserve"> REF _Ref489715293 \w \h </w:instrText>
      </w:r>
      <w:r>
        <w:fldChar w:fldCharType="separate"/>
      </w:r>
      <w:r>
        <w:t>11</w:t>
      </w:r>
      <w:r>
        <w:fldChar w:fldCharType="end"/>
      </w:r>
      <w:r>
        <w:t>)</w:t>
      </w:r>
    </w:p>
    <w:p w14:paraId="285113F6" w14:textId="516E62E1" w:rsidR="001252F5" w:rsidRDefault="001252F5" w:rsidP="00581A44">
      <w:pPr>
        <w:pStyle w:val="ListParagraph"/>
        <w:numPr>
          <w:ilvl w:val="0"/>
          <w:numId w:val="126"/>
        </w:numPr>
      </w:pPr>
      <w:r>
        <w:t>Verify that OAGADx cannot share PB4 and PB5.</w:t>
      </w:r>
      <w:r w:rsidRPr="001252F5">
        <w:t xml:space="preserve"> </w:t>
      </w:r>
      <w:r>
        <w:t>(Assertion #</w:t>
      </w:r>
      <w:r>
        <w:fldChar w:fldCharType="begin"/>
      </w:r>
      <w:r>
        <w:instrText xml:space="preserve"> REF _Ref489715293 \w \h </w:instrText>
      </w:r>
      <w:r>
        <w:fldChar w:fldCharType="separate"/>
      </w:r>
      <w:r>
        <w:t>11</w:t>
      </w:r>
      <w:r>
        <w:fldChar w:fldCharType="end"/>
      </w:r>
      <w:r>
        <w:t>)</w:t>
      </w:r>
    </w:p>
    <w:p w14:paraId="37494D2B" w14:textId="14D3BEE9" w:rsidR="001252F5" w:rsidRDefault="001252F5" w:rsidP="00581A44">
      <w:pPr>
        <w:pStyle w:val="ListParagraph"/>
        <w:numPr>
          <w:ilvl w:val="0"/>
          <w:numId w:val="126"/>
        </w:numPr>
      </w:pPr>
      <w:r>
        <w:t>OAGADx makes PB0 free (can make free after shared). (Assertion #12)</w:t>
      </w:r>
    </w:p>
    <w:p w14:paraId="0DAC9186" w14:textId="4C91E59B" w:rsidR="001252F5" w:rsidRDefault="001252F5" w:rsidP="00581A44">
      <w:pPr>
        <w:pStyle w:val="ListParagraph"/>
        <w:numPr>
          <w:ilvl w:val="0"/>
          <w:numId w:val="126"/>
        </w:numPr>
      </w:pPr>
      <w:r>
        <w:t>OAGADx makes PB6 free (can make free even before sharing). (Assertion #12)</w:t>
      </w:r>
    </w:p>
    <w:p w14:paraId="4517903A" w14:textId="6CA7FBD8" w:rsidR="00B8771D" w:rsidRDefault="001252F5" w:rsidP="00581A44">
      <w:pPr>
        <w:pStyle w:val="ListParagraph"/>
        <w:numPr>
          <w:ilvl w:val="0"/>
          <w:numId w:val="126"/>
        </w:numPr>
      </w:pPr>
      <w:r>
        <w:t>OAGADx</w:t>
      </w:r>
      <w:r w:rsidR="00B8771D">
        <w:t xml:space="preserve"> logs out.</w:t>
      </w:r>
    </w:p>
    <w:p w14:paraId="0375873B" w14:textId="4A1AC114" w:rsidR="001252F5" w:rsidRDefault="001252F5" w:rsidP="00581A44">
      <w:pPr>
        <w:pStyle w:val="ListParagraph"/>
        <w:numPr>
          <w:ilvl w:val="0"/>
          <w:numId w:val="126"/>
        </w:numPr>
      </w:pPr>
      <w:r>
        <w:t>OAGADy logs in.</w:t>
      </w:r>
    </w:p>
    <w:p w14:paraId="7F6DFF8B" w14:textId="26D8A5EC" w:rsidR="001252F5" w:rsidRDefault="00816EAE" w:rsidP="00581A44">
      <w:pPr>
        <w:pStyle w:val="ListParagraph"/>
        <w:numPr>
          <w:ilvl w:val="0"/>
          <w:numId w:val="126"/>
        </w:numPr>
      </w:pPr>
      <w:r>
        <w:t>OAGADy shares PB7. (Assertion #</w:t>
      </w:r>
      <w:r>
        <w:fldChar w:fldCharType="begin"/>
      </w:r>
      <w:r>
        <w:instrText xml:space="preserve"> REF _Ref489717100 \w \h </w:instrText>
      </w:r>
      <w:r>
        <w:fldChar w:fldCharType="separate"/>
      </w:r>
      <w:r>
        <w:t>13</w:t>
      </w:r>
      <w:r>
        <w:fldChar w:fldCharType="end"/>
      </w:r>
      <w:r>
        <w:t>)</w:t>
      </w:r>
    </w:p>
    <w:p w14:paraId="606C6CB2" w14:textId="62E815A7" w:rsidR="00816EAE" w:rsidRDefault="00816EAE" w:rsidP="00581A44">
      <w:pPr>
        <w:pStyle w:val="ListParagraph"/>
        <w:numPr>
          <w:ilvl w:val="0"/>
          <w:numId w:val="126"/>
        </w:numPr>
      </w:pPr>
      <w:r>
        <w:t>OAGADy cannot share PB4 and PB5.</w:t>
      </w:r>
      <w:r w:rsidRPr="00816EAE">
        <w:t xml:space="preserve"> </w:t>
      </w:r>
      <w:r>
        <w:t>(Assertion #</w:t>
      </w:r>
      <w:r>
        <w:fldChar w:fldCharType="begin"/>
      </w:r>
      <w:r>
        <w:instrText xml:space="preserve"> REF _Ref489717100 \w \h </w:instrText>
      </w:r>
      <w:r>
        <w:fldChar w:fldCharType="separate"/>
      </w:r>
      <w:r>
        <w:t>13</w:t>
      </w:r>
      <w:r>
        <w:fldChar w:fldCharType="end"/>
      </w:r>
      <w:r>
        <w:t>)</w:t>
      </w:r>
    </w:p>
    <w:p w14:paraId="7C93A1CC" w14:textId="668DF6D4" w:rsidR="00816EAE" w:rsidRDefault="00816EAE" w:rsidP="00581A44">
      <w:pPr>
        <w:pStyle w:val="ListParagraph"/>
        <w:numPr>
          <w:ilvl w:val="0"/>
          <w:numId w:val="126"/>
        </w:numPr>
      </w:pPr>
      <w:r>
        <w:t>OAGADy can make free PB7. (Assertion #</w:t>
      </w:r>
      <w:r>
        <w:fldChar w:fldCharType="begin"/>
      </w:r>
      <w:r>
        <w:instrText xml:space="preserve"> REF _Ref489717196 \w \h </w:instrText>
      </w:r>
      <w:r>
        <w:fldChar w:fldCharType="separate"/>
      </w:r>
      <w:r>
        <w:t>14</w:t>
      </w:r>
      <w:r>
        <w:fldChar w:fldCharType="end"/>
      </w:r>
      <w:r>
        <w:t>)</w:t>
      </w:r>
    </w:p>
    <w:p w14:paraId="2D4B8F7D" w14:textId="5A14B654" w:rsidR="00816EAE" w:rsidRDefault="00816EAE" w:rsidP="00581A44">
      <w:pPr>
        <w:pStyle w:val="ListParagraph"/>
        <w:numPr>
          <w:ilvl w:val="0"/>
          <w:numId w:val="126"/>
        </w:numPr>
      </w:pPr>
      <w:r>
        <w:t>OAGADy cannot make free PB4 and PB5. (Assertion #</w:t>
      </w:r>
      <w:r>
        <w:fldChar w:fldCharType="begin"/>
      </w:r>
      <w:r>
        <w:instrText xml:space="preserve"> REF _Ref489717196 \w \h </w:instrText>
      </w:r>
      <w:r>
        <w:fldChar w:fldCharType="separate"/>
      </w:r>
      <w:r>
        <w:t>14</w:t>
      </w:r>
      <w:r>
        <w:fldChar w:fldCharType="end"/>
      </w:r>
      <w:r>
        <w:t>)</w:t>
      </w:r>
    </w:p>
    <w:p w14:paraId="67A388CF" w14:textId="2C6398A5" w:rsidR="00275238" w:rsidRDefault="00275238" w:rsidP="00581A44">
      <w:pPr>
        <w:pStyle w:val="ListParagraph"/>
        <w:numPr>
          <w:ilvl w:val="0"/>
          <w:numId w:val="126"/>
        </w:numPr>
      </w:pPr>
      <w:r>
        <w:t>OAGADy goes to the profile BOD list page.</w:t>
      </w:r>
    </w:p>
    <w:p w14:paraId="49315990" w14:textId="2E31F0AF" w:rsidR="00B8771D" w:rsidRDefault="00B8771D" w:rsidP="00581A44">
      <w:pPr>
        <w:pStyle w:val="ListParagraph"/>
        <w:numPr>
          <w:ilvl w:val="0"/>
          <w:numId w:val="126"/>
        </w:numPr>
      </w:pPr>
      <w:r>
        <w:t>Verify that enterprise users’ private profile BODs are not visible to OAG</w:t>
      </w:r>
      <w:r w:rsidR="00275238">
        <w:t>A</w:t>
      </w:r>
      <w:r>
        <w:t>D</w:t>
      </w:r>
      <w:r w:rsidR="00275238">
        <w:t>y</w:t>
      </w:r>
      <w:r>
        <w:t xml:space="preserve"> in the list including those owned by OAG</w:t>
      </w:r>
      <w:r w:rsidR="00275238">
        <w:t>A</w:t>
      </w:r>
      <w:r>
        <w:t>D</w:t>
      </w:r>
      <w:r w:rsidR="00275238">
        <w:t>y</w:t>
      </w:r>
      <w:r>
        <w:t xml:space="preserve"> in the enterprise </w:t>
      </w:r>
      <w:r w:rsidR="00275238">
        <w:t xml:space="preserve">admin </w:t>
      </w:r>
      <w:r>
        <w:t>user capacity. (Assertion #</w:t>
      </w:r>
      <w:r w:rsidR="00275238">
        <w:fldChar w:fldCharType="begin"/>
      </w:r>
      <w:r w:rsidR="00275238">
        <w:instrText xml:space="preserve"> REF _Ref489717633 \w \h </w:instrText>
      </w:r>
      <w:r w:rsidR="00275238">
        <w:fldChar w:fldCharType="separate"/>
      </w:r>
      <w:r w:rsidR="00275238">
        <w:t>15</w:t>
      </w:r>
      <w:r w:rsidR="00275238">
        <w:fldChar w:fldCharType="end"/>
      </w:r>
      <w:r>
        <w:t>)</w:t>
      </w:r>
    </w:p>
    <w:p w14:paraId="0545B944" w14:textId="293015CD" w:rsidR="00B8771D" w:rsidRDefault="00B8771D" w:rsidP="00581A44">
      <w:pPr>
        <w:pStyle w:val="ListParagraph"/>
        <w:numPr>
          <w:ilvl w:val="0"/>
          <w:numId w:val="126"/>
        </w:numPr>
      </w:pPr>
      <w:r>
        <w:t>Verify that enterprise users’ shared profile BODs are visible to OAG</w:t>
      </w:r>
      <w:r w:rsidR="00275238">
        <w:t>A</w:t>
      </w:r>
      <w:r>
        <w:t>D</w:t>
      </w:r>
      <w:r w:rsidR="00275238">
        <w:t>y</w:t>
      </w:r>
      <w:r>
        <w:t xml:space="preserve"> in the list. (Assertion #</w:t>
      </w:r>
      <w:r w:rsidR="00E95775">
        <w:fldChar w:fldCharType="begin"/>
      </w:r>
      <w:r w:rsidR="00E95775">
        <w:instrText xml:space="preserve"> REF _Ref489771926 \w \h </w:instrText>
      </w:r>
      <w:r w:rsidR="00E95775">
        <w:fldChar w:fldCharType="separate"/>
      </w:r>
      <w:r w:rsidR="00E95775">
        <w:t>16</w:t>
      </w:r>
      <w:r w:rsidR="00E95775">
        <w:fldChar w:fldCharType="end"/>
      </w:r>
      <w:r>
        <w:t>)</w:t>
      </w:r>
    </w:p>
    <w:p w14:paraId="5EE111E9" w14:textId="35097D38" w:rsidR="00B8771D" w:rsidRDefault="00B8771D" w:rsidP="00581A44">
      <w:pPr>
        <w:pStyle w:val="ListParagraph"/>
        <w:numPr>
          <w:ilvl w:val="0"/>
          <w:numId w:val="126"/>
        </w:numPr>
      </w:pPr>
      <w:r>
        <w:t>Verify that PB0, PB3, PB4, PB5</w:t>
      </w:r>
      <w:r w:rsidR="00E95775">
        <w:t>, PB6, PB7</w:t>
      </w:r>
      <w:r>
        <w:t xml:space="preserve"> are in the list.</w:t>
      </w:r>
      <w:r w:rsidRPr="001A2FFF">
        <w:t xml:space="preserve"> </w:t>
      </w:r>
      <w:r>
        <w:t>(Assertion #</w:t>
      </w:r>
      <w:r w:rsidR="00E95775">
        <w:fldChar w:fldCharType="begin"/>
      </w:r>
      <w:r w:rsidR="00E95775">
        <w:instrText xml:space="preserve"> REF _Ref489772259 \w \h </w:instrText>
      </w:r>
      <w:r w:rsidR="00E95775">
        <w:fldChar w:fldCharType="separate"/>
      </w:r>
      <w:r w:rsidR="00E95775">
        <w:t>17</w:t>
      </w:r>
      <w:r w:rsidR="00E95775">
        <w:fldChar w:fldCharType="end"/>
      </w:r>
      <w:r>
        <w:t>)</w:t>
      </w:r>
    </w:p>
    <w:p w14:paraId="7B78F7ED" w14:textId="7EB70F85" w:rsidR="00B8771D" w:rsidRDefault="00B8771D" w:rsidP="00581A44">
      <w:pPr>
        <w:pStyle w:val="ListParagraph"/>
        <w:numPr>
          <w:ilvl w:val="0"/>
          <w:numId w:val="126"/>
        </w:numPr>
      </w:pPr>
      <w:r>
        <w:t>Verify that OAG</w:t>
      </w:r>
      <w:r w:rsidR="00E95775">
        <w:t>A</w:t>
      </w:r>
      <w:r>
        <w:t>D</w:t>
      </w:r>
      <w:r w:rsidR="00E95775">
        <w:t>y</w:t>
      </w:r>
      <w:r>
        <w:t xml:space="preserve"> can see the details of at least one of those visible enterprise users’ shared profile BODs but cannot make any change. Verify that OAG</w:t>
      </w:r>
      <w:r w:rsidR="00E95775">
        <w:t>A</w:t>
      </w:r>
      <w:r>
        <w:t>D</w:t>
      </w:r>
      <w:r w:rsidR="00E95775">
        <w:t>y</w:t>
      </w:r>
      <w:r>
        <w:t xml:space="preserve"> cannot drill down to make change to the associated business context and context categories or see and edit the whole context scheme (the user should be able to see the context scheme values used in the business context).</w:t>
      </w:r>
      <w:r w:rsidRPr="001A2FFF">
        <w:t xml:space="preserve"> </w:t>
      </w:r>
      <w:r>
        <w:t>(Assertion #</w:t>
      </w:r>
      <w:r w:rsidR="00E95775">
        <w:fldChar w:fldCharType="begin"/>
      </w:r>
      <w:r w:rsidR="00E95775">
        <w:instrText xml:space="preserve"> REF _Ref489772356 \w \h </w:instrText>
      </w:r>
      <w:r w:rsidR="00E95775">
        <w:fldChar w:fldCharType="separate"/>
      </w:r>
      <w:r w:rsidR="00E95775">
        <w:t>18</w:t>
      </w:r>
      <w:r w:rsidR="00E95775">
        <w:fldChar w:fldCharType="end"/>
      </w:r>
      <w:r>
        <w:t>)</w:t>
      </w:r>
    </w:p>
    <w:p w14:paraId="6ACC2898" w14:textId="0A8AA43E" w:rsidR="00B8771D" w:rsidRDefault="00B8771D" w:rsidP="00581A44">
      <w:pPr>
        <w:pStyle w:val="ListParagraph"/>
        <w:numPr>
          <w:ilvl w:val="0"/>
          <w:numId w:val="126"/>
        </w:numPr>
      </w:pPr>
      <w:r>
        <w:t>Verify that OAG</w:t>
      </w:r>
      <w:r w:rsidR="00E95775">
        <w:t>A</w:t>
      </w:r>
      <w:r>
        <w:t>D</w:t>
      </w:r>
      <w:r w:rsidR="00CC5E28">
        <w:t>y</w:t>
      </w:r>
      <w:r>
        <w:t xml:space="preserve"> can see the details of PB</w:t>
      </w:r>
      <w:r w:rsidR="00CC5E28">
        <w:t>8</w:t>
      </w:r>
      <w:r>
        <w:t xml:space="preserve"> but cannot make any change (because it is published even though it is owned by the admin developer).</w:t>
      </w:r>
      <w:r w:rsidRPr="001A2FFF">
        <w:t xml:space="preserve"> </w:t>
      </w:r>
      <w:r>
        <w:t>(Assertion #</w:t>
      </w:r>
      <w:r w:rsidR="00CC5E28">
        <w:fldChar w:fldCharType="begin"/>
      </w:r>
      <w:r w:rsidR="00CC5E28">
        <w:instrText xml:space="preserve"> REF _Ref489772452 \w \h </w:instrText>
      </w:r>
      <w:r w:rsidR="00CC5E28">
        <w:fldChar w:fldCharType="separate"/>
      </w:r>
      <w:r w:rsidR="00CC5E28">
        <w:t>19</w:t>
      </w:r>
      <w:r w:rsidR="00CC5E28">
        <w:fldChar w:fldCharType="end"/>
      </w:r>
      <w:r>
        <w:t>)</w:t>
      </w:r>
    </w:p>
    <w:p w14:paraId="353E45D5" w14:textId="54C11F42" w:rsidR="00B8771D" w:rsidRDefault="00B8771D" w:rsidP="00581A44">
      <w:pPr>
        <w:pStyle w:val="ListParagraph"/>
        <w:numPr>
          <w:ilvl w:val="0"/>
          <w:numId w:val="126"/>
        </w:numPr>
      </w:pPr>
      <w:r>
        <w:t>Verify that OAGD</w:t>
      </w:r>
      <w:r w:rsidR="00CC5E28">
        <w:t>ADy</w:t>
      </w:r>
      <w:r>
        <w:t xml:space="preserve"> cannot see, edit the detail, nor change state and ownership of PB</w:t>
      </w:r>
      <w:r w:rsidR="00CC5E28">
        <w:t>4</w:t>
      </w:r>
      <w:r>
        <w:t xml:space="preserve"> (which is still in the Editing state and owned by the admin developer).</w:t>
      </w:r>
      <w:r w:rsidRPr="001A2FFF">
        <w:t xml:space="preserve"> </w:t>
      </w:r>
      <w:r>
        <w:t>(Assertion #</w:t>
      </w:r>
      <w:r w:rsidR="00B62F45">
        <w:fldChar w:fldCharType="begin"/>
      </w:r>
      <w:r w:rsidR="00B62F45">
        <w:instrText xml:space="preserve"> REF _Ref489773267 \w \h </w:instrText>
      </w:r>
      <w:r w:rsidR="00B62F45">
        <w:fldChar w:fldCharType="separate"/>
      </w:r>
      <w:r w:rsidR="00B62F45">
        <w:t>20</w:t>
      </w:r>
      <w:r w:rsidR="00B62F45">
        <w:fldChar w:fldCharType="end"/>
      </w:r>
      <w:r>
        <w:t>)</w:t>
      </w:r>
    </w:p>
    <w:p w14:paraId="3109C489" w14:textId="4653644C" w:rsidR="00B8771D" w:rsidRDefault="00B8771D" w:rsidP="00581A44">
      <w:pPr>
        <w:pStyle w:val="ListParagraph"/>
        <w:numPr>
          <w:ilvl w:val="0"/>
          <w:numId w:val="126"/>
        </w:numPr>
      </w:pPr>
      <w:r>
        <w:t>Verify that OAG</w:t>
      </w:r>
      <w:r w:rsidR="00CC5E28">
        <w:t>A</w:t>
      </w:r>
      <w:r>
        <w:t>D</w:t>
      </w:r>
      <w:r w:rsidR="00CC5E28">
        <w:t xml:space="preserve">y can see </w:t>
      </w:r>
      <w:r>
        <w:t>the detail of PB</w:t>
      </w:r>
      <w:r w:rsidR="00CC5E28">
        <w:t>5</w:t>
      </w:r>
      <w:r>
        <w:t xml:space="preserve"> (which is in the Candidate state) but cannot make any change.</w:t>
      </w:r>
      <w:r w:rsidRPr="001A2FFF">
        <w:t xml:space="preserve"> </w:t>
      </w:r>
      <w:r>
        <w:t>(Assertion #</w:t>
      </w:r>
      <w:r w:rsidR="00B62F45">
        <w:fldChar w:fldCharType="begin"/>
      </w:r>
      <w:r w:rsidR="00B62F45">
        <w:instrText xml:space="preserve"> REF _Ref489773823 \w \h </w:instrText>
      </w:r>
      <w:r w:rsidR="00B62F45">
        <w:fldChar w:fldCharType="separate"/>
      </w:r>
      <w:r w:rsidR="00B62F45">
        <w:t>21</w:t>
      </w:r>
      <w:r w:rsidR="00B62F45">
        <w:fldChar w:fldCharType="end"/>
      </w:r>
      <w:r>
        <w:t>)</w:t>
      </w:r>
    </w:p>
    <w:p w14:paraId="7A0EF6F3" w14:textId="20DA5CA9" w:rsidR="00CC5E28" w:rsidRDefault="00CC5E28" w:rsidP="00581A44">
      <w:pPr>
        <w:pStyle w:val="ListParagraph"/>
        <w:numPr>
          <w:ilvl w:val="0"/>
          <w:numId w:val="126"/>
        </w:numPr>
      </w:pPr>
      <w:r>
        <w:t>OAGADy logs out.</w:t>
      </w:r>
    </w:p>
    <w:p w14:paraId="74218573" w14:textId="49D86979" w:rsidR="00CC5E28" w:rsidRDefault="00CC5E28" w:rsidP="00581A44">
      <w:pPr>
        <w:pStyle w:val="ListParagraph"/>
        <w:numPr>
          <w:ilvl w:val="0"/>
          <w:numId w:val="126"/>
        </w:numPr>
      </w:pPr>
      <w:r>
        <w:lastRenderedPageBreak/>
        <w:t>A user, OAGD1, logs in as an OAGi developer.</w:t>
      </w:r>
    </w:p>
    <w:p w14:paraId="0E531FE6" w14:textId="10BE21D5" w:rsidR="00CC5E28" w:rsidRDefault="00CC5E28" w:rsidP="00581A44">
      <w:pPr>
        <w:pStyle w:val="ListParagraph"/>
        <w:numPr>
          <w:ilvl w:val="0"/>
          <w:numId w:val="126"/>
        </w:numPr>
      </w:pPr>
      <w:r>
        <w:t>OAGD1 creates PB9, PB10, and PB11 and move PB10 to the Candidate state and PB11 to the Published state.</w:t>
      </w:r>
    </w:p>
    <w:p w14:paraId="099D65E7" w14:textId="77777777" w:rsidR="00CC5E28" w:rsidRDefault="00CC5E28" w:rsidP="00581A44">
      <w:pPr>
        <w:pStyle w:val="ListParagraph"/>
        <w:numPr>
          <w:ilvl w:val="0"/>
          <w:numId w:val="126"/>
        </w:numPr>
      </w:pPr>
      <w:r>
        <w:t>OAGD1 logs out.</w:t>
      </w:r>
    </w:p>
    <w:p w14:paraId="6924B075" w14:textId="17A75610" w:rsidR="00CC5E28" w:rsidRDefault="00CC5E28" w:rsidP="00581A44">
      <w:pPr>
        <w:pStyle w:val="ListParagraph"/>
        <w:numPr>
          <w:ilvl w:val="0"/>
          <w:numId w:val="126"/>
        </w:numPr>
      </w:pPr>
      <w:r>
        <w:t>OAGADy logs in as an OAGi admin.</w:t>
      </w:r>
    </w:p>
    <w:p w14:paraId="17CE0EB2" w14:textId="77777777" w:rsidR="00B62F45" w:rsidRDefault="00B62F45" w:rsidP="00581A44">
      <w:pPr>
        <w:pStyle w:val="ListParagraph"/>
        <w:numPr>
          <w:ilvl w:val="0"/>
          <w:numId w:val="126"/>
        </w:numPr>
      </w:pPr>
      <w:r>
        <w:t>Verify that OAGADy can see the details of PB11 but cannot make any change (because it is published even though it is owned by the OAGADx).</w:t>
      </w:r>
      <w:r w:rsidRPr="001A2FFF">
        <w:t xml:space="preserve"> </w:t>
      </w:r>
      <w:r>
        <w:t>(Assertion #</w:t>
      </w:r>
      <w:r>
        <w:fldChar w:fldCharType="begin"/>
      </w:r>
      <w:r>
        <w:instrText xml:space="preserve"> REF _Ref489773891 \w \h </w:instrText>
      </w:r>
      <w:r>
        <w:fldChar w:fldCharType="separate"/>
      </w:r>
      <w:r>
        <w:t>22</w:t>
      </w:r>
      <w:r>
        <w:fldChar w:fldCharType="end"/>
      </w:r>
      <w:r>
        <w:t>)</w:t>
      </w:r>
    </w:p>
    <w:p w14:paraId="5C9378A5" w14:textId="0ED6EF8A" w:rsidR="00B8771D" w:rsidRDefault="00B8771D" w:rsidP="00581A44">
      <w:pPr>
        <w:pStyle w:val="ListParagraph"/>
        <w:numPr>
          <w:ilvl w:val="0"/>
          <w:numId w:val="126"/>
        </w:numPr>
      </w:pPr>
      <w:r>
        <w:t>Verify that OAG</w:t>
      </w:r>
      <w:r w:rsidR="00CC5E28">
        <w:t>A</w:t>
      </w:r>
      <w:r>
        <w:t>D</w:t>
      </w:r>
      <w:r w:rsidR="00CC5E28">
        <w:t>y</w:t>
      </w:r>
      <w:r>
        <w:t xml:space="preserve"> cannot see the detail nor making any change to PB</w:t>
      </w:r>
      <w:r w:rsidR="00B62F45">
        <w:t>9</w:t>
      </w:r>
      <w:r>
        <w:t xml:space="preserve"> (because it is still in the Editing state and is owned by another </w:t>
      </w:r>
      <w:r w:rsidR="00CC5E28">
        <w:t xml:space="preserve">admin </w:t>
      </w:r>
      <w:r>
        <w:t>developer, OAG</w:t>
      </w:r>
      <w:r w:rsidR="00CC5E28">
        <w:t>A</w:t>
      </w:r>
      <w:r>
        <w:t>D</w:t>
      </w:r>
      <w:r w:rsidR="00CC5E28">
        <w:t>x</w:t>
      </w:r>
      <w:r>
        <w:t>).</w:t>
      </w:r>
      <w:r w:rsidRPr="001A2FFF">
        <w:t xml:space="preserve"> </w:t>
      </w:r>
      <w:r>
        <w:t>(Assertion #</w:t>
      </w:r>
      <w:r w:rsidR="00B62F45">
        <w:fldChar w:fldCharType="begin"/>
      </w:r>
      <w:r w:rsidR="00B62F45">
        <w:instrText xml:space="preserve"> REF _Ref489773965 \w \h </w:instrText>
      </w:r>
      <w:r w:rsidR="00B62F45">
        <w:fldChar w:fldCharType="separate"/>
      </w:r>
      <w:r w:rsidR="00B62F45">
        <w:t>23</w:t>
      </w:r>
      <w:r w:rsidR="00B62F45">
        <w:fldChar w:fldCharType="end"/>
      </w:r>
      <w:r>
        <w:t>)</w:t>
      </w:r>
    </w:p>
    <w:p w14:paraId="20883AD8" w14:textId="7AC3CEFE" w:rsidR="00B8771D" w:rsidRDefault="00B8771D" w:rsidP="00581A44">
      <w:pPr>
        <w:pStyle w:val="ListParagraph"/>
        <w:numPr>
          <w:ilvl w:val="0"/>
          <w:numId w:val="126"/>
        </w:numPr>
      </w:pPr>
      <w:r>
        <w:t>Verify that OAG</w:t>
      </w:r>
      <w:r w:rsidR="00CC5E28">
        <w:t>A</w:t>
      </w:r>
      <w:r>
        <w:t>D</w:t>
      </w:r>
      <w:r w:rsidR="00CC5E28">
        <w:t>y</w:t>
      </w:r>
      <w:r>
        <w:t xml:space="preserve"> can see (review) the detail of PB</w:t>
      </w:r>
      <w:r w:rsidR="00B62F45">
        <w:t>10</w:t>
      </w:r>
      <w:r>
        <w:t xml:space="preserve"> (which is in the Candidate state) but cannot make any change.</w:t>
      </w:r>
      <w:r w:rsidRPr="001A2FFF">
        <w:t xml:space="preserve"> </w:t>
      </w:r>
      <w:r>
        <w:t>(Assertion #</w:t>
      </w:r>
      <w:r w:rsidR="00B62F45">
        <w:fldChar w:fldCharType="begin"/>
      </w:r>
      <w:r w:rsidR="00B62F45">
        <w:instrText xml:space="preserve"> REF _Ref489773991 \w \h </w:instrText>
      </w:r>
      <w:r w:rsidR="00B62F45">
        <w:fldChar w:fldCharType="separate"/>
      </w:r>
      <w:r w:rsidR="00B62F45">
        <w:t>24</w:t>
      </w:r>
      <w:r w:rsidR="00B62F45">
        <w:fldChar w:fldCharType="end"/>
      </w:r>
      <w:r>
        <w:t>)</w:t>
      </w:r>
    </w:p>
    <w:p w14:paraId="44E8F144" w14:textId="2E098C4A" w:rsidR="00763C56" w:rsidRDefault="00763C56" w:rsidP="00581A44">
      <w:pPr>
        <w:pStyle w:val="ListParagraph"/>
        <w:numPr>
          <w:ilvl w:val="0"/>
          <w:numId w:val="126"/>
        </w:numPr>
      </w:pPr>
      <w:r>
        <w:t>OAGADy logs out.</w:t>
      </w:r>
    </w:p>
    <w:p w14:paraId="3F57AF5A" w14:textId="64F790CF" w:rsidR="00763C56" w:rsidRDefault="00763C56" w:rsidP="00581A44">
      <w:pPr>
        <w:pStyle w:val="ListParagraph"/>
        <w:numPr>
          <w:ilvl w:val="0"/>
          <w:numId w:val="126"/>
        </w:numPr>
      </w:pPr>
      <w:r>
        <w:t>OAGADx logs in as an OAGi admin.</w:t>
      </w:r>
    </w:p>
    <w:p w14:paraId="087B5242" w14:textId="1A61DDE5" w:rsidR="00993134" w:rsidRDefault="00993134" w:rsidP="00581A44">
      <w:pPr>
        <w:pStyle w:val="ListParagraph"/>
        <w:numPr>
          <w:ilvl w:val="0"/>
          <w:numId w:val="126"/>
        </w:numPr>
      </w:pPr>
      <w:r>
        <w:t>OAGADx opens PB4 for editing.</w:t>
      </w:r>
    </w:p>
    <w:p w14:paraId="624E486E" w14:textId="5127A235" w:rsidR="00993134" w:rsidRDefault="00993134" w:rsidP="00581A44">
      <w:pPr>
        <w:pStyle w:val="ListParagraph"/>
        <w:numPr>
          <w:ilvl w:val="0"/>
          <w:numId w:val="126"/>
        </w:numPr>
      </w:pPr>
      <w:r>
        <w:t>OAGADx assigns a primitive restriction using built-in types. Verify that this works. (Assertion #</w:t>
      </w:r>
      <w:r>
        <w:fldChar w:fldCharType="begin"/>
      </w:r>
      <w:r>
        <w:instrText xml:space="preserve"> REF _Ref490292114 \w \h </w:instrText>
      </w:r>
      <w:r>
        <w:fldChar w:fldCharType="separate"/>
      </w:r>
      <w:r>
        <w:t>24</w:t>
      </w:r>
      <w:r>
        <w:fldChar w:fldCharType="end"/>
      </w:r>
      <w:r>
        <w:t>)</w:t>
      </w:r>
    </w:p>
    <w:p w14:paraId="703D9BD8" w14:textId="18653A4F" w:rsidR="00993134" w:rsidRDefault="00993134" w:rsidP="00581A44">
      <w:pPr>
        <w:pStyle w:val="ListParagraph"/>
        <w:numPr>
          <w:ilvl w:val="0"/>
          <w:numId w:val="126"/>
        </w:numPr>
      </w:pPr>
      <w:r>
        <w:t>OAGADx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_Ref490292122 \w \h </w:instrText>
      </w:r>
      <w:r>
        <w:fldChar w:fldCharType="separate"/>
      </w:r>
      <w:r>
        <w:t>25</w:t>
      </w:r>
      <w:r>
        <w:fldChar w:fldCharType="end"/>
      </w:r>
      <w:r>
        <w:t>)</w:t>
      </w:r>
    </w:p>
    <w:p w14:paraId="67CD4F43" w14:textId="45160A5C" w:rsidR="00B8771D" w:rsidRDefault="00B8771D" w:rsidP="00581A44">
      <w:pPr>
        <w:pStyle w:val="ListParagraph"/>
        <w:numPr>
          <w:ilvl w:val="0"/>
          <w:numId w:val="126"/>
        </w:numPr>
      </w:pPr>
      <w:r>
        <w:t>Verify that OAG</w:t>
      </w:r>
      <w:r w:rsidR="00763C56">
        <w:t>A</w:t>
      </w:r>
      <w:r>
        <w:t>D</w:t>
      </w:r>
      <w:r w:rsidR="00763C56">
        <w:t>x</w:t>
      </w:r>
      <w:r>
        <w:t xml:space="preserve"> can successfully change the ownership of PB4 to OAGD</w:t>
      </w:r>
      <w:r w:rsidR="00763C56">
        <w:t>1</w:t>
      </w:r>
      <w:r>
        <w:t>.</w:t>
      </w:r>
      <w:r w:rsidRPr="001A2FFF">
        <w:t xml:space="preserve"> </w:t>
      </w:r>
      <w:r>
        <w:t>(Assertion #</w:t>
      </w:r>
      <w:r w:rsidR="00763C56">
        <w:fldChar w:fldCharType="begin"/>
      </w:r>
      <w:r w:rsidR="00763C56">
        <w:instrText xml:space="preserve"> REF _Ref489774238 \w \h </w:instrText>
      </w:r>
      <w:r w:rsidR="00763C56">
        <w:fldChar w:fldCharType="separate"/>
      </w:r>
      <w:r w:rsidR="00993134">
        <w:t>27</w:t>
      </w:r>
      <w:r w:rsidR="00763C56">
        <w:fldChar w:fldCharType="end"/>
      </w:r>
      <w:r>
        <w:t>)</w:t>
      </w:r>
    </w:p>
    <w:p w14:paraId="16AF1868" w14:textId="602A7E15" w:rsidR="00763C56" w:rsidRDefault="00763C56" w:rsidP="00581A44">
      <w:pPr>
        <w:pStyle w:val="ListParagraph"/>
        <w:numPr>
          <w:ilvl w:val="0"/>
          <w:numId w:val="126"/>
        </w:numPr>
      </w:pPr>
      <w:r>
        <w:t>Verify that OAGADx can successfully change the ownership of PB5 to OAGADy.</w:t>
      </w:r>
      <w:r w:rsidRPr="001A2FFF">
        <w:t xml:space="preserve"> </w:t>
      </w:r>
      <w:r>
        <w:t>(Assertion #</w:t>
      </w:r>
      <w:r>
        <w:fldChar w:fldCharType="begin"/>
      </w:r>
      <w:r>
        <w:instrText xml:space="preserve"> REF _Ref489774321 \w \h </w:instrText>
      </w:r>
      <w:r>
        <w:fldChar w:fldCharType="separate"/>
      </w:r>
      <w:r w:rsidR="00993134">
        <w:t>28</w:t>
      </w:r>
      <w:r>
        <w:fldChar w:fldCharType="end"/>
      </w:r>
      <w:r>
        <w:t>)</w:t>
      </w:r>
    </w:p>
    <w:p w14:paraId="4010A765" w14:textId="2F914DBC" w:rsidR="00763C56" w:rsidRDefault="00763C56" w:rsidP="00581A44">
      <w:pPr>
        <w:pStyle w:val="ListParagraph"/>
        <w:numPr>
          <w:ilvl w:val="0"/>
          <w:numId w:val="126"/>
        </w:numPr>
      </w:pPr>
      <w:r>
        <w:t>OAGADx logs out.</w:t>
      </w:r>
    </w:p>
    <w:p w14:paraId="745FFA0A" w14:textId="12036D41" w:rsidR="00763C56" w:rsidRDefault="00763C56" w:rsidP="00581A44">
      <w:pPr>
        <w:pStyle w:val="ListParagraph"/>
        <w:numPr>
          <w:ilvl w:val="0"/>
          <w:numId w:val="126"/>
        </w:numPr>
      </w:pPr>
      <w:r>
        <w:t>OAGD1 logs in as an OAGi developer.</w:t>
      </w:r>
    </w:p>
    <w:p w14:paraId="288303F2" w14:textId="150CCA25" w:rsidR="00763C56" w:rsidRDefault="00763C56" w:rsidP="00581A44">
      <w:pPr>
        <w:pStyle w:val="ListParagraph"/>
        <w:numPr>
          <w:ilvl w:val="0"/>
          <w:numId w:val="126"/>
        </w:numPr>
      </w:pPr>
      <w:r>
        <w:t>OAGD1 transfer the ownership of PB4 to OAGADx.</w:t>
      </w:r>
    </w:p>
    <w:p w14:paraId="26B3B885" w14:textId="51E8E892" w:rsidR="00763C56" w:rsidRDefault="00763C56" w:rsidP="00581A44">
      <w:pPr>
        <w:pStyle w:val="ListParagraph"/>
        <w:numPr>
          <w:ilvl w:val="0"/>
          <w:numId w:val="126"/>
        </w:numPr>
      </w:pPr>
      <w:r>
        <w:t>OAGD1 logs out.</w:t>
      </w:r>
    </w:p>
    <w:p w14:paraId="6F2F0D11" w14:textId="62EBD7E0" w:rsidR="00763C56" w:rsidRDefault="00763C56" w:rsidP="00581A44">
      <w:pPr>
        <w:pStyle w:val="ListParagraph"/>
        <w:numPr>
          <w:ilvl w:val="0"/>
          <w:numId w:val="126"/>
        </w:numPr>
      </w:pPr>
      <w:r>
        <w:t>OAGADx logs in as an OAGi admin.</w:t>
      </w:r>
    </w:p>
    <w:p w14:paraId="0CC5A58A" w14:textId="332852E3" w:rsidR="00763C56" w:rsidRDefault="00763C56" w:rsidP="00581A44">
      <w:pPr>
        <w:pStyle w:val="ListParagraph"/>
        <w:numPr>
          <w:ilvl w:val="0"/>
          <w:numId w:val="126"/>
        </w:numPr>
      </w:pPr>
      <w:r>
        <w:t>Verify that OAGADx can successfully transfer the ownership of PB4 to OAGADy. (Assertion #</w:t>
      </w:r>
      <w:r>
        <w:fldChar w:fldCharType="begin"/>
      </w:r>
      <w:r>
        <w:instrText xml:space="preserve"> REF _Ref489774618 \w \h </w:instrText>
      </w:r>
      <w:r>
        <w:fldChar w:fldCharType="separate"/>
      </w:r>
      <w:r w:rsidR="00993134">
        <w:t>29</w:t>
      </w:r>
      <w:r>
        <w:fldChar w:fldCharType="end"/>
      </w:r>
      <w:r>
        <w:t>)</w:t>
      </w:r>
    </w:p>
    <w:p w14:paraId="4A669E26" w14:textId="0A9968CA" w:rsidR="00B8771D" w:rsidRDefault="00B8771D" w:rsidP="00581A44">
      <w:pPr>
        <w:pStyle w:val="ListParagraph"/>
        <w:numPr>
          <w:ilvl w:val="0"/>
          <w:numId w:val="126"/>
        </w:numPr>
      </w:pPr>
      <w:r>
        <w:t>Verify that OAG</w:t>
      </w:r>
      <w:r w:rsidR="00763C56">
        <w:t>A</w:t>
      </w:r>
      <w:r>
        <w:t>D</w:t>
      </w:r>
      <w:r w:rsidR="009901DD">
        <w:t>x</w:t>
      </w:r>
      <w:r>
        <w:t xml:space="preserve"> can</w:t>
      </w:r>
      <w:r w:rsidR="009901DD">
        <w:t xml:space="preserve"> successfully transfer the ownership of </w:t>
      </w:r>
      <w:r w:rsidR="00400A30">
        <w:t>PB9 to OAGADy</w:t>
      </w:r>
      <w:r>
        <w:t>.</w:t>
      </w:r>
      <w:r w:rsidRPr="001A2FFF">
        <w:t xml:space="preserve"> </w:t>
      </w:r>
      <w:r>
        <w:t>(Assertion #</w:t>
      </w:r>
      <w:r w:rsidR="00400A30">
        <w:fldChar w:fldCharType="begin"/>
      </w:r>
      <w:r w:rsidR="00400A30">
        <w:instrText xml:space="preserve"> REF _Ref489862237 \w \h </w:instrText>
      </w:r>
      <w:r w:rsidR="00400A30">
        <w:fldChar w:fldCharType="separate"/>
      </w:r>
      <w:r w:rsidR="00993134">
        <w:t>30.1</w:t>
      </w:r>
      <w:r w:rsidR="00400A30">
        <w:fldChar w:fldCharType="end"/>
      </w:r>
      <w:r>
        <w:t>)</w:t>
      </w:r>
    </w:p>
    <w:p w14:paraId="65ED425B" w14:textId="0A04E4DE" w:rsidR="00B8771D" w:rsidRDefault="00400A30" w:rsidP="00581A44">
      <w:pPr>
        <w:pStyle w:val="ListParagraph"/>
        <w:numPr>
          <w:ilvl w:val="0"/>
          <w:numId w:val="126"/>
        </w:numPr>
      </w:pPr>
      <w:r>
        <w:t>Verify that OAGADx can successfully transfer the ownership of PB5 to OAGD1.</w:t>
      </w:r>
      <w:r w:rsidRPr="001A2FFF">
        <w:t xml:space="preserve"> </w:t>
      </w:r>
      <w:r>
        <w:t>(Assertion #</w:t>
      </w:r>
      <w:r>
        <w:fldChar w:fldCharType="begin"/>
      </w:r>
      <w:r>
        <w:instrText xml:space="preserve"> REF _Ref489862250 \w \h </w:instrText>
      </w:r>
      <w:r>
        <w:fldChar w:fldCharType="separate"/>
      </w:r>
      <w:r w:rsidR="00993134">
        <w:t>30.2</w:t>
      </w:r>
      <w:r>
        <w:fldChar w:fldCharType="end"/>
      </w:r>
      <w:r>
        <w:t>)</w:t>
      </w:r>
    </w:p>
    <w:p w14:paraId="5A177A91" w14:textId="7400B920" w:rsidR="00B8771D" w:rsidRDefault="00400A30" w:rsidP="00581A44">
      <w:pPr>
        <w:pStyle w:val="ListParagraph"/>
        <w:numPr>
          <w:ilvl w:val="0"/>
          <w:numId w:val="126"/>
        </w:numPr>
      </w:pPr>
      <w:r>
        <w:t>OAGADx goes to the copy profile BOD page</w:t>
      </w:r>
      <w:r w:rsidR="006436A1">
        <w:t xml:space="preserve"> which brings up the list or profile BODs allowed for copying</w:t>
      </w:r>
      <w:r>
        <w:t>.</w:t>
      </w:r>
    </w:p>
    <w:p w14:paraId="5ACAF716" w14:textId="7A793D02" w:rsidR="008C5BD6" w:rsidRDefault="008C5BD6" w:rsidP="00581A44">
      <w:pPr>
        <w:pStyle w:val="ListParagraph"/>
        <w:numPr>
          <w:ilvl w:val="0"/>
          <w:numId w:val="126"/>
        </w:numPr>
      </w:pPr>
      <w:r>
        <w:t>OAGADx logs out.</w:t>
      </w:r>
    </w:p>
    <w:p w14:paraId="18266AB1" w14:textId="032E3A28" w:rsidR="008C5BD6" w:rsidRDefault="008C5BD6" w:rsidP="00581A44">
      <w:pPr>
        <w:pStyle w:val="ListParagraph"/>
        <w:numPr>
          <w:ilvl w:val="0"/>
          <w:numId w:val="126"/>
        </w:numPr>
      </w:pPr>
      <w:r>
        <w:t>OAGD1 logs in as an OAGi developer.</w:t>
      </w:r>
    </w:p>
    <w:p w14:paraId="1F79B27A" w14:textId="5CC26314" w:rsidR="008C5BD6" w:rsidRDefault="008C5BD6" w:rsidP="00581A44">
      <w:pPr>
        <w:pStyle w:val="ListParagraph"/>
        <w:numPr>
          <w:ilvl w:val="0"/>
          <w:numId w:val="126"/>
        </w:numPr>
      </w:pPr>
      <w:r>
        <w:t>OAGD1 transfers the ownership of PB5 to OAGADx.</w:t>
      </w:r>
    </w:p>
    <w:p w14:paraId="118FD4D1" w14:textId="686AEFD6" w:rsidR="008C5BD6" w:rsidRDefault="008C5BD6" w:rsidP="00581A44">
      <w:pPr>
        <w:pStyle w:val="ListParagraph"/>
        <w:numPr>
          <w:ilvl w:val="0"/>
          <w:numId w:val="126"/>
        </w:numPr>
      </w:pPr>
      <w:r>
        <w:t>OAGD1 logs out.</w:t>
      </w:r>
    </w:p>
    <w:p w14:paraId="6EE3ABE3" w14:textId="236D5A36" w:rsidR="008C5BD6" w:rsidRDefault="008C5BD6" w:rsidP="00581A44">
      <w:pPr>
        <w:pStyle w:val="ListParagraph"/>
        <w:numPr>
          <w:ilvl w:val="0"/>
          <w:numId w:val="126"/>
        </w:numPr>
      </w:pPr>
      <w:r>
        <w:t xml:space="preserve">OAGADy logs in as an OAGi admin. </w:t>
      </w:r>
    </w:p>
    <w:p w14:paraId="1EC22E81" w14:textId="6682D97B" w:rsidR="00400A30" w:rsidRDefault="00400A30" w:rsidP="00581A44">
      <w:pPr>
        <w:pStyle w:val="ListParagraph"/>
        <w:numPr>
          <w:ilvl w:val="0"/>
          <w:numId w:val="126"/>
        </w:numPr>
      </w:pPr>
      <w:r>
        <w:t>Verify that enterprise users’ private profile BODs are not visible to OAGAD</w:t>
      </w:r>
      <w:r w:rsidR="008C5BD6">
        <w:t>y</w:t>
      </w:r>
      <w:r>
        <w:t xml:space="preserve"> in the list including those owned by OAGAD</w:t>
      </w:r>
      <w:r w:rsidR="008C5BD6">
        <w:t>y</w:t>
      </w:r>
      <w:r>
        <w:t xml:space="preserve"> in the enterprise admin user capacity. (Assertion #</w:t>
      </w:r>
      <w:r>
        <w:fldChar w:fldCharType="begin"/>
      </w:r>
      <w:r>
        <w:instrText xml:space="preserve"> REF _Ref489862651 \w \h </w:instrText>
      </w:r>
      <w:r>
        <w:fldChar w:fldCharType="separate"/>
      </w:r>
      <w:r w:rsidR="00993134">
        <w:t>31</w:t>
      </w:r>
      <w:r>
        <w:fldChar w:fldCharType="end"/>
      </w:r>
      <w:r>
        <w:t>)</w:t>
      </w:r>
    </w:p>
    <w:p w14:paraId="0ECE6E1A" w14:textId="1B5B4A1C" w:rsidR="006436A1" w:rsidRDefault="006436A1" w:rsidP="00581A44">
      <w:pPr>
        <w:pStyle w:val="ListParagraph"/>
        <w:numPr>
          <w:ilvl w:val="0"/>
          <w:numId w:val="126"/>
        </w:numPr>
      </w:pPr>
      <w:r>
        <w:t>Verify that enterprise users’ shared profile BODs are visible to OAGAD</w:t>
      </w:r>
      <w:r w:rsidR="008C5BD6">
        <w:t>y</w:t>
      </w:r>
      <w:r>
        <w:t xml:space="preserve"> in the list. (Assertion #</w:t>
      </w:r>
      <w:r>
        <w:fldChar w:fldCharType="begin"/>
      </w:r>
      <w:r>
        <w:instrText xml:space="preserve"> REF _Ref489863099 \w \h </w:instrText>
      </w:r>
      <w:r>
        <w:fldChar w:fldCharType="separate"/>
      </w:r>
      <w:r w:rsidR="00993134">
        <w:t>32</w:t>
      </w:r>
      <w:r>
        <w:fldChar w:fldCharType="end"/>
      </w:r>
      <w:r>
        <w:t>)</w:t>
      </w:r>
    </w:p>
    <w:p w14:paraId="5314AAA9" w14:textId="08E0B99E" w:rsidR="008C5BD6" w:rsidRDefault="008C5BD6" w:rsidP="00581A44">
      <w:pPr>
        <w:pStyle w:val="ListParagraph"/>
        <w:numPr>
          <w:ilvl w:val="0"/>
          <w:numId w:val="126"/>
        </w:numPr>
      </w:pPr>
      <w:r>
        <w:lastRenderedPageBreak/>
        <w:t>Verify that OAGADy can see and choose in the list PB5, PB8, PB10, and PB11 for copying. (Assertion #</w:t>
      </w:r>
      <w:r>
        <w:fldChar w:fldCharType="begin"/>
      </w:r>
      <w:r>
        <w:instrText xml:space="preserve"> REF _Ref489874803 \w \h </w:instrText>
      </w:r>
      <w:r>
        <w:fldChar w:fldCharType="separate"/>
      </w:r>
      <w:r w:rsidR="00993134">
        <w:t>33</w:t>
      </w:r>
      <w:r>
        <w:fldChar w:fldCharType="end"/>
      </w:r>
      <w:r>
        <w:t>)</w:t>
      </w:r>
    </w:p>
    <w:p w14:paraId="1065071C" w14:textId="46CAF71D" w:rsidR="006436A1" w:rsidRDefault="008C5BD6" w:rsidP="00581A44">
      <w:pPr>
        <w:pStyle w:val="ListParagraph"/>
        <w:numPr>
          <w:ilvl w:val="0"/>
          <w:numId w:val="126"/>
        </w:numPr>
      </w:pPr>
      <w:r>
        <w:t>Verify that OAGADy can see and choose in the list PB0, PB6, and PB7 for copying.</w:t>
      </w:r>
      <w:r w:rsidRPr="008C5BD6">
        <w:t xml:space="preserve"> </w:t>
      </w:r>
      <w:r>
        <w:t>(Assertion #</w:t>
      </w:r>
      <w:r>
        <w:fldChar w:fldCharType="begin"/>
      </w:r>
      <w:r>
        <w:instrText xml:space="preserve"> REF _Ref489874878 \w \h </w:instrText>
      </w:r>
      <w:r>
        <w:fldChar w:fldCharType="separate"/>
      </w:r>
      <w:r w:rsidR="00993134">
        <w:t>34</w:t>
      </w:r>
      <w:r>
        <w:fldChar w:fldCharType="end"/>
      </w:r>
      <w:r>
        <w:t>)</w:t>
      </w:r>
    </w:p>
    <w:p w14:paraId="3DCF5076" w14:textId="47264D16" w:rsidR="008C5BD6" w:rsidRDefault="008C5BD6" w:rsidP="00581A44">
      <w:pPr>
        <w:pStyle w:val="ListParagraph"/>
        <w:numPr>
          <w:ilvl w:val="0"/>
          <w:numId w:val="126"/>
        </w:numPr>
      </w:pPr>
      <w:r>
        <w:t>OAGADy transfers the ownership of PB9 to OAGD1 and PB4 to OAGADx.</w:t>
      </w:r>
    </w:p>
    <w:p w14:paraId="6198854A" w14:textId="35E77D41" w:rsidR="00B8771D" w:rsidRDefault="00B8771D" w:rsidP="00581A44">
      <w:pPr>
        <w:pStyle w:val="ListParagraph"/>
        <w:numPr>
          <w:ilvl w:val="0"/>
          <w:numId w:val="126"/>
        </w:numPr>
      </w:pPr>
      <w:r>
        <w:t>Verify that OAG</w:t>
      </w:r>
      <w:r w:rsidR="008C5BD6">
        <w:t>A</w:t>
      </w:r>
      <w:r>
        <w:t>D</w:t>
      </w:r>
      <w:r w:rsidR="008C5BD6">
        <w:t>y</w:t>
      </w:r>
      <w:r>
        <w:t xml:space="preserve"> cannot see and choose PB</w:t>
      </w:r>
      <w:r w:rsidR="008C5BD6">
        <w:t>9</w:t>
      </w:r>
      <w:r>
        <w:t xml:space="preserve"> for copying (it is ok to fail this b/c this is a known bug in the version given to JT).</w:t>
      </w:r>
      <w:r w:rsidRPr="001A2FFF">
        <w:t xml:space="preserve"> </w:t>
      </w:r>
      <w:r>
        <w:t>(Assertion #</w:t>
      </w:r>
      <w:r w:rsidR="008C5BD6">
        <w:fldChar w:fldCharType="begin"/>
      </w:r>
      <w:r w:rsidR="008C5BD6">
        <w:instrText xml:space="preserve"> REF _Ref489875058 \w \h </w:instrText>
      </w:r>
      <w:r w:rsidR="008C5BD6">
        <w:fldChar w:fldCharType="separate"/>
      </w:r>
      <w:r w:rsidR="00993134">
        <w:t>35</w:t>
      </w:r>
      <w:r w:rsidR="008C5BD6">
        <w:fldChar w:fldCharType="end"/>
      </w:r>
      <w:r>
        <w:t>)</w:t>
      </w:r>
    </w:p>
    <w:p w14:paraId="333E3FDA" w14:textId="46A25806" w:rsidR="00B8771D" w:rsidRDefault="00B8771D" w:rsidP="00581A44">
      <w:pPr>
        <w:pStyle w:val="ListParagraph"/>
        <w:numPr>
          <w:ilvl w:val="0"/>
          <w:numId w:val="126"/>
        </w:numPr>
      </w:pPr>
      <w:r>
        <w:t>Verify tha</w:t>
      </w:r>
      <w:r w:rsidR="008C5BD6">
        <w:t>t OAGADy cannot see and choose PB4</w:t>
      </w:r>
      <w:r>
        <w:t xml:space="preserve"> for copying (it is ok to fail this b/c this is a known bug in the version given to JT).</w:t>
      </w:r>
      <w:r w:rsidRPr="001A2FFF">
        <w:t xml:space="preserve"> </w:t>
      </w:r>
      <w:r>
        <w:t>(Assertion #</w:t>
      </w:r>
      <w:r w:rsidR="000B7411">
        <w:fldChar w:fldCharType="begin"/>
      </w:r>
      <w:r w:rsidR="000B7411">
        <w:instrText xml:space="preserve"> REF _Ref489880067 \w \h </w:instrText>
      </w:r>
      <w:r w:rsidR="000B7411">
        <w:fldChar w:fldCharType="separate"/>
      </w:r>
      <w:r w:rsidR="00993134">
        <w:t>36</w:t>
      </w:r>
      <w:r w:rsidR="000B7411">
        <w:fldChar w:fldCharType="end"/>
      </w:r>
      <w:r>
        <w:t>)</w:t>
      </w:r>
    </w:p>
    <w:p w14:paraId="76244B1C" w14:textId="7EE9C9A2" w:rsidR="00B8771D" w:rsidRDefault="00B8771D" w:rsidP="00581A44">
      <w:pPr>
        <w:pStyle w:val="ListParagraph"/>
        <w:numPr>
          <w:ilvl w:val="0"/>
          <w:numId w:val="126"/>
        </w:numPr>
      </w:pPr>
      <w:r>
        <w:t>OAG</w:t>
      </w:r>
      <w:r w:rsidR="008C5BD6">
        <w:t>A</w:t>
      </w:r>
      <w:r>
        <w:t>D</w:t>
      </w:r>
      <w:r w:rsidR="008C5BD6">
        <w:t>y</w:t>
      </w:r>
      <w:r>
        <w:t xml:space="preserve"> goes to the expression generation page.</w:t>
      </w:r>
    </w:p>
    <w:p w14:paraId="696264DC" w14:textId="725D2517" w:rsidR="00B8771D" w:rsidRDefault="00B8771D" w:rsidP="00581A44">
      <w:pPr>
        <w:pStyle w:val="ListParagraph"/>
        <w:numPr>
          <w:ilvl w:val="0"/>
          <w:numId w:val="126"/>
        </w:numPr>
      </w:pPr>
      <w:r>
        <w:t>Verify that OAG</w:t>
      </w:r>
      <w:r w:rsidR="00DF324C">
        <w:t>A</w:t>
      </w:r>
      <w:r>
        <w:t>D</w:t>
      </w:r>
      <w:r w:rsidR="00DF324C">
        <w:t>y</w:t>
      </w:r>
      <w:r>
        <w:t xml:space="preserve"> cannot see and choose any enterprise users’ private profile BODs for generating an expression including those owned by OAG</w:t>
      </w:r>
      <w:r w:rsidR="00DF324C">
        <w:t>A</w:t>
      </w:r>
      <w:r>
        <w:t>D</w:t>
      </w:r>
      <w:r w:rsidR="00DF324C">
        <w:t>y in the enterprise admin</w:t>
      </w:r>
      <w:r>
        <w:t xml:space="preserve"> user’s capacity.</w:t>
      </w:r>
      <w:r w:rsidRPr="001A2FFF">
        <w:t xml:space="preserve"> </w:t>
      </w:r>
      <w:r>
        <w:t>(Assertion #</w:t>
      </w:r>
      <w:r w:rsidR="00DF324C">
        <w:fldChar w:fldCharType="begin"/>
      </w:r>
      <w:r w:rsidR="00DF324C">
        <w:instrText xml:space="preserve"> REF _Ref489880102 \w \h </w:instrText>
      </w:r>
      <w:r w:rsidR="00DF324C">
        <w:fldChar w:fldCharType="separate"/>
      </w:r>
      <w:r w:rsidR="00993134">
        <w:t>37</w:t>
      </w:r>
      <w:r w:rsidR="00DF324C">
        <w:fldChar w:fldCharType="end"/>
      </w:r>
      <w:r>
        <w:t>)</w:t>
      </w:r>
    </w:p>
    <w:p w14:paraId="7EC43724" w14:textId="07A962AC" w:rsidR="00B8771D" w:rsidRDefault="00B8771D" w:rsidP="00581A44">
      <w:pPr>
        <w:pStyle w:val="ListParagraph"/>
        <w:numPr>
          <w:ilvl w:val="0"/>
          <w:numId w:val="126"/>
        </w:numPr>
      </w:pPr>
      <w:r>
        <w:t>Verify that OAG</w:t>
      </w:r>
      <w:r w:rsidR="00DF324C">
        <w:t>A</w:t>
      </w:r>
      <w:r>
        <w:t>D</w:t>
      </w:r>
      <w:r w:rsidR="00DF324C">
        <w:t>y</w:t>
      </w:r>
      <w:r>
        <w:t xml:space="preserve"> can see and choose enterprise tenant’s shared profile BODs for generating an expression.</w:t>
      </w:r>
      <w:r w:rsidRPr="001A2FFF">
        <w:t xml:space="preserve"> </w:t>
      </w:r>
      <w:r>
        <w:t>(Assertion #</w:t>
      </w:r>
      <w:r w:rsidR="00DF324C">
        <w:fldChar w:fldCharType="begin"/>
      </w:r>
      <w:r w:rsidR="00DF324C">
        <w:instrText xml:space="preserve"> REF _Ref489880122 \w \h </w:instrText>
      </w:r>
      <w:r w:rsidR="00DF324C">
        <w:fldChar w:fldCharType="separate"/>
      </w:r>
      <w:r w:rsidR="00993134">
        <w:t>38</w:t>
      </w:r>
      <w:r w:rsidR="00DF324C">
        <w:fldChar w:fldCharType="end"/>
      </w:r>
      <w:r>
        <w:t>)</w:t>
      </w:r>
    </w:p>
    <w:p w14:paraId="48845D82" w14:textId="5BB92A36" w:rsidR="00B8771D" w:rsidRDefault="00B8771D" w:rsidP="00581A44">
      <w:pPr>
        <w:pStyle w:val="ListParagraph"/>
        <w:numPr>
          <w:ilvl w:val="0"/>
          <w:numId w:val="126"/>
        </w:numPr>
      </w:pPr>
      <w:r>
        <w:t>Verify that OAG</w:t>
      </w:r>
      <w:r w:rsidR="00DF324C">
        <w:t>A</w:t>
      </w:r>
      <w:r>
        <w:t>D</w:t>
      </w:r>
      <w:r w:rsidR="00DF324C">
        <w:t>y</w:t>
      </w:r>
      <w:r>
        <w:t xml:space="preserve"> can see and choose </w:t>
      </w:r>
      <w:r w:rsidR="00DF324C">
        <w:t xml:space="preserve">PB5, PB8, PB10, and PB11 </w:t>
      </w:r>
      <w:r>
        <w:t>for generating an expression.</w:t>
      </w:r>
      <w:r w:rsidRPr="001A2FFF">
        <w:t xml:space="preserve"> </w:t>
      </w:r>
      <w:r>
        <w:t>(Assertion #</w:t>
      </w:r>
      <w:r w:rsidR="00DF324C">
        <w:fldChar w:fldCharType="begin"/>
      </w:r>
      <w:r w:rsidR="00DF324C">
        <w:instrText xml:space="preserve"> REF _Ref489880198 \w \h </w:instrText>
      </w:r>
      <w:r w:rsidR="00DF324C">
        <w:fldChar w:fldCharType="separate"/>
      </w:r>
      <w:r w:rsidR="00993134">
        <w:t>39</w:t>
      </w:r>
      <w:r w:rsidR="00DF324C">
        <w:fldChar w:fldCharType="end"/>
      </w:r>
      <w:r>
        <w:t>)</w:t>
      </w:r>
    </w:p>
    <w:p w14:paraId="30263723" w14:textId="202DEFC7" w:rsidR="00DF324C" w:rsidRDefault="00DF324C" w:rsidP="00581A44">
      <w:pPr>
        <w:pStyle w:val="ListParagraph"/>
        <w:numPr>
          <w:ilvl w:val="0"/>
          <w:numId w:val="126"/>
        </w:numPr>
      </w:pPr>
      <w:r>
        <w:t>Verify that OAGADy can see and choose in the list PB0, PB6, and PB7 for generating an expression.</w:t>
      </w:r>
      <w:r w:rsidRPr="008C5BD6">
        <w:t xml:space="preserve"> </w:t>
      </w:r>
      <w:r>
        <w:t>(Assertion #</w:t>
      </w:r>
      <w:r>
        <w:fldChar w:fldCharType="begin"/>
      </w:r>
      <w:r>
        <w:instrText xml:space="preserve"> REF _Ref489880286 \w \h </w:instrText>
      </w:r>
      <w:r>
        <w:fldChar w:fldCharType="separate"/>
      </w:r>
      <w:r w:rsidR="00993134">
        <w:t>40</w:t>
      </w:r>
      <w:r>
        <w:fldChar w:fldCharType="end"/>
      </w:r>
      <w:r>
        <w:t>)</w:t>
      </w:r>
    </w:p>
    <w:p w14:paraId="190420C4" w14:textId="47995258"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PB9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_Ref489880398 \w \h </w:instrText>
      </w:r>
      <w:r w:rsidR="00DF324C">
        <w:fldChar w:fldCharType="separate"/>
      </w:r>
      <w:r w:rsidR="00993134">
        <w:t>41</w:t>
      </w:r>
      <w:r w:rsidR="00DF324C">
        <w:fldChar w:fldCharType="end"/>
      </w:r>
      <w:r>
        <w:t>)</w:t>
      </w:r>
    </w:p>
    <w:p w14:paraId="4E69BF31" w14:textId="65645A94"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PB4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_Ref489880403 \w \h </w:instrText>
      </w:r>
      <w:r w:rsidR="00DF324C">
        <w:fldChar w:fldCharType="separate"/>
      </w:r>
      <w:r w:rsidR="00993134">
        <w:t>42</w:t>
      </w:r>
      <w:r w:rsidR="00DF324C">
        <w:fldChar w:fldCharType="end"/>
      </w:r>
      <w:r>
        <w:t>)</w:t>
      </w:r>
    </w:p>
    <w:p w14:paraId="49D89949" w14:textId="4EF2C646" w:rsidR="00B8771D" w:rsidRDefault="00B8771D" w:rsidP="00581A44">
      <w:pPr>
        <w:pStyle w:val="ListParagraph"/>
        <w:numPr>
          <w:ilvl w:val="0"/>
          <w:numId w:val="126"/>
        </w:numPr>
      </w:pPr>
      <w:r>
        <w:t>OAG</w:t>
      </w:r>
      <w:r w:rsidR="00DF324C">
        <w:t>A</w:t>
      </w:r>
      <w:r>
        <w:t>D</w:t>
      </w:r>
      <w:r w:rsidR="00DF324C">
        <w:t>y</w:t>
      </w:r>
      <w:r>
        <w:t xml:space="preserve"> logs out.</w:t>
      </w:r>
    </w:p>
    <w:p w14:paraId="157D613C" w14:textId="77777777" w:rsidR="00B8771D" w:rsidRDefault="00B8771D" w:rsidP="00B8771D">
      <w:r>
        <w:t>Assertions covered in this test case:</w:t>
      </w:r>
    </w:p>
    <w:p w14:paraId="0607FADD" w14:textId="218BCB55" w:rsidR="00B8771D" w:rsidRDefault="00B8771D" w:rsidP="00581A44">
      <w:pPr>
        <w:pStyle w:val="ListParagraph"/>
        <w:numPr>
          <w:ilvl w:val="0"/>
          <w:numId w:val="127"/>
        </w:numPr>
      </w:pPr>
      <w:bookmarkStart w:id="426" w:name="_Ref489715185"/>
      <w:r>
        <w:t xml:space="preserve">An OAGi </w:t>
      </w:r>
      <w:r w:rsidR="002D3B3A">
        <w:t xml:space="preserve">admin </w:t>
      </w:r>
      <w:r>
        <w:t>can create a profile BOD.</w:t>
      </w:r>
      <w:bookmarkEnd w:id="426"/>
    </w:p>
    <w:p w14:paraId="3ED0E72B" w14:textId="77777777" w:rsidR="00D71256" w:rsidRDefault="00D71256" w:rsidP="00581A44">
      <w:pPr>
        <w:pStyle w:val="ListParagraph"/>
        <w:numPr>
          <w:ilvl w:val="0"/>
          <w:numId w:val="127"/>
        </w:numPr>
      </w:pPr>
      <w:bookmarkStart w:id="427" w:name="_Ref489715192"/>
      <w:r>
        <w:t>Business contexts belonging to the OAGi tenant and those shared by enterprise tenants shall be selectable by OAGi admins for associating with the profile BOD during its creation.</w:t>
      </w:r>
      <w:bookmarkEnd w:id="427"/>
    </w:p>
    <w:p w14:paraId="7B2FAF5F" w14:textId="3193BE2F" w:rsidR="00B8771D" w:rsidRDefault="00B8771D" w:rsidP="00581A44">
      <w:pPr>
        <w:pStyle w:val="ListParagraph"/>
        <w:numPr>
          <w:ilvl w:val="0"/>
          <w:numId w:val="127"/>
        </w:numPr>
      </w:pPr>
      <w:bookmarkStart w:id="428" w:name="_Ref489715202"/>
      <w:r>
        <w:t xml:space="preserve">An OAGi </w:t>
      </w:r>
      <w:r w:rsidR="002D3B3A">
        <w:t xml:space="preserve">admin </w:t>
      </w:r>
      <w:r>
        <w:t>can edit a profile BOD it owns.</w:t>
      </w:r>
      <w:bookmarkEnd w:id="428"/>
    </w:p>
    <w:p w14:paraId="6F67CD77" w14:textId="27E3E08B" w:rsidR="00B8771D" w:rsidRDefault="00B8771D" w:rsidP="00581A44">
      <w:pPr>
        <w:pStyle w:val="ListParagraph"/>
        <w:numPr>
          <w:ilvl w:val="0"/>
          <w:numId w:val="127"/>
        </w:numPr>
      </w:pPr>
      <w:bookmarkStart w:id="429" w:name="_Ref489715213"/>
      <w:r>
        <w:t xml:space="preserve">An OAGi </w:t>
      </w:r>
      <w:r w:rsidR="002D3B3A">
        <w:t xml:space="preserve">admin </w:t>
      </w:r>
      <w:r>
        <w:t>can change the state of a profile BOD he owns from Editing to Candidate.</w:t>
      </w:r>
      <w:bookmarkEnd w:id="429"/>
    </w:p>
    <w:p w14:paraId="44DFD2A0" w14:textId="59A02049" w:rsidR="00F35254" w:rsidRDefault="00F35254" w:rsidP="00581A44">
      <w:pPr>
        <w:pStyle w:val="ListParagraph"/>
        <w:numPr>
          <w:ilvl w:val="0"/>
          <w:numId w:val="127"/>
        </w:numPr>
      </w:pPr>
      <w:bookmarkStart w:id="430" w:name="_Ref489715220"/>
      <w:r>
        <w:t>An OAGi admin cannot edit his own profile BOD in Candidate state.</w:t>
      </w:r>
      <w:bookmarkEnd w:id="430"/>
      <w:r>
        <w:t xml:space="preserve"> </w:t>
      </w:r>
    </w:p>
    <w:p w14:paraId="78EB661E" w14:textId="77777777" w:rsidR="00F35254" w:rsidRDefault="00F35254" w:rsidP="00581A44">
      <w:pPr>
        <w:pStyle w:val="ListParagraph"/>
        <w:numPr>
          <w:ilvl w:val="0"/>
          <w:numId w:val="127"/>
        </w:numPr>
      </w:pPr>
      <w:bookmarkStart w:id="431" w:name="_Ref489715230"/>
      <w:r>
        <w:t>An OAGi admin can change the state of his own profile BOD from Candidate back to Editing.</w:t>
      </w:r>
      <w:bookmarkEnd w:id="431"/>
    </w:p>
    <w:p w14:paraId="0281A917" w14:textId="77777777" w:rsidR="00F35254" w:rsidRDefault="00F35254" w:rsidP="00581A44">
      <w:pPr>
        <w:pStyle w:val="ListParagraph"/>
        <w:numPr>
          <w:ilvl w:val="0"/>
          <w:numId w:val="127"/>
        </w:numPr>
      </w:pPr>
      <w:bookmarkStart w:id="432" w:name="_Ref489715236"/>
      <w:r>
        <w:t>An OAGi admin can delete his own profile BOD in the Candidate state.</w:t>
      </w:r>
      <w:bookmarkEnd w:id="432"/>
    </w:p>
    <w:p w14:paraId="7C42351B" w14:textId="5506D762" w:rsidR="00B8771D" w:rsidRDefault="00B8771D" w:rsidP="00581A44">
      <w:pPr>
        <w:pStyle w:val="ListParagraph"/>
        <w:numPr>
          <w:ilvl w:val="0"/>
          <w:numId w:val="127"/>
        </w:numPr>
      </w:pPr>
      <w:bookmarkStart w:id="433" w:name="_Ref489715241"/>
      <w:r>
        <w:t xml:space="preserve">An OAGi </w:t>
      </w:r>
      <w:r w:rsidR="002D3B3A">
        <w:t xml:space="preserve">admin </w:t>
      </w:r>
      <w:r>
        <w:t>can change the state of a profile BOD he owns from Candidate to Published.</w:t>
      </w:r>
      <w:bookmarkEnd w:id="433"/>
    </w:p>
    <w:p w14:paraId="70A825ED" w14:textId="33430520" w:rsidR="00B8771D" w:rsidRDefault="00B8771D" w:rsidP="00581A44">
      <w:pPr>
        <w:pStyle w:val="ListParagraph"/>
        <w:numPr>
          <w:ilvl w:val="0"/>
          <w:numId w:val="127"/>
        </w:numPr>
      </w:pPr>
      <w:bookmarkStart w:id="434" w:name="_Ref489715252"/>
      <w:r>
        <w:t xml:space="preserve">An OAGi </w:t>
      </w:r>
      <w:r w:rsidR="005C1303">
        <w:t xml:space="preserve">admin </w:t>
      </w:r>
      <w:r>
        <w:t>cannot make any change to an owned profile BOD that is in the Published state.</w:t>
      </w:r>
      <w:bookmarkEnd w:id="434"/>
    </w:p>
    <w:p w14:paraId="7DC3E0FE" w14:textId="5F0D58FE" w:rsidR="00B8771D" w:rsidRDefault="00B8771D" w:rsidP="00581A44">
      <w:pPr>
        <w:pStyle w:val="ListParagraph"/>
        <w:numPr>
          <w:ilvl w:val="0"/>
          <w:numId w:val="127"/>
        </w:numPr>
      </w:pPr>
      <w:bookmarkStart w:id="435" w:name="_Ref489715258"/>
      <w:r>
        <w:t xml:space="preserve">An OAGi </w:t>
      </w:r>
      <w:r w:rsidR="005C1303">
        <w:t xml:space="preserve">admin </w:t>
      </w:r>
      <w:r>
        <w:t>can delete his own profile BOD that is in the Editing state.</w:t>
      </w:r>
      <w:bookmarkEnd w:id="435"/>
    </w:p>
    <w:p w14:paraId="7586CC80" w14:textId="77777777" w:rsidR="001252F5" w:rsidRDefault="001252F5" w:rsidP="00581A44">
      <w:pPr>
        <w:pStyle w:val="ListParagraph"/>
        <w:numPr>
          <w:ilvl w:val="0"/>
          <w:numId w:val="127"/>
        </w:numPr>
      </w:pPr>
      <w:bookmarkStart w:id="436" w:name="_Ref489715293"/>
      <w:r>
        <w:t>An OAGi admin can share an owned profile BOD ONLY in the Published state.</w:t>
      </w:r>
      <w:bookmarkEnd w:id="436"/>
    </w:p>
    <w:p w14:paraId="4F603EF0" w14:textId="77777777" w:rsidR="001252F5" w:rsidRDefault="001252F5" w:rsidP="00581A44">
      <w:pPr>
        <w:pStyle w:val="ListParagraph"/>
        <w:numPr>
          <w:ilvl w:val="0"/>
          <w:numId w:val="127"/>
        </w:numPr>
      </w:pPr>
      <w:r>
        <w:t>An OAGi admin can make an owned profile BOD ONLY in the Published state free.</w:t>
      </w:r>
    </w:p>
    <w:p w14:paraId="5E9B5FB1" w14:textId="0BE720C2" w:rsidR="00B8771D" w:rsidRDefault="00B8771D" w:rsidP="00581A44">
      <w:pPr>
        <w:pStyle w:val="ListParagraph"/>
        <w:numPr>
          <w:ilvl w:val="0"/>
          <w:numId w:val="127"/>
        </w:numPr>
      </w:pPr>
      <w:bookmarkStart w:id="437" w:name="_Ref489717100"/>
      <w:r>
        <w:t xml:space="preserve">An OAGi </w:t>
      </w:r>
      <w:r w:rsidR="005C1303">
        <w:t>admin</w:t>
      </w:r>
      <w:r>
        <w:t xml:space="preserve"> can share an unowned profile BOD</w:t>
      </w:r>
      <w:r w:rsidR="005C1303">
        <w:t xml:space="preserve"> ONLY</w:t>
      </w:r>
      <w:r>
        <w:t xml:space="preserve"> in </w:t>
      </w:r>
      <w:r w:rsidR="005C1303">
        <w:t>the Published</w:t>
      </w:r>
      <w:r>
        <w:t xml:space="preserve"> state.</w:t>
      </w:r>
      <w:bookmarkEnd w:id="437"/>
      <w:r>
        <w:t xml:space="preserve"> </w:t>
      </w:r>
    </w:p>
    <w:p w14:paraId="09B2E70A" w14:textId="649D257C" w:rsidR="00B8771D" w:rsidRDefault="00B8771D" w:rsidP="00581A44">
      <w:pPr>
        <w:pStyle w:val="ListParagraph"/>
        <w:numPr>
          <w:ilvl w:val="0"/>
          <w:numId w:val="127"/>
        </w:numPr>
      </w:pPr>
      <w:bookmarkStart w:id="438" w:name="_Ref489717196"/>
      <w:r>
        <w:t xml:space="preserve">An OAGi </w:t>
      </w:r>
      <w:r w:rsidR="005C1303">
        <w:t xml:space="preserve">admin </w:t>
      </w:r>
      <w:r>
        <w:t>can make an unowned profile BOD</w:t>
      </w:r>
      <w:r w:rsidR="005C1303">
        <w:t xml:space="preserve"> </w:t>
      </w:r>
      <w:r w:rsidR="009F5C39">
        <w:t xml:space="preserve">ONLY </w:t>
      </w:r>
      <w:r>
        <w:t xml:space="preserve">in </w:t>
      </w:r>
      <w:r w:rsidR="005C1303">
        <w:t>the Published</w:t>
      </w:r>
      <w:r>
        <w:t xml:space="preserve"> state free.</w:t>
      </w:r>
      <w:bookmarkEnd w:id="438"/>
    </w:p>
    <w:p w14:paraId="5A4C15D9" w14:textId="6659776E" w:rsidR="00B8771D" w:rsidRDefault="00B8771D" w:rsidP="00581A44">
      <w:pPr>
        <w:pStyle w:val="ListParagraph"/>
        <w:numPr>
          <w:ilvl w:val="0"/>
          <w:numId w:val="127"/>
        </w:numPr>
      </w:pPr>
      <w:bookmarkStart w:id="439" w:name="_Ref489717633"/>
      <w:r>
        <w:lastRenderedPageBreak/>
        <w:t xml:space="preserve">An OAGi </w:t>
      </w:r>
      <w:r w:rsidR="009F5C39">
        <w:t xml:space="preserve">admin </w:t>
      </w:r>
      <w:r>
        <w:t>cannot see</w:t>
      </w:r>
      <w:r w:rsidR="009F5C39">
        <w:t>,</w:t>
      </w:r>
      <w:r>
        <w:t xml:space="preserve"> </w:t>
      </w:r>
      <w:r w:rsidR="009F5C39">
        <w:t>in the</w:t>
      </w:r>
      <w:r>
        <w:t xml:space="preserve"> list of profile BODs</w:t>
      </w:r>
      <w:r w:rsidR="009F5C39">
        <w:t>,</w:t>
      </w:r>
      <w:r>
        <w:t xml:space="preserve"> enterprise users’ private profile BODs in any state</w:t>
      </w:r>
      <w:r w:rsidR="009F5C39">
        <w:t xml:space="preserve"> including those owned by him in enterprise tenant roles</w:t>
      </w:r>
      <w:r>
        <w:t>.</w:t>
      </w:r>
      <w:bookmarkEnd w:id="439"/>
    </w:p>
    <w:p w14:paraId="33EEFA47" w14:textId="30446A54" w:rsidR="00B8771D" w:rsidRDefault="00B8771D" w:rsidP="00581A44">
      <w:pPr>
        <w:pStyle w:val="ListParagraph"/>
        <w:numPr>
          <w:ilvl w:val="0"/>
          <w:numId w:val="127"/>
        </w:numPr>
      </w:pPr>
      <w:bookmarkStart w:id="440" w:name="_Ref489771926"/>
      <w:r>
        <w:t xml:space="preserve">An OAGi </w:t>
      </w:r>
      <w:r w:rsidR="009F5C39">
        <w:t>admin can see, in the</w:t>
      </w:r>
      <w:r>
        <w:t xml:space="preserve"> list of profile BODs</w:t>
      </w:r>
      <w:r w:rsidR="009F5C39">
        <w:t>,</w:t>
      </w:r>
      <w:r>
        <w:t xml:space="preserve"> enterprise users’ shared profile BODs.</w:t>
      </w:r>
      <w:bookmarkEnd w:id="440"/>
    </w:p>
    <w:p w14:paraId="72044477" w14:textId="2BB5079D" w:rsidR="00B8771D" w:rsidRDefault="00B8771D" w:rsidP="00581A44">
      <w:pPr>
        <w:pStyle w:val="ListParagraph"/>
        <w:numPr>
          <w:ilvl w:val="0"/>
          <w:numId w:val="127"/>
        </w:numPr>
      </w:pPr>
      <w:bookmarkStart w:id="441" w:name="_Ref489772259"/>
      <w:r>
        <w:t xml:space="preserve">An OAGi </w:t>
      </w:r>
      <w:r w:rsidR="009F5C39">
        <w:t xml:space="preserve">admin </w:t>
      </w:r>
      <w:r>
        <w:t>can see</w:t>
      </w:r>
      <w:r w:rsidR="009F5C39">
        <w:t xml:space="preserve">, in the </w:t>
      </w:r>
      <w:r>
        <w:t>list of profile BODs</w:t>
      </w:r>
      <w:r w:rsidR="009F5C39">
        <w:t>,</w:t>
      </w:r>
      <w:r>
        <w:t xml:space="preserve"> OAGi tenant’s profile BODs in any state.</w:t>
      </w:r>
      <w:bookmarkEnd w:id="441"/>
    </w:p>
    <w:p w14:paraId="28C37ECB" w14:textId="0A0A6F0E" w:rsidR="00B8771D" w:rsidRDefault="00B8771D" w:rsidP="00581A44">
      <w:pPr>
        <w:pStyle w:val="ListParagraph"/>
        <w:numPr>
          <w:ilvl w:val="0"/>
          <w:numId w:val="127"/>
        </w:numPr>
      </w:pPr>
      <w:bookmarkStart w:id="442" w:name="_Ref489772356"/>
      <w:r>
        <w:t xml:space="preserve">An OAGi </w:t>
      </w:r>
      <w:r w:rsidR="009F5C39">
        <w:t xml:space="preserve">admin </w:t>
      </w:r>
      <w:r>
        <w:t>can see the details of enterprise users’ shared profile BODs including its business context but cannot make any change to the profile BODs and any associated information, and cannot drill down to see the whole context scheme values.</w:t>
      </w:r>
      <w:bookmarkEnd w:id="442"/>
    </w:p>
    <w:p w14:paraId="6EE40B6F" w14:textId="1D26721A" w:rsidR="00B8771D" w:rsidRDefault="00B8771D" w:rsidP="00581A44">
      <w:pPr>
        <w:pStyle w:val="ListParagraph"/>
        <w:numPr>
          <w:ilvl w:val="0"/>
          <w:numId w:val="127"/>
        </w:numPr>
      </w:pPr>
      <w:bookmarkStart w:id="443" w:name="_Ref489772452"/>
      <w:r>
        <w:t xml:space="preserve">An OAGi </w:t>
      </w:r>
      <w:r w:rsidR="009F5C39">
        <w:t xml:space="preserve">admin </w:t>
      </w:r>
      <w:r>
        <w:t xml:space="preserve">can see the details of published profile BODs owned by </w:t>
      </w:r>
      <w:r w:rsidR="008D27A7">
        <w:t xml:space="preserve">another </w:t>
      </w:r>
      <w:r>
        <w:t>admin developer, but cannot make any change.</w:t>
      </w:r>
      <w:bookmarkEnd w:id="443"/>
    </w:p>
    <w:p w14:paraId="3D978B6C" w14:textId="2ABF5A35" w:rsidR="00B8771D" w:rsidRDefault="00B8771D" w:rsidP="00581A44">
      <w:pPr>
        <w:pStyle w:val="ListParagraph"/>
        <w:numPr>
          <w:ilvl w:val="0"/>
          <w:numId w:val="127"/>
        </w:numPr>
      </w:pPr>
      <w:bookmarkStart w:id="444" w:name="_Ref489773267"/>
      <w:r>
        <w:t xml:space="preserve">An OAGi </w:t>
      </w:r>
      <w:r w:rsidR="008D27A7">
        <w:t>admin</w:t>
      </w:r>
      <w:r>
        <w:t xml:space="preserve"> cannot see the details of or make any change to profile BODs in the Editing state owned by an another OAGi admin developer.</w:t>
      </w:r>
      <w:bookmarkEnd w:id="444"/>
    </w:p>
    <w:p w14:paraId="79CC8FDD" w14:textId="5B87BB22" w:rsidR="00B8771D" w:rsidRDefault="00B8771D" w:rsidP="00581A44">
      <w:pPr>
        <w:pStyle w:val="ListParagraph"/>
        <w:numPr>
          <w:ilvl w:val="0"/>
          <w:numId w:val="127"/>
        </w:numPr>
      </w:pPr>
      <w:bookmarkStart w:id="445" w:name="_Ref489773823"/>
      <w:r>
        <w:t xml:space="preserve">An OAGi </w:t>
      </w:r>
      <w:r w:rsidR="008D27A7">
        <w:t>admin</w:t>
      </w:r>
      <w:r>
        <w:t xml:space="preserve"> can see the details of the candidate profile BODs owned by an admin developer, but cannot make any change.</w:t>
      </w:r>
      <w:bookmarkEnd w:id="445"/>
    </w:p>
    <w:p w14:paraId="37B80520" w14:textId="75E4AAAB" w:rsidR="00B8771D" w:rsidRDefault="00B8771D" w:rsidP="00581A44">
      <w:pPr>
        <w:pStyle w:val="ListParagraph"/>
        <w:numPr>
          <w:ilvl w:val="0"/>
          <w:numId w:val="127"/>
        </w:numPr>
      </w:pPr>
      <w:bookmarkStart w:id="446" w:name="_Ref489773891"/>
      <w:r>
        <w:t xml:space="preserve">An OAGi </w:t>
      </w:r>
      <w:r w:rsidR="008D27A7">
        <w:t>admin</w:t>
      </w:r>
      <w:r>
        <w:t xml:space="preserve"> can see the details of published profile BODs owned by an another OAGi developer, but cannot make any change.</w:t>
      </w:r>
      <w:bookmarkEnd w:id="446"/>
    </w:p>
    <w:p w14:paraId="29A96F93" w14:textId="4C40B748" w:rsidR="00B8771D" w:rsidRDefault="00B8771D" w:rsidP="00581A44">
      <w:pPr>
        <w:pStyle w:val="ListParagraph"/>
        <w:numPr>
          <w:ilvl w:val="0"/>
          <w:numId w:val="127"/>
        </w:numPr>
      </w:pPr>
      <w:bookmarkStart w:id="447" w:name="_Ref489773965"/>
      <w:r>
        <w:t xml:space="preserve">An OAGi </w:t>
      </w:r>
      <w:r w:rsidR="008D27A7">
        <w:t>admin</w:t>
      </w:r>
      <w:r>
        <w:t xml:space="preserve"> cannot see the details of or make any change to profile BODs in the Editing state owned by an another OAGi developer.</w:t>
      </w:r>
      <w:bookmarkEnd w:id="447"/>
    </w:p>
    <w:p w14:paraId="21F4A4AF" w14:textId="1D691FD9" w:rsidR="00993134" w:rsidRDefault="00993134" w:rsidP="00581A44">
      <w:pPr>
        <w:pStyle w:val="ListParagraph"/>
        <w:numPr>
          <w:ilvl w:val="0"/>
          <w:numId w:val="127"/>
        </w:numPr>
      </w:pPr>
      <w:bookmarkStart w:id="448" w:name="_Ref490292114"/>
      <w:r>
        <w:t>Built-in type primitive restriction works for the OAGi admin.</w:t>
      </w:r>
      <w:bookmarkEnd w:id="448"/>
    </w:p>
    <w:p w14:paraId="415E9701" w14:textId="77777777" w:rsidR="00993134" w:rsidRDefault="00993134" w:rsidP="00581A44">
      <w:pPr>
        <w:pStyle w:val="ListParagraph"/>
        <w:numPr>
          <w:ilvl w:val="0"/>
          <w:numId w:val="127"/>
        </w:numPr>
      </w:pPr>
      <w:bookmarkStart w:id="449" w:name="_Ref490292122"/>
      <w:r>
        <w:t>OAGi tenant’s published code lists and enterprise tenants’ shared code lists are available for primitive restriction using a code list.</w:t>
      </w:r>
      <w:bookmarkEnd w:id="449"/>
    </w:p>
    <w:p w14:paraId="642A10CC" w14:textId="4BEB95BC" w:rsidR="00B8771D" w:rsidRDefault="00B8771D" w:rsidP="00581A44">
      <w:pPr>
        <w:pStyle w:val="ListParagraph"/>
        <w:numPr>
          <w:ilvl w:val="0"/>
          <w:numId w:val="127"/>
        </w:numPr>
      </w:pPr>
      <w:bookmarkStart w:id="450" w:name="_Ref489773991"/>
      <w:r>
        <w:t xml:space="preserve">An OAGi </w:t>
      </w:r>
      <w:r w:rsidR="008D27A7">
        <w:t>admin</w:t>
      </w:r>
      <w:r>
        <w:t xml:space="preserve"> can see the details of the candidate profile BODs owned by an another OAGi developer, but cannot make any change.</w:t>
      </w:r>
      <w:bookmarkEnd w:id="450"/>
    </w:p>
    <w:p w14:paraId="3CD35D5E" w14:textId="23356998" w:rsidR="00B8771D" w:rsidRDefault="00B8771D" w:rsidP="00581A44">
      <w:pPr>
        <w:pStyle w:val="ListParagraph"/>
        <w:numPr>
          <w:ilvl w:val="0"/>
          <w:numId w:val="127"/>
        </w:numPr>
      </w:pPr>
      <w:bookmarkStart w:id="451" w:name="_Ref489774238"/>
      <w:r>
        <w:t xml:space="preserve">An OAGi </w:t>
      </w:r>
      <w:r w:rsidR="008D27A7">
        <w:t>admin</w:t>
      </w:r>
      <w:r>
        <w:t xml:space="preserve"> can transfer the ownership of his own profile BODs in Editing state to another OAGi developer.</w:t>
      </w:r>
      <w:bookmarkEnd w:id="451"/>
    </w:p>
    <w:p w14:paraId="13B1B146" w14:textId="2C173A55" w:rsidR="00B8771D" w:rsidRDefault="00B8771D" w:rsidP="00581A44">
      <w:pPr>
        <w:pStyle w:val="ListParagraph"/>
        <w:numPr>
          <w:ilvl w:val="0"/>
          <w:numId w:val="127"/>
        </w:numPr>
      </w:pPr>
      <w:bookmarkStart w:id="452" w:name="_Ref489774321"/>
      <w:r>
        <w:t xml:space="preserve">An OAGi </w:t>
      </w:r>
      <w:r w:rsidR="008D27A7">
        <w:t>admin</w:t>
      </w:r>
      <w:r>
        <w:t xml:space="preserve"> can </w:t>
      </w:r>
      <w:r w:rsidR="008D27A7">
        <w:t>transfer</w:t>
      </w:r>
      <w:r>
        <w:t xml:space="preserve"> the ownership of his own profile BODs in Candidate state</w:t>
      </w:r>
      <w:r w:rsidR="008D27A7">
        <w:t xml:space="preserve"> to another OAGi admin</w:t>
      </w:r>
      <w:r>
        <w:t>.</w:t>
      </w:r>
      <w:bookmarkEnd w:id="452"/>
    </w:p>
    <w:p w14:paraId="22EA80E8" w14:textId="5C86DF7D" w:rsidR="00B8771D" w:rsidRDefault="00B8771D" w:rsidP="00581A44">
      <w:pPr>
        <w:pStyle w:val="ListParagraph"/>
        <w:numPr>
          <w:ilvl w:val="0"/>
          <w:numId w:val="127"/>
        </w:numPr>
      </w:pPr>
      <w:bookmarkStart w:id="453" w:name="_Ref489774618"/>
      <w:r>
        <w:t xml:space="preserve">An OAGi </w:t>
      </w:r>
      <w:r w:rsidR="008D27A7">
        <w:t>admin</w:t>
      </w:r>
      <w:r>
        <w:t xml:space="preserve"> can transfer the ownership of his own profile BODs in Editing state to an OAGi admin developer.</w:t>
      </w:r>
      <w:bookmarkEnd w:id="453"/>
      <w:r>
        <w:t xml:space="preserve"> </w:t>
      </w:r>
    </w:p>
    <w:p w14:paraId="19832452" w14:textId="7447188F" w:rsidR="00763C56" w:rsidRDefault="00763C56" w:rsidP="00581A44">
      <w:pPr>
        <w:pStyle w:val="ListParagraph"/>
        <w:numPr>
          <w:ilvl w:val="0"/>
          <w:numId w:val="127"/>
        </w:numPr>
      </w:pPr>
      <w:bookmarkStart w:id="454" w:name="_Ref489861754"/>
      <w:r>
        <w:t>An OAGi admin can transfer the ownership of a profile BOD in the Editing or Candidate state belonging to another user in the OAGi tenant to another user in the OAGi tenant.</w:t>
      </w:r>
      <w:bookmarkEnd w:id="454"/>
    </w:p>
    <w:p w14:paraId="3D38A2AA" w14:textId="00CFCD43" w:rsidR="00763C56" w:rsidRDefault="00763C56" w:rsidP="00581A44">
      <w:pPr>
        <w:pStyle w:val="ListParagraph"/>
        <w:numPr>
          <w:ilvl w:val="1"/>
          <w:numId w:val="127"/>
        </w:numPr>
      </w:pPr>
      <w:bookmarkStart w:id="455" w:name="_Ref489862237"/>
      <w:r>
        <w:t>An OAGi admin can transfer the ownership of a profile BOD in the Editing state belonging to an OAGi developer</w:t>
      </w:r>
      <w:r w:rsidR="00400A30">
        <w:t xml:space="preserve"> to an OAGi admin</w:t>
      </w:r>
      <w:r>
        <w:t>.</w:t>
      </w:r>
      <w:bookmarkEnd w:id="455"/>
    </w:p>
    <w:p w14:paraId="1807F497" w14:textId="79B10A41" w:rsidR="00763C56" w:rsidRDefault="00763C56" w:rsidP="00581A44">
      <w:pPr>
        <w:pStyle w:val="ListParagraph"/>
        <w:numPr>
          <w:ilvl w:val="1"/>
          <w:numId w:val="127"/>
        </w:numPr>
      </w:pPr>
      <w:bookmarkStart w:id="456" w:name="_Ref489862250"/>
      <w:r>
        <w:t>An OAGi admin can transfer the ownership of a profile BOD in the Candidate state belonging to another OAGi admin</w:t>
      </w:r>
      <w:r w:rsidR="00400A30">
        <w:t xml:space="preserve"> to an OAGi developer</w:t>
      </w:r>
      <w:r>
        <w:t>.</w:t>
      </w:r>
      <w:bookmarkEnd w:id="456"/>
    </w:p>
    <w:p w14:paraId="195FF9C8" w14:textId="17E350D5" w:rsidR="00B8771D" w:rsidRDefault="00B8771D" w:rsidP="00581A44">
      <w:pPr>
        <w:pStyle w:val="ListParagraph"/>
        <w:numPr>
          <w:ilvl w:val="0"/>
          <w:numId w:val="127"/>
        </w:numPr>
      </w:pPr>
      <w:bookmarkStart w:id="457" w:name="_Ref489862651"/>
      <w:r>
        <w:t xml:space="preserve">An OAGi </w:t>
      </w:r>
      <w:r w:rsidR="008D27A7">
        <w:t>admin</w:t>
      </w:r>
      <w:r>
        <w:t xml:space="preserve"> cannot copy an enterprise tenant’s private profile BOD</w:t>
      </w:r>
      <w:r w:rsidR="008D27A7">
        <w:t>, particularly even the one he owns in an enterprise tenant role</w:t>
      </w:r>
      <w:r>
        <w:t>.</w:t>
      </w:r>
      <w:bookmarkEnd w:id="457"/>
    </w:p>
    <w:p w14:paraId="11FE3BA9" w14:textId="75C96E4C" w:rsidR="00B8771D" w:rsidRDefault="00B8771D" w:rsidP="00581A44">
      <w:pPr>
        <w:pStyle w:val="ListParagraph"/>
        <w:numPr>
          <w:ilvl w:val="0"/>
          <w:numId w:val="127"/>
        </w:numPr>
      </w:pPr>
      <w:bookmarkStart w:id="458" w:name="_Ref489863099"/>
      <w:r>
        <w:t xml:space="preserve">An OAGi </w:t>
      </w:r>
      <w:r w:rsidR="008D27A7">
        <w:t>admin</w:t>
      </w:r>
      <w:r>
        <w:t xml:space="preserve"> can copy an enterprise tenant’s shared profile BOD.</w:t>
      </w:r>
      <w:bookmarkEnd w:id="458"/>
    </w:p>
    <w:p w14:paraId="53F4E07F" w14:textId="1BD55578" w:rsidR="008C5BD6" w:rsidRDefault="008C5BD6" w:rsidP="00581A44">
      <w:pPr>
        <w:pStyle w:val="ListParagraph"/>
        <w:numPr>
          <w:ilvl w:val="0"/>
          <w:numId w:val="127"/>
        </w:numPr>
      </w:pPr>
      <w:bookmarkStart w:id="459" w:name="_Ref489874803"/>
      <w:r>
        <w:t>An OAGi admin can copy profile BODs that belong to other OAGi developers and admin developers and that are in candidate or published states.</w:t>
      </w:r>
      <w:bookmarkEnd w:id="459"/>
    </w:p>
    <w:p w14:paraId="623CA460" w14:textId="5639293D" w:rsidR="008C5BD6" w:rsidRDefault="008C5BD6" w:rsidP="00581A44">
      <w:pPr>
        <w:pStyle w:val="ListParagraph"/>
        <w:numPr>
          <w:ilvl w:val="0"/>
          <w:numId w:val="127"/>
        </w:numPr>
      </w:pPr>
      <w:bookmarkStart w:id="460" w:name="_Ref489874878"/>
      <w:r>
        <w:t>An OAGi admin can copy free profile BODs.</w:t>
      </w:r>
      <w:bookmarkEnd w:id="460"/>
    </w:p>
    <w:p w14:paraId="4E25DCA6" w14:textId="77777777" w:rsidR="00B0287F" w:rsidRDefault="00B0287F" w:rsidP="00581A44">
      <w:pPr>
        <w:pStyle w:val="ListParagraph"/>
        <w:numPr>
          <w:ilvl w:val="0"/>
          <w:numId w:val="127"/>
        </w:numPr>
      </w:pPr>
      <w:bookmarkStart w:id="461" w:name="_Ref489875058"/>
      <w:r>
        <w:t>An OAGi admin cannot copy profile BODs that belong to another OAGi developer and that are in editing states.</w:t>
      </w:r>
      <w:bookmarkEnd w:id="461"/>
    </w:p>
    <w:p w14:paraId="4B040B2D" w14:textId="77777777" w:rsidR="008C5BD6" w:rsidRDefault="008C5BD6" w:rsidP="00581A44">
      <w:pPr>
        <w:pStyle w:val="ListParagraph"/>
        <w:numPr>
          <w:ilvl w:val="0"/>
          <w:numId w:val="127"/>
        </w:numPr>
      </w:pPr>
      <w:bookmarkStart w:id="462" w:name="_Ref489880067"/>
      <w:r>
        <w:lastRenderedPageBreak/>
        <w:t>An OAGi admin cannot copy profile BODs that belong to an OAGi admin developer and that are in editing states.</w:t>
      </w:r>
      <w:bookmarkEnd w:id="462"/>
    </w:p>
    <w:p w14:paraId="1FCBDA3B" w14:textId="2B8CE130" w:rsidR="00B8771D" w:rsidRDefault="00B8771D" w:rsidP="00581A44">
      <w:pPr>
        <w:pStyle w:val="ListParagraph"/>
        <w:numPr>
          <w:ilvl w:val="0"/>
          <w:numId w:val="127"/>
        </w:numPr>
      </w:pPr>
      <w:bookmarkStart w:id="463" w:name="_Ref489880102"/>
      <w:r>
        <w:t xml:space="preserve">An OAGi </w:t>
      </w:r>
      <w:r w:rsidR="00EB31A9">
        <w:t>admin</w:t>
      </w:r>
      <w:r>
        <w:t xml:space="preserve"> cannot generate expressions of an enterprise users’ private profile BODs.</w:t>
      </w:r>
      <w:bookmarkEnd w:id="463"/>
    </w:p>
    <w:p w14:paraId="6A7FDE1A" w14:textId="0871312E" w:rsidR="00B8771D" w:rsidRDefault="00B8771D" w:rsidP="00581A44">
      <w:pPr>
        <w:pStyle w:val="ListParagraph"/>
        <w:numPr>
          <w:ilvl w:val="0"/>
          <w:numId w:val="127"/>
        </w:numPr>
      </w:pPr>
      <w:bookmarkStart w:id="464" w:name="_Ref489880122"/>
      <w:r>
        <w:t xml:space="preserve">An OAGi </w:t>
      </w:r>
      <w:r w:rsidR="00EB31A9">
        <w:t>admin</w:t>
      </w:r>
      <w:r>
        <w:t xml:space="preserve"> can generate expressions of an enterprise users’ shared profile BODs.</w:t>
      </w:r>
      <w:bookmarkEnd w:id="464"/>
    </w:p>
    <w:p w14:paraId="46786F06" w14:textId="451E192D" w:rsidR="00B8771D" w:rsidRDefault="00B8771D" w:rsidP="00581A44">
      <w:pPr>
        <w:pStyle w:val="ListParagraph"/>
        <w:numPr>
          <w:ilvl w:val="0"/>
          <w:numId w:val="127"/>
        </w:numPr>
      </w:pPr>
      <w:bookmarkStart w:id="465" w:name="_Ref489880198"/>
      <w:r>
        <w:t xml:space="preserve">An OAGi </w:t>
      </w:r>
      <w:r w:rsidR="00EB31A9">
        <w:t>admin</w:t>
      </w:r>
      <w:r>
        <w:t xml:space="preserve"> can generate expressions of profile BODs that belong to other OAGi developers and admin developers and that are in candidate or published states.</w:t>
      </w:r>
      <w:bookmarkEnd w:id="465"/>
    </w:p>
    <w:p w14:paraId="2EB8A210" w14:textId="57B92941" w:rsidR="00DF324C" w:rsidRDefault="00DF324C" w:rsidP="00581A44">
      <w:pPr>
        <w:pStyle w:val="ListParagraph"/>
        <w:numPr>
          <w:ilvl w:val="0"/>
          <w:numId w:val="127"/>
        </w:numPr>
      </w:pPr>
      <w:bookmarkStart w:id="466" w:name="_Ref489880286"/>
      <w:r>
        <w:t>An OAGi admin can generate expressions from free profile BODs.</w:t>
      </w:r>
      <w:bookmarkEnd w:id="466"/>
    </w:p>
    <w:p w14:paraId="15482262" w14:textId="7795D71E" w:rsidR="00B8771D" w:rsidRDefault="00B8771D" w:rsidP="00581A44">
      <w:pPr>
        <w:pStyle w:val="ListParagraph"/>
        <w:numPr>
          <w:ilvl w:val="0"/>
          <w:numId w:val="127"/>
        </w:numPr>
      </w:pPr>
      <w:bookmarkStart w:id="467" w:name="_Ref489880398"/>
      <w:r>
        <w:t xml:space="preserve">An OAGi </w:t>
      </w:r>
      <w:r w:rsidR="00EB31A9">
        <w:t>admin</w:t>
      </w:r>
      <w:r>
        <w:t xml:space="preserve"> cannot generate expressions of profile BODs that belong to another OAGi developer and that are in editing states.</w:t>
      </w:r>
      <w:bookmarkEnd w:id="467"/>
    </w:p>
    <w:p w14:paraId="65FE6CD3" w14:textId="75575854" w:rsidR="00B8771D" w:rsidRDefault="00B8771D" w:rsidP="00581A44">
      <w:pPr>
        <w:pStyle w:val="ListParagraph"/>
        <w:numPr>
          <w:ilvl w:val="0"/>
          <w:numId w:val="127"/>
        </w:numPr>
      </w:pPr>
      <w:bookmarkStart w:id="468" w:name="_Ref489880403"/>
      <w:r>
        <w:t xml:space="preserve">An OAGi </w:t>
      </w:r>
      <w:r w:rsidR="00EB31A9">
        <w:t>admin</w:t>
      </w:r>
      <w:r>
        <w:t xml:space="preserve"> cannot generate expressions of profile BODs that belong to an OAGi admin developer and that are in editing states.</w:t>
      </w:r>
      <w:bookmarkEnd w:id="468"/>
    </w:p>
    <w:p w14:paraId="0685EC1C" w14:textId="5EE832E9" w:rsidR="00497BCC" w:rsidRDefault="00497BCC" w:rsidP="00497BCC">
      <w:pPr>
        <w:pStyle w:val="Heading2"/>
      </w:pPr>
      <w:r>
        <w:t xml:space="preserve">OAGi </w:t>
      </w:r>
      <w:r w:rsidR="00DD4E32">
        <w:t>admin</w:t>
      </w:r>
      <w:r>
        <w:t xml:space="preserve"> authorized access to CC management functions with localized extension</w:t>
      </w:r>
    </w:p>
    <w:p w14:paraId="2C3D1534" w14:textId="1A2BD75D" w:rsidR="009D2099" w:rsidRDefault="00497BCC" w:rsidP="00497BCC">
      <w:r>
        <w:t xml:space="preserve">Pre-condition: </w:t>
      </w:r>
      <w:r w:rsidR="009D2099">
        <w:t>At least two OAGi admins, say OAGADx and OAGADy, with OAGi admin role and enterprise end user role exists. OAGADx and OAGADy have created profile BOD extensions in their enterprise end user capacity and the extensions are in various states.</w:t>
      </w:r>
    </w:p>
    <w:p w14:paraId="057545CC" w14:textId="650E1CD8" w:rsidR="00497BCC" w:rsidRDefault="00497BCC" w:rsidP="00497BCC">
      <w:r>
        <w:t xml:space="preserve">Test Steps: </w:t>
      </w:r>
    </w:p>
    <w:p w14:paraId="57FD77B7" w14:textId="33136F27" w:rsidR="00E83C57" w:rsidRDefault="00E83C57" w:rsidP="00581A44">
      <w:pPr>
        <w:pStyle w:val="ListParagraph"/>
        <w:numPr>
          <w:ilvl w:val="0"/>
          <w:numId w:val="131"/>
        </w:numPr>
      </w:pPr>
      <w:r>
        <w:t>An OAGi developer, OAGD1, logs into the system.</w:t>
      </w:r>
    </w:p>
    <w:p w14:paraId="31E685F7" w14:textId="60028120" w:rsidR="00E83C57" w:rsidRDefault="00E83C57" w:rsidP="00581A44">
      <w:pPr>
        <w:pStyle w:val="ListParagraph"/>
        <w:numPr>
          <w:ilvl w:val="0"/>
          <w:numId w:val="131"/>
        </w:numPr>
      </w:pPr>
      <w:r>
        <w:t>OAGD1 creates a new profile BOD, PB0.</w:t>
      </w:r>
    </w:p>
    <w:p w14:paraId="73AE3071" w14:textId="3CE059D8" w:rsidR="00E83C57" w:rsidRDefault="00E83C57" w:rsidP="00581A44">
      <w:pPr>
        <w:pStyle w:val="ListParagraph"/>
        <w:numPr>
          <w:ilvl w:val="0"/>
          <w:numId w:val="131"/>
        </w:numPr>
      </w:pPr>
      <w:r>
        <w:t>OAGD1 makes a localized extension to PB0. This results in, says, User Extension Group ACC, UEGACC0, and corresponding ASCCP0 and ASCC0 (these two are supposed to be hidden on the CC Management page by default logic).</w:t>
      </w:r>
    </w:p>
    <w:p w14:paraId="7C854579" w14:textId="2B64F13C" w:rsidR="00E83C57" w:rsidRDefault="00E83C57" w:rsidP="00581A44">
      <w:pPr>
        <w:pStyle w:val="ListParagraph"/>
        <w:numPr>
          <w:ilvl w:val="0"/>
          <w:numId w:val="131"/>
        </w:numPr>
      </w:pPr>
      <w:r>
        <w:t xml:space="preserve">OAGD1 adds some ASCCs and BCCs to the extension, i.e., to UEGACC0. </w:t>
      </w:r>
    </w:p>
    <w:p w14:paraId="1FC73EDA" w14:textId="3D8232D1" w:rsidR="00E83C57" w:rsidRDefault="00E83C57" w:rsidP="00581A44">
      <w:pPr>
        <w:pStyle w:val="ListParagraph"/>
        <w:numPr>
          <w:ilvl w:val="0"/>
          <w:numId w:val="131"/>
        </w:numPr>
      </w:pPr>
      <w:r>
        <w:t>OAGD1 advances the PB0 extension to the Published state.</w:t>
      </w:r>
    </w:p>
    <w:p w14:paraId="39C2E978" w14:textId="63C8B4DF" w:rsidR="00E83C57" w:rsidRDefault="00E83C57" w:rsidP="00581A44">
      <w:pPr>
        <w:pStyle w:val="ListParagraph"/>
        <w:numPr>
          <w:ilvl w:val="0"/>
          <w:numId w:val="131"/>
        </w:numPr>
      </w:pPr>
      <w:r>
        <w:t>OAGD1 repeats step 2 to 4 two times resulting PB1, PB2, and corresponding UEGACC1, ASCCP1, ASCC1, and UEGACC2, ASCCP2, ASCC2, respectively. Use a commonly used component like ApplicationArea’s Extension for PB1.</w:t>
      </w:r>
    </w:p>
    <w:p w14:paraId="058363E2" w14:textId="5AFC4E8A" w:rsidR="00E83C57" w:rsidRDefault="00E83C57" w:rsidP="00581A44">
      <w:pPr>
        <w:pStyle w:val="ListParagraph"/>
        <w:numPr>
          <w:ilvl w:val="0"/>
          <w:numId w:val="131"/>
        </w:numPr>
      </w:pPr>
      <w:r>
        <w:t>OAGD1 advances UEGACC2 to the Candidate state.</w:t>
      </w:r>
    </w:p>
    <w:p w14:paraId="1C9B8CED" w14:textId="098FBBD6" w:rsidR="00E83C57" w:rsidRDefault="00E83C57" w:rsidP="00581A44">
      <w:pPr>
        <w:pStyle w:val="ListParagraph"/>
        <w:numPr>
          <w:ilvl w:val="0"/>
          <w:numId w:val="131"/>
        </w:numPr>
      </w:pPr>
      <w:r>
        <w:t>OAGD1 logs out.</w:t>
      </w:r>
    </w:p>
    <w:p w14:paraId="167A1FF0" w14:textId="11829F0F" w:rsidR="00E83C57" w:rsidRDefault="00E83C57" w:rsidP="00581A44">
      <w:pPr>
        <w:pStyle w:val="ListParagraph"/>
        <w:numPr>
          <w:ilvl w:val="0"/>
          <w:numId w:val="131"/>
        </w:numPr>
      </w:pPr>
      <w:r>
        <w:t>OAGADx logs into the system as an OAGi developer.</w:t>
      </w:r>
    </w:p>
    <w:p w14:paraId="66280ABC" w14:textId="44BEF303" w:rsidR="00E83C57" w:rsidRDefault="00E83C57" w:rsidP="00581A44">
      <w:pPr>
        <w:pStyle w:val="ListParagraph"/>
        <w:numPr>
          <w:ilvl w:val="0"/>
          <w:numId w:val="131"/>
        </w:numPr>
      </w:pPr>
      <w:r>
        <w:t>OAGADx creates new profile BODs, PB3, PB4, PB5, and PB6.</w:t>
      </w:r>
    </w:p>
    <w:p w14:paraId="2930B241" w14:textId="642213E4" w:rsidR="00E83C57" w:rsidRDefault="00E83C57" w:rsidP="00581A44">
      <w:pPr>
        <w:pStyle w:val="ListParagraph"/>
        <w:numPr>
          <w:ilvl w:val="0"/>
          <w:numId w:val="131"/>
        </w:numPr>
      </w:pPr>
      <w:r>
        <w:t>OAGADx makes some localized extensions to PB3, PB4, PB5 and PB6 that results in UEGACC3, ASCCP3, ASCC3, UEGACC4, ASCCP4, ASCC4, UEGACC5, ASCCP5, ASCC5, and UEGACC6, ASCCP6, ASCC6.</w:t>
      </w:r>
      <w:r w:rsidRPr="00535B07">
        <w:t xml:space="preserve"> </w:t>
      </w:r>
      <w:r>
        <w:t>Some ASCCs and BCCs are added to these extensions. Use a commonly used component like Party’s Extension for PB5. Verify that no ASCCP belonging to enterprise tenants ever shows up for selection when adding an ASCC (use particularly the ASCCP that belongs to OAGADx in the enterprise end user capacity in the verification). Also, verify that user extension group ASCCPs are not available for selection. (Assertion #</w:t>
      </w:r>
      <w:r>
        <w:fldChar w:fldCharType="begin"/>
      </w:r>
      <w:r>
        <w:instrText xml:space="preserve"> REF _Ref490044761 \w \h </w:instrText>
      </w:r>
      <w:r>
        <w:fldChar w:fldCharType="separate"/>
      </w:r>
      <w:r>
        <w:t>1</w:t>
      </w:r>
      <w:r>
        <w:fldChar w:fldCharType="end"/>
      </w:r>
      <w:r>
        <w:t>, #</w:t>
      </w:r>
      <w:r>
        <w:fldChar w:fldCharType="begin"/>
      </w:r>
      <w:r>
        <w:instrText xml:space="preserve"> REF _Ref490044793 \w \h </w:instrText>
      </w:r>
      <w:r>
        <w:fldChar w:fldCharType="separate"/>
      </w:r>
      <w:r>
        <w:t>2.1</w:t>
      </w:r>
      <w:r>
        <w:fldChar w:fldCharType="end"/>
      </w:r>
      <w:r>
        <w:t>, #</w:t>
      </w:r>
      <w:r>
        <w:fldChar w:fldCharType="begin"/>
      </w:r>
      <w:r>
        <w:instrText xml:space="preserve"> REF _Ref490044802 \w \h </w:instrText>
      </w:r>
      <w:r>
        <w:fldChar w:fldCharType="separate"/>
      </w:r>
      <w:r>
        <w:t>2.2</w:t>
      </w:r>
      <w:r>
        <w:fldChar w:fldCharType="end"/>
      </w:r>
      <w:r>
        <w:t>)</w:t>
      </w:r>
    </w:p>
    <w:p w14:paraId="4C3326ED" w14:textId="193CA402" w:rsidR="00E83C57" w:rsidRDefault="00E83C57" w:rsidP="00581A44">
      <w:pPr>
        <w:pStyle w:val="ListParagraph"/>
        <w:numPr>
          <w:ilvl w:val="0"/>
          <w:numId w:val="131"/>
        </w:numPr>
      </w:pPr>
      <w:r>
        <w:t>OAGADx removes an ASCC from the PB3 extension. (Assertion #</w:t>
      </w:r>
      <w:r>
        <w:fldChar w:fldCharType="begin"/>
      </w:r>
      <w:r>
        <w:instrText xml:space="preserve"> REF _Ref490044839 \w \h </w:instrText>
      </w:r>
      <w:r>
        <w:fldChar w:fldCharType="separate"/>
      </w:r>
      <w:r>
        <w:t>2.3</w:t>
      </w:r>
      <w:r>
        <w:fldChar w:fldCharType="end"/>
      </w:r>
      <w:r>
        <w:t>)</w:t>
      </w:r>
    </w:p>
    <w:p w14:paraId="61693E98" w14:textId="66BF7EBE" w:rsidR="00E83C57" w:rsidRDefault="00E83C57" w:rsidP="00581A44">
      <w:pPr>
        <w:pStyle w:val="ListParagraph"/>
        <w:numPr>
          <w:ilvl w:val="0"/>
          <w:numId w:val="131"/>
        </w:numPr>
      </w:pPr>
      <w:r>
        <w:lastRenderedPageBreak/>
        <w:t>OAGADx removes a BCC from the PB3 extension.</w:t>
      </w:r>
      <w:r w:rsidRPr="00343FB6">
        <w:t xml:space="preserve"> </w:t>
      </w:r>
      <w:r>
        <w:t>(Assertion #</w:t>
      </w:r>
      <w:r>
        <w:fldChar w:fldCharType="begin"/>
      </w:r>
      <w:r>
        <w:instrText xml:space="preserve"> REF _Ref490044849 \w \h </w:instrText>
      </w:r>
      <w:r>
        <w:fldChar w:fldCharType="separate"/>
      </w:r>
      <w:r>
        <w:t>2.4</w:t>
      </w:r>
      <w:r>
        <w:fldChar w:fldCharType="end"/>
      </w:r>
      <w:r>
        <w:t>)</w:t>
      </w:r>
    </w:p>
    <w:p w14:paraId="1D9327A9" w14:textId="1548BEA8" w:rsidR="00E83C57" w:rsidRDefault="00CC12BA" w:rsidP="00581A44">
      <w:pPr>
        <w:pStyle w:val="ListParagraph"/>
        <w:numPr>
          <w:ilvl w:val="0"/>
          <w:numId w:val="131"/>
        </w:numPr>
      </w:pPr>
      <w:r>
        <w:t xml:space="preserve">OAGDDx advances the PB5 extension to the Candidate state. </w:t>
      </w:r>
      <w:r w:rsidR="00E83C57">
        <w:t>(Assertion #</w:t>
      </w:r>
      <w:r w:rsidR="00E50F66">
        <w:fldChar w:fldCharType="begin"/>
      </w:r>
      <w:r w:rsidR="00E50F66">
        <w:instrText xml:space="preserve"> REF _Ref490056843 \w \h </w:instrText>
      </w:r>
      <w:r w:rsidR="00E50F66">
        <w:fldChar w:fldCharType="separate"/>
      </w:r>
      <w:r w:rsidR="00E50F66">
        <w:t>2.5</w:t>
      </w:r>
      <w:r w:rsidR="00E50F66">
        <w:fldChar w:fldCharType="end"/>
      </w:r>
      <w:r w:rsidR="00E83C57">
        <w:t>)</w:t>
      </w:r>
    </w:p>
    <w:p w14:paraId="31653B16" w14:textId="72C5493A" w:rsidR="00E83C57" w:rsidRDefault="00CC12BA" w:rsidP="00581A44">
      <w:pPr>
        <w:pStyle w:val="ListParagraph"/>
        <w:numPr>
          <w:ilvl w:val="0"/>
          <w:numId w:val="131"/>
        </w:numPr>
      </w:pPr>
      <w:r>
        <w:t>OAGADx advances the PB3 extension</w:t>
      </w:r>
      <w:r w:rsidRPr="000F2CAE">
        <w:t xml:space="preserve"> </w:t>
      </w:r>
      <w:r>
        <w:t xml:space="preserve">to the Published state. </w:t>
      </w:r>
      <w:r w:rsidR="00E83C57">
        <w:t>(Assertion #</w:t>
      </w:r>
      <w:r w:rsidR="005C3B9E">
        <w:fldChar w:fldCharType="begin"/>
      </w:r>
      <w:r w:rsidR="005C3B9E">
        <w:instrText xml:space="preserve"> REF _Ref490066391 \w \h </w:instrText>
      </w:r>
      <w:r w:rsidR="005C3B9E">
        <w:fldChar w:fldCharType="separate"/>
      </w:r>
      <w:r w:rsidR="005C3B9E">
        <w:t>2.6</w:t>
      </w:r>
      <w:r w:rsidR="005C3B9E">
        <w:fldChar w:fldCharType="end"/>
      </w:r>
      <w:r w:rsidR="00E83C57">
        <w:t>)</w:t>
      </w:r>
    </w:p>
    <w:p w14:paraId="139899C8" w14:textId="3401ADA0" w:rsidR="00E83C57" w:rsidRDefault="00E83C57" w:rsidP="00581A44">
      <w:pPr>
        <w:pStyle w:val="ListParagraph"/>
        <w:numPr>
          <w:ilvl w:val="0"/>
          <w:numId w:val="131"/>
        </w:numPr>
      </w:pPr>
      <w:r>
        <w:t>Verify that OAG</w:t>
      </w:r>
      <w:r w:rsidR="00E50F66">
        <w:t>A</w:t>
      </w:r>
      <w:r>
        <w:t>D</w:t>
      </w:r>
      <w:r w:rsidR="00E50F66">
        <w:t>x</w:t>
      </w:r>
      <w:r>
        <w:t xml:space="preserve"> cannot make any change to the PB5 extension except changing the state back to Editing (note keep the PB5 extension in the Candidate state after this step). (Assertion #</w:t>
      </w:r>
      <w:r w:rsidR="005C3B9E">
        <w:fldChar w:fldCharType="begin"/>
      </w:r>
      <w:r w:rsidR="005C3B9E">
        <w:instrText xml:space="preserve"> REF _Ref490066404 \w \h </w:instrText>
      </w:r>
      <w:r w:rsidR="005C3B9E">
        <w:fldChar w:fldCharType="separate"/>
      </w:r>
      <w:r w:rsidR="005C3B9E">
        <w:t>2.7</w:t>
      </w:r>
      <w:r w:rsidR="005C3B9E">
        <w:fldChar w:fldCharType="end"/>
      </w:r>
      <w:r>
        <w:t>)</w:t>
      </w:r>
    </w:p>
    <w:p w14:paraId="60503883" w14:textId="44EA5811" w:rsidR="00E83C57" w:rsidRDefault="00E83C57" w:rsidP="00581A44">
      <w:pPr>
        <w:pStyle w:val="ListParagraph"/>
        <w:numPr>
          <w:ilvl w:val="0"/>
          <w:numId w:val="131"/>
        </w:numPr>
      </w:pPr>
      <w:r>
        <w:t>OAG</w:t>
      </w:r>
      <w:r w:rsidR="00E50F66">
        <w:t>A</w:t>
      </w:r>
      <w:r>
        <w:t>D</w:t>
      </w:r>
      <w:r w:rsidR="00E50F66">
        <w:t>x</w:t>
      </w:r>
      <w:r>
        <w:t xml:space="preserve"> creates a profile BOD PB7. Makes an extension to PB7 to the same component as PB5. Here actually no user extension group created (so there is no UEGACC7) (Assertion #</w:t>
      </w:r>
      <w:r w:rsidR="005C3B9E">
        <w:fldChar w:fldCharType="begin"/>
      </w:r>
      <w:r w:rsidR="005C3B9E">
        <w:instrText xml:space="preserve"> REF _Ref490066410 \w \h </w:instrText>
      </w:r>
      <w:r w:rsidR="005C3B9E">
        <w:fldChar w:fldCharType="separate"/>
      </w:r>
      <w:r w:rsidR="005C3B9E">
        <w:t>2.8</w:t>
      </w:r>
      <w:r w:rsidR="005C3B9E">
        <w:fldChar w:fldCharType="end"/>
      </w:r>
      <w:r>
        <w:t>)</w:t>
      </w:r>
    </w:p>
    <w:p w14:paraId="0094F5E6" w14:textId="4090C229" w:rsidR="00E83C57" w:rsidRDefault="00E83C57" w:rsidP="00581A44">
      <w:pPr>
        <w:pStyle w:val="ListParagraph"/>
        <w:numPr>
          <w:ilvl w:val="0"/>
          <w:numId w:val="131"/>
        </w:numPr>
      </w:pPr>
      <w:r>
        <w:t>OAG</w:t>
      </w:r>
      <w:r w:rsidR="00E50F66">
        <w:t>A</w:t>
      </w:r>
      <w:r>
        <w:t>D</w:t>
      </w:r>
      <w:r w:rsidR="00E50F66">
        <w:t>x</w:t>
      </w:r>
      <w:r>
        <w:t xml:space="preserve"> opens PB4. Try to make an extension to the same component as PB1. Verify that the application does not allow this. (Assertion #</w:t>
      </w:r>
      <w:r w:rsidR="005C3B9E">
        <w:fldChar w:fldCharType="begin"/>
      </w:r>
      <w:r w:rsidR="005C3B9E">
        <w:instrText xml:space="preserve"> REF _Ref490066419 \w \h </w:instrText>
      </w:r>
      <w:r w:rsidR="005C3B9E">
        <w:fldChar w:fldCharType="separate"/>
      </w:r>
      <w:r w:rsidR="005C3B9E">
        <w:t>2.9.1</w:t>
      </w:r>
      <w:r w:rsidR="005C3B9E">
        <w:fldChar w:fldCharType="end"/>
      </w:r>
      <w:r>
        <w:t>)</w:t>
      </w:r>
    </w:p>
    <w:p w14:paraId="6DAA3924" w14:textId="3F88BF2C" w:rsidR="00E83C57" w:rsidRDefault="00E83C57" w:rsidP="00581A44">
      <w:pPr>
        <w:pStyle w:val="ListParagraph"/>
        <w:numPr>
          <w:ilvl w:val="0"/>
          <w:numId w:val="131"/>
        </w:numPr>
      </w:pPr>
      <w:r>
        <w:t>OAG</w:t>
      </w:r>
      <w:r w:rsidR="00E50F66">
        <w:t>A</w:t>
      </w:r>
      <w:r>
        <w:t>D</w:t>
      </w:r>
      <w:r w:rsidR="00E50F66">
        <w:t>x</w:t>
      </w:r>
      <w:r>
        <w:t xml:space="preserve"> logs out.</w:t>
      </w:r>
    </w:p>
    <w:p w14:paraId="365F09F3" w14:textId="692197C3"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770D75A2" w14:textId="1E5D4EF9" w:rsidR="00E83C57" w:rsidRDefault="00E83C57" w:rsidP="00581A44">
      <w:pPr>
        <w:pStyle w:val="ListParagraph"/>
        <w:numPr>
          <w:ilvl w:val="0"/>
          <w:numId w:val="131"/>
        </w:numPr>
      </w:pPr>
      <w:r>
        <w:t>OAG</w:t>
      </w:r>
      <w:r w:rsidR="00CC12BA">
        <w:t>A</w:t>
      </w:r>
      <w:r>
        <w:t>D</w:t>
      </w:r>
      <w:r w:rsidR="00CC12BA">
        <w:t>y</w:t>
      </w:r>
      <w:r>
        <w:t xml:space="preserve"> creates a profile BOD, PB8.</w:t>
      </w:r>
    </w:p>
    <w:p w14:paraId="5A66B732" w14:textId="5ABD6B2A" w:rsidR="00E83C57" w:rsidRDefault="00CC12BA" w:rsidP="00581A44">
      <w:pPr>
        <w:pStyle w:val="ListParagraph"/>
        <w:numPr>
          <w:ilvl w:val="0"/>
          <w:numId w:val="131"/>
        </w:numPr>
      </w:pPr>
      <w:r>
        <w:t>OAGADy</w:t>
      </w:r>
      <w:r w:rsidR="00E83C57">
        <w:t xml:space="preserve"> tries to make an extension in PB8 to the same component as PB5. Verify that the application does not allow this. (Assertion #</w:t>
      </w:r>
      <w:r w:rsidR="005C3B9E">
        <w:fldChar w:fldCharType="begin"/>
      </w:r>
      <w:r w:rsidR="005C3B9E">
        <w:instrText xml:space="preserve"> REF _Ref490066426 \w \h </w:instrText>
      </w:r>
      <w:r w:rsidR="005C3B9E">
        <w:fldChar w:fldCharType="separate"/>
      </w:r>
      <w:r w:rsidR="005C3B9E">
        <w:t>2.9.2</w:t>
      </w:r>
      <w:r w:rsidR="005C3B9E">
        <w:fldChar w:fldCharType="end"/>
      </w:r>
      <w:r w:rsidR="00E83C57">
        <w:t>)</w:t>
      </w:r>
    </w:p>
    <w:p w14:paraId="318ED002" w14:textId="624ED24C" w:rsidR="00E83C57" w:rsidRDefault="00E83C57" w:rsidP="00581A44">
      <w:pPr>
        <w:pStyle w:val="ListParagraph"/>
        <w:numPr>
          <w:ilvl w:val="0"/>
          <w:numId w:val="131"/>
        </w:numPr>
      </w:pPr>
      <w:r>
        <w:t>OAGD</w:t>
      </w:r>
      <w:r w:rsidR="00CC12BA">
        <w:t>Ay</w:t>
      </w:r>
      <w:r>
        <w:t xml:space="preserve"> logs </w:t>
      </w:r>
      <w:r w:rsidRPr="00EF77FA">
        <w:t>out</w:t>
      </w:r>
      <w:r>
        <w:t>.</w:t>
      </w:r>
    </w:p>
    <w:p w14:paraId="4ECEA435" w14:textId="579709D3" w:rsidR="00E83C57" w:rsidRDefault="00E83C57" w:rsidP="00581A44">
      <w:pPr>
        <w:pStyle w:val="ListParagraph"/>
        <w:numPr>
          <w:ilvl w:val="0"/>
          <w:numId w:val="131"/>
        </w:numPr>
      </w:pPr>
      <w:commentRangeStart w:id="469"/>
      <w:r>
        <w:t>OAG</w:t>
      </w:r>
      <w:r w:rsidR="00CC12BA">
        <w:t>A</w:t>
      </w:r>
      <w:r>
        <w:t>D</w:t>
      </w:r>
      <w:r w:rsidR="00CC12BA">
        <w:t>x</w:t>
      </w:r>
      <w:r>
        <w:t xml:space="preserve"> logs in as an OAGi </w:t>
      </w:r>
      <w:r w:rsidR="00CC12BA">
        <w:t>admin</w:t>
      </w:r>
      <w:r>
        <w:t>.</w:t>
      </w:r>
    </w:p>
    <w:p w14:paraId="687E6A08" w14:textId="12962C0F" w:rsidR="00E83C57" w:rsidRDefault="00E83C57" w:rsidP="00581A44">
      <w:pPr>
        <w:pStyle w:val="ListParagraph"/>
        <w:numPr>
          <w:ilvl w:val="0"/>
          <w:numId w:val="131"/>
        </w:numPr>
      </w:pPr>
      <w:r>
        <w:t>OAG</w:t>
      </w:r>
      <w:r w:rsidR="00CC12BA">
        <w:t>A</w:t>
      </w:r>
      <w:r>
        <w:t>D</w:t>
      </w:r>
      <w:r w:rsidR="00CC12BA">
        <w:t>x</w:t>
      </w:r>
      <w:r>
        <w:t xml:space="preserve"> open</w:t>
      </w:r>
      <w:r w:rsidR="00CC12BA">
        <w:t>s</w:t>
      </w:r>
      <w:r>
        <w:t xml:space="preserve"> the CC Management page.</w:t>
      </w:r>
    </w:p>
    <w:p w14:paraId="54B69A82" w14:textId="208403A2" w:rsidR="00E83C57" w:rsidRDefault="00E83C57" w:rsidP="00581A44">
      <w:pPr>
        <w:pStyle w:val="ListParagraph"/>
        <w:numPr>
          <w:ilvl w:val="0"/>
          <w:numId w:val="131"/>
        </w:numPr>
      </w:pPr>
      <w:r>
        <w:t>Verify that OAG</w:t>
      </w:r>
      <w:r w:rsidR="00CC12BA">
        <w:t>A</w:t>
      </w:r>
      <w:r>
        <w:t>D</w:t>
      </w:r>
      <w:r w:rsidR="00CC12BA">
        <w:t>x</w:t>
      </w:r>
      <w:r>
        <w:t xml:space="preserve"> cannot see in the list any user extension group ACC belonging to OAG</w:t>
      </w:r>
      <w:r w:rsidR="00CC12BA">
        <w:t>A</w:t>
      </w:r>
      <w:r>
        <w:t>D</w:t>
      </w:r>
      <w:r w:rsidR="00CC12BA">
        <w:t>x</w:t>
      </w:r>
      <w:r>
        <w:t xml:space="preserve"> in the enterprise end user capacity. (Assertion #</w:t>
      </w:r>
      <w:r w:rsidR="005C3B9E">
        <w:fldChar w:fldCharType="begin"/>
      </w:r>
      <w:r w:rsidR="005C3B9E">
        <w:instrText xml:space="preserve"> REF _Ref490066436 \w \h </w:instrText>
      </w:r>
      <w:r w:rsidR="005C3B9E">
        <w:fldChar w:fldCharType="separate"/>
      </w:r>
      <w:r w:rsidR="005C3B9E">
        <w:t>3.1</w:t>
      </w:r>
      <w:r w:rsidR="005C3B9E">
        <w:fldChar w:fldCharType="end"/>
      </w:r>
      <w:r>
        <w:t>)</w:t>
      </w:r>
    </w:p>
    <w:p w14:paraId="7C5252C0" w14:textId="3A776E51" w:rsidR="00E83C57" w:rsidRDefault="00E83C57" w:rsidP="00581A44">
      <w:pPr>
        <w:pStyle w:val="ListParagraph"/>
        <w:numPr>
          <w:ilvl w:val="0"/>
          <w:numId w:val="131"/>
        </w:numPr>
      </w:pPr>
      <w:r>
        <w:t>Verify that OAG</w:t>
      </w:r>
      <w:r w:rsidR="00CC12BA">
        <w:t>A</w:t>
      </w:r>
      <w:r>
        <w:t>D</w:t>
      </w:r>
      <w:r w:rsidR="00CC12BA">
        <w:t>x</w:t>
      </w:r>
      <w:r>
        <w:t xml:space="preserve"> can see in the list UEGACC1. (Assertion #</w:t>
      </w:r>
      <w:r w:rsidR="005C3B9E">
        <w:fldChar w:fldCharType="begin"/>
      </w:r>
      <w:r w:rsidR="005C3B9E">
        <w:instrText xml:space="preserve"> REF _Ref490066443 \w \h </w:instrText>
      </w:r>
      <w:r w:rsidR="005C3B9E">
        <w:fldChar w:fldCharType="separate"/>
      </w:r>
      <w:r w:rsidR="005C3B9E">
        <w:t>3.2.1</w:t>
      </w:r>
      <w:r w:rsidR="005C3B9E">
        <w:fldChar w:fldCharType="end"/>
      </w:r>
      <w:r>
        <w:t>)</w:t>
      </w:r>
    </w:p>
    <w:p w14:paraId="7D3D94AB" w14:textId="28AD9CE3" w:rsidR="00E83C57" w:rsidRDefault="00E83C57" w:rsidP="00581A44">
      <w:pPr>
        <w:pStyle w:val="ListParagraph"/>
        <w:numPr>
          <w:ilvl w:val="0"/>
          <w:numId w:val="131"/>
        </w:numPr>
      </w:pPr>
      <w:r>
        <w:t>OAG</w:t>
      </w:r>
      <w:r w:rsidR="00CC12BA">
        <w:t>A</w:t>
      </w:r>
      <w:r>
        <w:t>D</w:t>
      </w:r>
      <w:r w:rsidR="00CC12BA">
        <w:t>x</w:t>
      </w:r>
      <w:r>
        <w:t xml:space="preserve"> logs out.</w:t>
      </w:r>
    </w:p>
    <w:p w14:paraId="3E7D6D51" w14:textId="4BD38862"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6CD78661" w14:textId="2E34D618" w:rsidR="00E83C57" w:rsidRDefault="00E83C57" w:rsidP="00581A44">
      <w:pPr>
        <w:pStyle w:val="ListParagraph"/>
        <w:numPr>
          <w:ilvl w:val="0"/>
          <w:numId w:val="131"/>
        </w:numPr>
      </w:pPr>
      <w:r>
        <w:t>OAG</w:t>
      </w:r>
      <w:r w:rsidR="00CC12BA">
        <w:t>A</w:t>
      </w:r>
      <w:r>
        <w:t>D</w:t>
      </w:r>
      <w:r w:rsidR="00CC12BA">
        <w:t>y</w:t>
      </w:r>
      <w:r>
        <w:t xml:space="preserve"> goes to the CC Management page.</w:t>
      </w:r>
    </w:p>
    <w:p w14:paraId="234B1BCB" w14:textId="0710A14E" w:rsidR="00E83C57" w:rsidRDefault="00E83C57" w:rsidP="00581A44">
      <w:pPr>
        <w:pStyle w:val="ListParagraph"/>
        <w:numPr>
          <w:ilvl w:val="0"/>
          <w:numId w:val="131"/>
        </w:numPr>
      </w:pPr>
      <w:r>
        <w:t>Verify that OAG</w:t>
      </w:r>
      <w:r w:rsidR="00CC12BA">
        <w:t>A</w:t>
      </w:r>
      <w:r>
        <w:t>D</w:t>
      </w:r>
      <w:r w:rsidR="00CC12BA">
        <w:t>y</w:t>
      </w:r>
      <w:r>
        <w:t xml:space="preserve"> can see in the list UEGACC5. (Assertion #</w:t>
      </w:r>
      <w:r w:rsidR="005C3B9E">
        <w:fldChar w:fldCharType="begin"/>
      </w:r>
      <w:r w:rsidR="005C3B9E">
        <w:instrText xml:space="preserve"> REF _Ref490066450 \w \h </w:instrText>
      </w:r>
      <w:r w:rsidR="005C3B9E">
        <w:fldChar w:fldCharType="separate"/>
      </w:r>
      <w:r w:rsidR="005C3B9E">
        <w:t>3.2.2</w:t>
      </w:r>
      <w:r w:rsidR="005C3B9E">
        <w:fldChar w:fldCharType="end"/>
      </w:r>
      <w:r>
        <w:t>)</w:t>
      </w:r>
    </w:p>
    <w:p w14:paraId="13760B99" w14:textId="26180079" w:rsidR="00E83C57" w:rsidRDefault="00E83C57" w:rsidP="00581A44">
      <w:pPr>
        <w:pStyle w:val="ListParagraph"/>
        <w:numPr>
          <w:ilvl w:val="0"/>
          <w:numId w:val="131"/>
        </w:numPr>
      </w:pPr>
      <w:r>
        <w:t>Verify that OAG</w:t>
      </w:r>
      <w:r w:rsidR="00CC12BA">
        <w:t>A</w:t>
      </w:r>
      <w:r>
        <w:t>D</w:t>
      </w:r>
      <w:r w:rsidR="00CC12BA">
        <w:t>y</w:t>
      </w:r>
      <w:r>
        <w:t xml:space="preserve"> can see the details of UEGACC2 but cannot make any change. (Assertion #</w:t>
      </w:r>
      <w:r w:rsidR="005C3B9E">
        <w:fldChar w:fldCharType="begin"/>
      </w:r>
      <w:r w:rsidR="005C3B9E">
        <w:instrText xml:space="preserve"> REF _Ref490066461 \w \h </w:instrText>
      </w:r>
      <w:r w:rsidR="005C3B9E">
        <w:fldChar w:fldCharType="separate"/>
      </w:r>
      <w:r w:rsidR="005C3B9E">
        <w:t>3.3.1</w:t>
      </w:r>
      <w:r w:rsidR="005C3B9E">
        <w:fldChar w:fldCharType="end"/>
      </w:r>
      <w:r>
        <w:t>)</w:t>
      </w:r>
    </w:p>
    <w:p w14:paraId="32A79FAF" w14:textId="2F340ECE" w:rsidR="00E83C57" w:rsidRDefault="00E83C57" w:rsidP="00581A44">
      <w:pPr>
        <w:pStyle w:val="ListParagraph"/>
        <w:numPr>
          <w:ilvl w:val="0"/>
          <w:numId w:val="131"/>
        </w:numPr>
      </w:pPr>
      <w:r>
        <w:t>Verify that OAG</w:t>
      </w:r>
      <w:r w:rsidR="00CC12BA">
        <w:t>A</w:t>
      </w:r>
      <w:r>
        <w:t>D</w:t>
      </w:r>
      <w:r w:rsidR="00CC12BA">
        <w:t>y</w:t>
      </w:r>
      <w:r>
        <w:t xml:space="preserve"> can see the details of UEGACC3 but cannot make any change. (Assertion #</w:t>
      </w:r>
      <w:r w:rsidR="005C3B9E">
        <w:fldChar w:fldCharType="begin"/>
      </w:r>
      <w:r w:rsidR="005C3B9E">
        <w:instrText xml:space="preserve"> REF _Ref490066467 \w \h </w:instrText>
      </w:r>
      <w:r w:rsidR="005C3B9E">
        <w:fldChar w:fldCharType="separate"/>
      </w:r>
      <w:r w:rsidR="005C3B9E">
        <w:t>3.3.2</w:t>
      </w:r>
      <w:r w:rsidR="005C3B9E">
        <w:fldChar w:fldCharType="end"/>
      </w:r>
      <w:r>
        <w:t>)</w:t>
      </w:r>
    </w:p>
    <w:p w14:paraId="63A5D1C4" w14:textId="31948FC1" w:rsidR="00E83C57" w:rsidRDefault="00E83C57" w:rsidP="00581A44">
      <w:pPr>
        <w:pStyle w:val="ListParagraph"/>
        <w:numPr>
          <w:ilvl w:val="0"/>
          <w:numId w:val="131"/>
        </w:numPr>
      </w:pPr>
      <w:r>
        <w:t>Verify that OAG</w:t>
      </w:r>
      <w:r w:rsidR="00CC12BA">
        <w:t>A</w:t>
      </w:r>
      <w:r>
        <w:t>D</w:t>
      </w:r>
      <w:r w:rsidR="00CC12BA">
        <w:t>y</w:t>
      </w:r>
      <w:r>
        <w:t xml:space="preserve"> cannot see the details of the UEGACC6. (Assertion #</w:t>
      </w:r>
      <w:r w:rsidR="005C3B9E">
        <w:fldChar w:fldCharType="begin"/>
      </w:r>
      <w:r w:rsidR="005C3B9E">
        <w:instrText xml:space="preserve"> REF _Ref490066473 \w \h </w:instrText>
      </w:r>
      <w:r w:rsidR="005C3B9E">
        <w:fldChar w:fldCharType="separate"/>
      </w:r>
      <w:r w:rsidR="005C3B9E">
        <w:t>3.3.3</w:t>
      </w:r>
      <w:r w:rsidR="005C3B9E">
        <w:fldChar w:fldCharType="end"/>
      </w:r>
      <w:r>
        <w:t>)</w:t>
      </w:r>
    </w:p>
    <w:p w14:paraId="03350B33" w14:textId="6F655510" w:rsidR="00CC12BA" w:rsidRDefault="00CC12BA" w:rsidP="00581A44">
      <w:pPr>
        <w:pStyle w:val="ListParagraph"/>
        <w:numPr>
          <w:ilvl w:val="0"/>
          <w:numId w:val="131"/>
        </w:numPr>
      </w:pPr>
      <w:r>
        <w:t>OAGADy logs out.</w:t>
      </w:r>
    </w:p>
    <w:p w14:paraId="1D7D4691" w14:textId="73A5C015" w:rsidR="00CC12BA" w:rsidRDefault="00CC12BA" w:rsidP="00581A44">
      <w:pPr>
        <w:pStyle w:val="ListParagraph"/>
        <w:numPr>
          <w:ilvl w:val="0"/>
          <w:numId w:val="131"/>
        </w:numPr>
      </w:pPr>
      <w:r>
        <w:t>OAGADx logs in as an OAGi admin and goes to the CC Management page.</w:t>
      </w:r>
    </w:p>
    <w:p w14:paraId="6B6D3A32" w14:textId="6A7F684F" w:rsidR="00E83C57" w:rsidRDefault="00E83C57" w:rsidP="00581A44">
      <w:pPr>
        <w:pStyle w:val="ListParagraph"/>
        <w:numPr>
          <w:ilvl w:val="0"/>
          <w:numId w:val="131"/>
        </w:numPr>
      </w:pPr>
      <w:r>
        <w:t>OAG</w:t>
      </w:r>
      <w:r w:rsidR="00CC12BA">
        <w:t>A</w:t>
      </w:r>
      <w:r>
        <w:t>D</w:t>
      </w:r>
      <w:r w:rsidR="00CC12BA">
        <w:t>x</w:t>
      </w:r>
      <w:r>
        <w:t xml:space="preserve"> open UEGACC4 to add a new ASCC. Verify that no ASCCP belonging to enterprise tenants ever shows up for selection when adding an ASCC (use particularly the ASCCP that belongs to OAG</w:t>
      </w:r>
      <w:r w:rsidR="00CC12BA">
        <w:t>A</w:t>
      </w:r>
      <w:r>
        <w:t>D</w:t>
      </w:r>
      <w:r w:rsidR="00CC12BA">
        <w:t>x</w:t>
      </w:r>
      <w:r>
        <w:t xml:space="preserve"> in the enterprise end user capacity in the verification). Also, verify that user extension group ASCCPs are not available for selection. (Assertion #</w:t>
      </w:r>
      <w:r w:rsidR="005C3B9E">
        <w:rPr>
          <w:highlight w:val="yellow"/>
        </w:rPr>
        <w:fldChar w:fldCharType="begin"/>
      </w:r>
      <w:r w:rsidR="005C3B9E">
        <w:instrText xml:space="preserve"> REF _Ref490066486 \w \h </w:instrText>
      </w:r>
      <w:r w:rsidR="005C3B9E">
        <w:rPr>
          <w:highlight w:val="yellow"/>
        </w:rPr>
      </w:r>
      <w:r w:rsidR="005C3B9E">
        <w:rPr>
          <w:highlight w:val="yellow"/>
        </w:rPr>
        <w:fldChar w:fldCharType="separate"/>
      </w:r>
      <w:r w:rsidR="005C3B9E">
        <w:t>3.4</w:t>
      </w:r>
      <w:r w:rsidR="005C3B9E">
        <w:rPr>
          <w:highlight w:val="yellow"/>
        </w:rPr>
        <w:fldChar w:fldCharType="end"/>
      </w:r>
      <w:r>
        <w:t>)</w:t>
      </w:r>
    </w:p>
    <w:p w14:paraId="585E82E1" w14:textId="54A1068F" w:rsidR="00E83C57" w:rsidRDefault="00E83C57" w:rsidP="00581A44">
      <w:pPr>
        <w:pStyle w:val="ListParagraph"/>
        <w:numPr>
          <w:ilvl w:val="0"/>
          <w:numId w:val="131"/>
        </w:numPr>
      </w:pPr>
      <w:r>
        <w:t>OAG</w:t>
      </w:r>
      <w:r w:rsidR="00CC12BA">
        <w:t>A</w:t>
      </w:r>
      <w:r>
        <w:t>D</w:t>
      </w:r>
      <w:r w:rsidR="00CC12BA">
        <w:t>x</w:t>
      </w:r>
      <w:r>
        <w:t xml:space="preserve"> adds a new BCC to UEGACC4. (Assertion #</w:t>
      </w:r>
      <w:r w:rsidR="005C3B9E">
        <w:fldChar w:fldCharType="begin"/>
      </w:r>
      <w:r w:rsidR="005C3B9E">
        <w:instrText xml:space="preserve"> REF _Ref490066494 \w \h </w:instrText>
      </w:r>
      <w:r w:rsidR="005C3B9E">
        <w:fldChar w:fldCharType="separate"/>
      </w:r>
      <w:r w:rsidR="005C3B9E">
        <w:t>3.5</w:t>
      </w:r>
      <w:r w:rsidR="005C3B9E">
        <w:fldChar w:fldCharType="end"/>
      </w:r>
      <w:r>
        <w:t>)</w:t>
      </w:r>
    </w:p>
    <w:p w14:paraId="3CCFCF2D" w14:textId="436C5D0C" w:rsidR="00E83C57" w:rsidRDefault="00E83C57" w:rsidP="00581A44">
      <w:pPr>
        <w:pStyle w:val="ListParagraph"/>
        <w:numPr>
          <w:ilvl w:val="0"/>
          <w:numId w:val="131"/>
        </w:numPr>
      </w:pPr>
      <w:r>
        <w:t>OAG</w:t>
      </w:r>
      <w:r w:rsidR="00CC12BA">
        <w:t>ADx</w:t>
      </w:r>
      <w:r>
        <w:t xml:space="preserve"> removes an ASCC from UEGACC4. (Assertion #</w:t>
      </w:r>
      <w:r w:rsidR="005C3B9E">
        <w:fldChar w:fldCharType="begin"/>
      </w:r>
      <w:r w:rsidR="005C3B9E">
        <w:instrText xml:space="preserve"> REF _Ref490066500 \w \h </w:instrText>
      </w:r>
      <w:r w:rsidR="005C3B9E">
        <w:fldChar w:fldCharType="separate"/>
      </w:r>
      <w:r w:rsidR="005C3B9E">
        <w:t>3.6</w:t>
      </w:r>
      <w:r w:rsidR="005C3B9E">
        <w:fldChar w:fldCharType="end"/>
      </w:r>
      <w:r>
        <w:t>)</w:t>
      </w:r>
    </w:p>
    <w:p w14:paraId="0B4BB83C" w14:textId="77815500" w:rsidR="00E83C57" w:rsidRDefault="00CC12BA" w:rsidP="00581A44">
      <w:pPr>
        <w:pStyle w:val="ListParagraph"/>
        <w:numPr>
          <w:ilvl w:val="0"/>
          <w:numId w:val="131"/>
        </w:numPr>
      </w:pPr>
      <w:r>
        <w:t xml:space="preserve">OAGADx </w:t>
      </w:r>
      <w:r w:rsidR="00E83C57">
        <w:t>removes a BCC from UEGACC4. (Assertion #</w:t>
      </w:r>
      <w:r w:rsidR="005C3B9E">
        <w:fldChar w:fldCharType="begin"/>
      </w:r>
      <w:r w:rsidR="005C3B9E">
        <w:instrText xml:space="preserve"> REF _Ref490066507 \w \h </w:instrText>
      </w:r>
      <w:r w:rsidR="005C3B9E">
        <w:fldChar w:fldCharType="separate"/>
      </w:r>
      <w:r w:rsidR="005C3B9E">
        <w:t>3.7</w:t>
      </w:r>
      <w:r w:rsidR="005C3B9E">
        <w:fldChar w:fldCharType="end"/>
      </w:r>
      <w:r w:rsidR="00E83C57">
        <w:t>)</w:t>
      </w:r>
    </w:p>
    <w:p w14:paraId="72E782D3" w14:textId="026E4E73" w:rsidR="00E83C57" w:rsidRDefault="00CC12BA" w:rsidP="00581A44">
      <w:pPr>
        <w:pStyle w:val="ListParagraph"/>
        <w:numPr>
          <w:ilvl w:val="0"/>
          <w:numId w:val="131"/>
        </w:numPr>
      </w:pPr>
      <w:r>
        <w:t xml:space="preserve">OAGADx </w:t>
      </w:r>
      <w:r w:rsidR="00E83C57">
        <w:t>moves UEGACC4 to the Candidate state. (Assertion #</w:t>
      </w:r>
      <w:r w:rsidR="005C3B9E">
        <w:fldChar w:fldCharType="begin"/>
      </w:r>
      <w:r w:rsidR="005C3B9E">
        <w:instrText xml:space="preserve"> REF _Ref490066512 \w \h </w:instrText>
      </w:r>
      <w:r w:rsidR="005C3B9E">
        <w:fldChar w:fldCharType="separate"/>
      </w:r>
      <w:r w:rsidR="005C3B9E">
        <w:t>3.8</w:t>
      </w:r>
      <w:r w:rsidR="005C3B9E">
        <w:fldChar w:fldCharType="end"/>
      </w:r>
      <w:r w:rsidR="00E83C57">
        <w:t>)</w:t>
      </w:r>
    </w:p>
    <w:p w14:paraId="3692DF39" w14:textId="1881CB25" w:rsidR="00E83C57" w:rsidRDefault="00CC12BA" w:rsidP="00581A44">
      <w:pPr>
        <w:pStyle w:val="ListParagraph"/>
        <w:numPr>
          <w:ilvl w:val="0"/>
          <w:numId w:val="131"/>
        </w:numPr>
      </w:pPr>
      <w:r>
        <w:t xml:space="preserve">OAGADx </w:t>
      </w:r>
      <w:r w:rsidR="00E83C57">
        <w:t>moves UEGACC4 back to the Editing state. (Assertion #</w:t>
      </w:r>
      <w:r w:rsidR="0044676E">
        <w:fldChar w:fldCharType="begin"/>
      </w:r>
      <w:r w:rsidR="0044676E">
        <w:instrText xml:space="preserve"> REF _Ref490066521 \w \h </w:instrText>
      </w:r>
      <w:r w:rsidR="0044676E">
        <w:fldChar w:fldCharType="separate"/>
      </w:r>
      <w:r w:rsidR="0044676E">
        <w:t>3.9</w:t>
      </w:r>
      <w:r w:rsidR="0044676E">
        <w:fldChar w:fldCharType="end"/>
      </w:r>
      <w:r w:rsidR="00E83C57">
        <w:fldChar w:fldCharType="begin"/>
      </w:r>
      <w:r w:rsidR="00E83C57">
        <w:instrText xml:space="preserve"> REF _Ref489968872 \w \h </w:instrText>
      </w:r>
      <w:r w:rsidR="00E83C57">
        <w:fldChar w:fldCharType="end"/>
      </w:r>
      <w:r w:rsidR="00E83C57">
        <w:t>)</w:t>
      </w:r>
    </w:p>
    <w:p w14:paraId="3B8A703D" w14:textId="74A70E01" w:rsidR="00E83C57" w:rsidRDefault="00CC12BA" w:rsidP="00581A44">
      <w:pPr>
        <w:pStyle w:val="ListParagraph"/>
        <w:numPr>
          <w:ilvl w:val="0"/>
          <w:numId w:val="131"/>
        </w:numPr>
      </w:pPr>
      <w:r>
        <w:t xml:space="preserve">OAGADx </w:t>
      </w:r>
      <w:r w:rsidR="00E83C57">
        <w:t>moves UEGACC4 to the Candidate and then Published state. (Assertion #</w:t>
      </w:r>
      <w:r w:rsidR="0044676E">
        <w:fldChar w:fldCharType="begin"/>
      </w:r>
      <w:r w:rsidR="0044676E">
        <w:instrText xml:space="preserve"> REF _Ref490066543 \w \h </w:instrText>
      </w:r>
      <w:r w:rsidR="0044676E">
        <w:fldChar w:fldCharType="separate"/>
      </w:r>
      <w:r w:rsidR="0044676E">
        <w:t>3.10</w:t>
      </w:r>
      <w:r w:rsidR="0044676E">
        <w:fldChar w:fldCharType="end"/>
      </w:r>
      <w:r w:rsidR="00E83C57">
        <w:t>)</w:t>
      </w:r>
    </w:p>
    <w:p w14:paraId="4900A887" w14:textId="691DF33A" w:rsidR="00E83C57" w:rsidRDefault="00E83C57" w:rsidP="00581A44">
      <w:pPr>
        <w:pStyle w:val="ListParagraph"/>
        <w:numPr>
          <w:ilvl w:val="0"/>
          <w:numId w:val="131"/>
        </w:numPr>
      </w:pPr>
      <w:r>
        <w:lastRenderedPageBreak/>
        <w:t>Verify that there is</w:t>
      </w:r>
      <w:r w:rsidR="00B86063">
        <w:t xml:space="preserve"> no</w:t>
      </w:r>
      <w:r>
        <w:t xml:space="preserve"> sharing capability in the CC Management. (Assertion #</w:t>
      </w:r>
      <w:r w:rsidR="0044676E">
        <w:fldChar w:fldCharType="begin"/>
      </w:r>
      <w:r w:rsidR="0044676E">
        <w:instrText xml:space="preserve"> REF _Ref490066550 \w \h </w:instrText>
      </w:r>
      <w:r w:rsidR="0044676E">
        <w:fldChar w:fldCharType="separate"/>
      </w:r>
      <w:r w:rsidR="0044676E">
        <w:t>4</w:t>
      </w:r>
      <w:r w:rsidR="0044676E">
        <w:fldChar w:fldCharType="end"/>
      </w:r>
      <w:r>
        <w:t>)</w:t>
      </w:r>
    </w:p>
    <w:p w14:paraId="394E311D" w14:textId="59381E79" w:rsidR="00E83C57" w:rsidRDefault="005C3B9E" w:rsidP="00581A44">
      <w:pPr>
        <w:pStyle w:val="ListParagraph"/>
        <w:numPr>
          <w:ilvl w:val="0"/>
          <w:numId w:val="131"/>
        </w:numPr>
      </w:pPr>
      <w:r>
        <w:t xml:space="preserve">OAGADx </w:t>
      </w:r>
      <w:r w:rsidR="00E83C57">
        <w:t>change the ownership of UEGACC</w:t>
      </w:r>
      <w:r>
        <w:t>8</w:t>
      </w:r>
      <w:r w:rsidR="00E83C57">
        <w:t xml:space="preserve"> to </w:t>
      </w:r>
      <w:r>
        <w:t>OAGD1</w:t>
      </w:r>
      <w:r w:rsidR="00E83C57">
        <w:t xml:space="preserve">. </w:t>
      </w:r>
      <w:r>
        <w:t xml:space="preserve">Verify that no user without an OAGi tenant role is available for selection; and verify that the transfer is successful. </w:t>
      </w:r>
      <w:r w:rsidR="00E83C57">
        <w:t>(Assertion #</w:t>
      </w:r>
      <w:r w:rsidR="0044676E">
        <w:fldChar w:fldCharType="begin"/>
      </w:r>
      <w:r w:rsidR="0044676E">
        <w:instrText xml:space="preserve"> REF _Ref490066556 \w \h </w:instrText>
      </w:r>
      <w:r w:rsidR="0044676E">
        <w:fldChar w:fldCharType="separate"/>
      </w:r>
      <w:r w:rsidR="0044676E">
        <w:t>5.1</w:t>
      </w:r>
      <w:r w:rsidR="0044676E">
        <w:fldChar w:fldCharType="end"/>
      </w:r>
      <w:r w:rsidR="00E83C57">
        <w:t>)</w:t>
      </w:r>
    </w:p>
    <w:p w14:paraId="231951FB" w14:textId="0413408C" w:rsidR="00B86063" w:rsidRDefault="00B86063" w:rsidP="00581A44">
      <w:pPr>
        <w:pStyle w:val="ListParagraph"/>
        <w:numPr>
          <w:ilvl w:val="0"/>
          <w:numId w:val="131"/>
        </w:numPr>
      </w:pPr>
      <w:r>
        <w:t>Verify that OAGADx cannot change the ownership of UEGACC5. (Assertion #</w:t>
      </w:r>
      <w:r w:rsidR="0044676E">
        <w:fldChar w:fldCharType="begin"/>
      </w:r>
      <w:r w:rsidR="0044676E">
        <w:instrText xml:space="preserve"> REF _Ref490066566 \w \h </w:instrText>
      </w:r>
      <w:r w:rsidR="0044676E">
        <w:fldChar w:fldCharType="separate"/>
      </w:r>
      <w:r w:rsidR="0044676E">
        <w:t>5.2</w:t>
      </w:r>
      <w:r w:rsidR="0044676E">
        <w:fldChar w:fldCharType="end"/>
      </w:r>
      <w:r>
        <w:t>)</w:t>
      </w:r>
    </w:p>
    <w:p w14:paraId="5C06F2C2" w14:textId="15E846E9" w:rsidR="00E83C57" w:rsidRDefault="00E83C57" w:rsidP="00581A44">
      <w:pPr>
        <w:pStyle w:val="ListParagraph"/>
        <w:numPr>
          <w:ilvl w:val="0"/>
          <w:numId w:val="131"/>
        </w:numPr>
      </w:pPr>
      <w:r>
        <w:t xml:space="preserve">Verify that </w:t>
      </w:r>
      <w:r w:rsidR="00CC12BA">
        <w:t xml:space="preserve">OAGADx </w:t>
      </w:r>
      <w:r>
        <w:t>can successfully change the ownership of UEGACC</w:t>
      </w:r>
      <w:r w:rsidR="005C3B9E">
        <w:t>8</w:t>
      </w:r>
      <w:r>
        <w:t xml:space="preserve"> to OAG</w:t>
      </w:r>
      <w:r w:rsidR="005C3B9E">
        <w:t>A</w:t>
      </w:r>
      <w:r>
        <w:t>D</w:t>
      </w:r>
      <w:r w:rsidR="005C3B9E">
        <w:t>x</w:t>
      </w:r>
      <w:r>
        <w:t>. (Assertion #</w:t>
      </w:r>
      <w:r w:rsidR="0044676E">
        <w:fldChar w:fldCharType="begin"/>
      </w:r>
      <w:r w:rsidR="0044676E">
        <w:instrText xml:space="preserve"> REF _Ref490066573 \w \h </w:instrText>
      </w:r>
      <w:r w:rsidR="0044676E">
        <w:fldChar w:fldCharType="separate"/>
      </w:r>
      <w:r w:rsidR="0044676E">
        <w:t>5.3</w:t>
      </w:r>
      <w:r w:rsidR="0044676E">
        <w:fldChar w:fldCharType="end"/>
      </w:r>
      <w:r w:rsidR="00B86063">
        <w:fldChar w:fldCharType="begin"/>
      </w:r>
      <w:r w:rsidR="00B86063">
        <w:instrText xml:space="preserve"> REF _Ref489972913 \w \h </w:instrText>
      </w:r>
      <w:r w:rsidR="00B86063">
        <w:fldChar w:fldCharType="end"/>
      </w:r>
      <w:r>
        <w:t>)</w:t>
      </w:r>
    </w:p>
    <w:p w14:paraId="799A2D26" w14:textId="77777777" w:rsidR="005C3B9E" w:rsidRDefault="005C3B9E" w:rsidP="00581A44">
      <w:pPr>
        <w:pStyle w:val="ListParagraph"/>
        <w:numPr>
          <w:ilvl w:val="0"/>
          <w:numId w:val="131"/>
        </w:numPr>
      </w:pPr>
      <w:r>
        <w:t>OAGADx changes the state of UEGACC5 to the Editing state.</w:t>
      </w:r>
    </w:p>
    <w:p w14:paraId="194B521F" w14:textId="3FFC086D" w:rsidR="005C3B9E" w:rsidRDefault="005C3B9E" w:rsidP="00581A44">
      <w:pPr>
        <w:pStyle w:val="ListParagraph"/>
        <w:numPr>
          <w:ilvl w:val="0"/>
          <w:numId w:val="131"/>
        </w:numPr>
      </w:pPr>
      <w:r>
        <w:t>OAGADx transfers the ownership of UEGACC5 to OAGADy. (Assertion #</w:t>
      </w:r>
      <w:r w:rsidR="0044676E">
        <w:fldChar w:fldCharType="begin"/>
      </w:r>
      <w:r w:rsidR="0044676E">
        <w:instrText xml:space="preserve"> REF _Ref490066588 \w \h </w:instrText>
      </w:r>
      <w:r w:rsidR="0044676E">
        <w:fldChar w:fldCharType="separate"/>
      </w:r>
      <w:r w:rsidR="0044676E">
        <w:t>5.4</w:t>
      </w:r>
      <w:r w:rsidR="0044676E">
        <w:fldChar w:fldCharType="end"/>
      </w:r>
      <w:r>
        <w:t>)</w:t>
      </w:r>
    </w:p>
    <w:p w14:paraId="119BF6D6" w14:textId="62FA4926" w:rsidR="00E83C57" w:rsidRDefault="00CC12BA" w:rsidP="00581A44">
      <w:pPr>
        <w:pStyle w:val="ListParagraph"/>
        <w:numPr>
          <w:ilvl w:val="0"/>
          <w:numId w:val="131"/>
        </w:numPr>
      </w:pPr>
      <w:r>
        <w:t xml:space="preserve">OAGADx </w:t>
      </w:r>
      <w:r w:rsidR="00E83C57">
        <w:t>logs out.</w:t>
      </w:r>
    </w:p>
    <w:p w14:paraId="27593AF9" w14:textId="32A18B6F" w:rsidR="00E83C57" w:rsidRDefault="00CC12BA" w:rsidP="00581A44">
      <w:pPr>
        <w:pStyle w:val="ListParagraph"/>
        <w:numPr>
          <w:ilvl w:val="0"/>
          <w:numId w:val="131"/>
        </w:numPr>
      </w:pPr>
      <w:r>
        <w:t>OAGADy</w:t>
      </w:r>
      <w:r w:rsidR="00E83C57">
        <w:t xml:space="preserve"> logs in as an OAGi </w:t>
      </w:r>
      <w:r w:rsidR="005C3B9E">
        <w:t>admin</w:t>
      </w:r>
      <w:r w:rsidR="00E83C57">
        <w:t>.</w:t>
      </w:r>
    </w:p>
    <w:p w14:paraId="25382405" w14:textId="599FAEDA" w:rsidR="00E83C57" w:rsidRDefault="00CC12BA" w:rsidP="00581A44">
      <w:pPr>
        <w:pStyle w:val="ListParagraph"/>
        <w:numPr>
          <w:ilvl w:val="0"/>
          <w:numId w:val="131"/>
        </w:numPr>
      </w:pPr>
      <w:r>
        <w:t xml:space="preserve">OAGADy </w:t>
      </w:r>
      <w:r w:rsidR="00E83C57">
        <w:t>change the state of UEGACC5 to the Published state.</w:t>
      </w:r>
    </w:p>
    <w:p w14:paraId="75CAAB2E" w14:textId="4F1CE619" w:rsidR="00E83C57" w:rsidRDefault="00CC12BA" w:rsidP="00581A44">
      <w:pPr>
        <w:pStyle w:val="ListParagraph"/>
        <w:numPr>
          <w:ilvl w:val="0"/>
          <w:numId w:val="131"/>
        </w:numPr>
      </w:pPr>
      <w:r>
        <w:t xml:space="preserve">OAGADy </w:t>
      </w:r>
      <w:r w:rsidR="00E83C57">
        <w:t>logs out.</w:t>
      </w:r>
    </w:p>
    <w:p w14:paraId="7B15FBF8" w14:textId="004BC37B" w:rsidR="00E83C57" w:rsidRDefault="00CC12BA" w:rsidP="00581A44">
      <w:pPr>
        <w:pStyle w:val="ListParagraph"/>
        <w:numPr>
          <w:ilvl w:val="0"/>
          <w:numId w:val="131"/>
        </w:numPr>
      </w:pPr>
      <w:r>
        <w:t>OAGADx</w:t>
      </w:r>
      <w:r w:rsidR="00E83C57">
        <w:t xml:space="preserve"> logs in as an OAGi </w:t>
      </w:r>
      <w:r w:rsidR="005C3B9E">
        <w:t>admin</w:t>
      </w:r>
      <w:r w:rsidR="00E83C57">
        <w:t>.</w:t>
      </w:r>
    </w:p>
    <w:p w14:paraId="15704777" w14:textId="717C3ED3" w:rsidR="00E83C57" w:rsidRDefault="00CC12BA" w:rsidP="00581A44">
      <w:pPr>
        <w:pStyle w:val="ListParagraph"/>
        <w:numPr>
          <w:ilvl w:val="0"/>
          <w:numId w:val="131"/>
        </w:numPr>
      </w:pPr>
      <w:r>
        <w:t xml:space="preserve">OAGADx </w:t>
      </w:r>
      <w:r w:rsidR="00E83C57">
        <w:t>opens PB7.</w:t>
      </w:r>
    </w:p>
    <w:p w14:paraId="0F726924" w14:textId="30FC3090"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PB7 for edit. (note this is because PB7 uses the same extension as PB5). (Assertion #</w:t>
      </w:r>
      <w:r w:rsidR="0044676E">
        <w:fldChar w:fldCharType="begin"/>
      </w:r>
      <w:r w:rsidR="0044676E">
        <w:instrText xml:space="preserve"> REF _Ref490066600 \w \h </w:instrText>
      </w:r>
      <w:r w:rsidR="0044676E">
        <w:fldChar w:fldCharType="separate"/>
      </w:r>
      <w:r w:rsidR="0044676E">
        <w:t>6.1</w:t>
      </w:r>
      <w:r w:rsidR="0044676E">
        <w:fldChar w:fldCharType="end"/>
      </w:r>
      <w:r>
        <w:t>)</w:t>
      </w:r>
      <w:commentRangeEnd w:id="469"/>
      <w:r>
        <w:rPr>
          <w:rStyle w:val="CommentReference"/>
        </w:rPr>
        <w:commentReference w:id="469"/>
      </w:r>
    </w:p>
    <w:p w14:paraId="33383371" w14:textId="660E70DD" w:rsidR="00E83C57" w:rsidRDefault="00CC12BA" w:rsidP="00581A44">
      <w:pPr>
        <w:pStyle w:val="ListParagraph"/>
        <w:numPr>
          <w:ilvl w:val="0"/>
          <w:numId w:val="131"/>
        </w:numPr>
      </w:pPr>
      <w:r>
        <w:t xml:space="preserve">OAGADx </w:t>
      </w:r>
      <w:r w:rsidR="00E83C57">
        <w:t>opens PB3.</w:t>
      </w:r>
    </w:p>
    <w:p w14:paraId="0E1A33B8" w14:textId="2A51D552"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PB3 for edit. (Assertion #</w:t>
      </w:r>
      <w:r w:rsidR="0044676E">
        <w:fldChar w:fldCharType="begin"/>
      </w:r>
      <w:r w:rsidR="0044676E">
        <w:instrText xml:space="preserve"> REF _Ref490066607 \w \h </w:instrText>
      </w:r>
      <w:r w:rsidR="0044676E">
        <w:fldChar w:fldCharType="separate"/>
      </w:r>
      <w:r w:rsidR="0044676E">
        <w:t>6.2</w:t>
      </w:r>
      <w:r w:rsidR="0044676E">
        <w:fldChar w:fldCharType="end"/>
      </w:r>
      <w:r>
        <w:fldChar w:fldCharType="begin"/>
      </w:r>
      <w:r>
        <w:instrText xml:space="preserve"> REF _Ref489974889 \w \h </w:instrText>
      </w:r>
      <w:r>
        <w:fldChar w:fldCharType="end"/>
      </w:r>
      <w:r>
        <w:t>)</w:t>
      </w:r>
    </w:p>
    <w:p w14:paraId="69756701" w14:textId="39819885" w:rsidR="00E83C57" w:rsidRDefault="00CC12BA" w:rsidP="00581A44">
      <w:pPr>
        <w:pStyle w:val="ListParagraph"/>
        <w:numPr>
          <w:ilvl w:val="0"/>
          <w:numId w:val="131"/>
        </w:numPr>
      </w:pPr>
      <w:r>
        <w:t xml:space="preserve">OAGADx </w:t>
      </w:r>
      <w:r w:rsidR="00E83C57">
        <w:t>logs out.</w:t>
      </w:r>
    </w:p>
    <w:p w14:paraId="00BE6761" w14:textId="77777777" w:rsidR="00497BCC" w:rsidRDefault="00497BCC" w:rsidP="00497BCC">
      <w:r>
        <w:t>Assertions covered in this test case:</w:t>
      </w:r>
    </w:p>
    <w:p w14:paraId="0EFCDA6A" w14:textId="690A1F34" w:rsidR="00E469FB" w:rsidRDefault="00E469FB" w:rsidP="00581A44">
      <w:pPr>
        <w:pStyle w:val="ListParagraph"/>
        <w:numPr>
          <w:ilvl w:val="0"/>
          <w:numId w:val="130"/>
        </w:numPr>
      </w:pPr>
      <w:bookmarkStart w:id="470" w:name="_Ref490044761"/>
      <w:r>
        <w:t>OAGi admin can creates a localized profile BOD extension.</w:t>
      </w:r>
      <w:bookmarkEnd w:id="470"/>
    </w:p>
    <w:p w14:paraId="1553D553" w14:textId="6246C544" w:rsidR="00E469FB" w:rsidRDefault="00E469FB" w:rsidP="00581A44">
      <w:pPr>
        <w:pStyle w:val="ListParagraph"/>
        <w:numPr>
          <w:ilvl w:val="0"/>
          <w:numId w:val="130"/>
        </w:numPr>
      </w:pPr>
      <w:r>
        <w:t>OAGi admin can manage a localized profile BOD extension (through the localized profile BOD extension menu).</w:t>
      </w:r>
    </w:p>
    <w:p w14:paraId="4C2B8933" w14:textId="1E5ECD6E" w:rsidR="00E469FB" w:rsidRDefault="00E469FB" w:rsidP="00581A44">
      <w:pPr>
        <w:pStyle w:val="ListParagraph"/>
        <w:numPr>
          <w:ilvl w:val="1"/>
          <w:numId w:val="130"/>
        </w:numPr>
      </w:pPr>
      <w:bookmarkStart w:id="471" w:name="_Ref490044793"/>
      <w:r>
        <w:t>An OAGi admin can add a new ASCC to an owned profile BOD extension in the Editing state using ASCCP belonging to the OAGi tenant but not ASCCP belonging to enterprise tenants in any state. Also, user extension group ASCCPs shall not be available for selection.</w:t>
      </w:r>
      <w:bookmarkEnd w:id="471"/>
    </w:p>
    <w:p w14:paraId="3D3B3E46" w14:textId="1A0DE96C" w:rsidR="00E469FB" w:rsidRDefault="00E469FB" w:rsidP="00581A44">
      <w:pPr>
        <w:pStyle w:val="ListParagraph"/>
        <w:numPr>
          <w:ilvl w:val="1"/>
          <w:numId w:val="130"/>
        </w:numPr>
      </w:pPr>
      <w:bookmarkStart w:id="472" w:name="_Ref490044802"/>
      <w:r>
        <w:t xml:space="preserve">An OAGi admin can add a new BCC to an owned profile BOD extension in the Editing </w:t>
      </w:r>
      <w:commentRangeStart w:id="473"/>
      <w:r>
        <w:t>state.</w:t>
      </w:r>
      <w:commentRangeEnd w:id="473"/>
      <w:r>
        <w:rPr>
          <w:rStyle w:val="CommentReference"/>
        </w:rPr>
        <w:commentReference w:id="473"/>
      </w:r>
      <w:bookmarkEnd w:id="472"/>
    </w:p>
    <w:p w14:paraId="24D0C79E" w14:textId="04346F3D" w:rsidR="00E469FB" w:rsidRDefault="00E469FB" w:rsidP="00581A44">
      <w:pPr>
        <w:pStyle w:val="ListParagraph"/>
        <w:numPr>
          <w:ilvl w:val="1"/>
          <w:numId w:val="130"/>
        </w:numPr>
      </w:pPr>
      <w:bookmarkStart w:id="474" w:name="_Ref490044839"/>
      <w:r>
        <w:t>An OAGi admin can remove an ASCC from an owned profile BOD extension in the Editing state.</w:t>
      </w:r>
      <w:bookmarkEnd w:id="474"/>
    </w:p>
    <w:p w14:paraId="7886B71C" w14:textId="1D6291CC" w:rsidR="00E469FB" w:rsidRDefault="00E469FB" w:rsidP="00581A44">
      <w:pPr>
        <w:pStyle w:val="ListParagraph"/>
        <w:numPr>
          <w:ilvl w:val="1"/>
          <w:numId w:val="130"/>
        </w:numPr>
      </w:pPr>
      <w:bookmarkStart w:id="475" w:name="_Ref490044849"/>
      <w:r>
        <w:t>An OAGi admin can remove an BCC from an owned profile BOD extension in the Editing state.</w:t>
      </w:r>
      <w:bookmarkEnd w:id="475"/>
    </w:p>
    <w:p w14:paraId="632BAEA5" w14:textId="1F9DFED1" w:rsidR="00E469FB" w:rsidRDefault="00E469FB" w:rsidP="00581A44">
      <w:pPr>
        <w:pStyle w:val="ListParagraph"/>
        <w:numPr>
          <w:ilvl w:val="1"/>
          <w:numId w:val="130"/>
        </w:numPr>
      </w:pPr>
      <w:bookmarkStart w:id="476" w:name="_Ref490056843"/>
      <w:r>
        <w:t>An OAGi admin can change the state of an owned profile BOD extension from Editing to Candidate.</w:t>
      </w:r>
      <w:bookmarkEnd w:id="476"/>
    </w:p>
    <w:p w14:paraId="1DD7EB5A" w14:textId="0D49B77B" w:rsidR="00E469FB" w:rsidRDefault="00E469FB" w:rsidP="00581A44">
      <w:pPr>
        <w:pStyle w:val="ListParagraph"/>
        <w:numPr>
          <w:ilvl w:val="1"/>
          <w:numId w:val="130"/>
        </w:numPr>
      </w:pPr>
      <w:bookmarkStart w:id="477" w:name="_Ref490066391"/>
      <w:r>
        <w:t>An OAGi admin can change the state of an owned profile BOD extension from Candidate to Published.</w:t>
      </w:r>
      <w:bookmarkEnd w:id="477"/>
    </w:p>
    <w:p w14:paraId="7F6C9563" w14:textId="57F0552F" w:rsidR="00E469FB" w:rsidRDefault="00E469FB" w:rsidP="00581A44">
      <w:pPr>
        <w:pStyle w:val="ListParagraph"/>
        <w:numPr>
          <w:ilvl w:val="1"/>
          <w:numId w:val="130"/>
        </w:numPr>
      </w:pPr>
      <w:bookmarkStart w:id="478" w:name="_Ref490066404"/>
      <w:r>
        <w:t>An OAGi admin can change the state of an owned profile BOD extension from Candidate back to Editing.</w:t>
      </w:r>
      <w:bookmarkEnd w:id="478"/>
    </w:p>
    <w:p w14:paraId="03ABF1ED" w14:textId="77E9F188" w:rsidR="00E469FB" w:rsidRDefault="00E469FB" w:rsidP="00581A44">
      <w:pPr>
        <w:pStyle w:val="ListParagraph"/>
        <w:numPr>
          <w:ilvl w:val="1"/>
          <w:numId w:val="130"/>
        </w:numPr>
      </w:pPr>
      <w:bookmarkStart w:id="479" w:name="_Ref490066410"/>
      <w:r>
        <w:t>An OAGi admin can open up the extension to the same component that is still in the Editing state through another profile BOD.</w:t>
      </w:r>
      <w:bookmarkEnd w:id="479"/>
    </w:p>
    <w:p w14:paraId="766CC76B" w14:textId="72168BB0" w:rsidR="00E469FB" w:rsidRDefault="00E469FB" w:rsidP="00581A44">
      <w:pPr>
        <w:pStyle w:val="ListParagraph"/>
        <w:numPr>
          <w:ilvl w:val="1"/>
          <w:numId w:val="130"/>
        </w:numPr>
      </w:pPr>
      <w:r>
        <w:lastRenderedPageBreak/>
        <w:t>The system shall not allow an OAGi admin to create an extension to a component being extended by another OAGi tenant’s user.</w:t>
      </w:r>
    </w:p>
    <w:p w14:paraId="462B4829" w14:textId="5EA49586" w:rsidR="00E469FB" w:rsidRDefault="00E469FB" w:rsidP="00581A44">
      <w:pPr>
        <w:pStyle w:val="ListParagraph"/>
        <w:numPr>
          <w:ilvl w:val="2"/>
          <w:numId w:val="130"/>
        </w:numPr>
      </w:pPr>
      <w:r>
        <w:t xml:space="preserve"> </w:t>
      </w:r>
      <w:bookmarkStart w:id="480" w:name="_Ref490066419"/>
      <w:r>
        <w:t xml:space="preserve">The system shall not allow an OAGi admin to create an extension to a component being extended by another OAGi </w:t>
      </w:r>
      <w:r w:rsidR="00CC12BA">
        <w:t>developer</w:t>
      </w:r>
      <w:r>
        <w:t xml:space="preserve"> in the Editing state.</w:t>
      </w:r>
      <w:bookmarkEnd w:id="480"/>
    </w:p>
    <w:p w14:paraId="057C2324" w14:textId="2E47218F" w:rsidR="00E469FB" w:rsidRDefault="00E469FB" w:rsidP="00581A44">
      <w:pPr>
        <w:pStyle w:val="ListParagraph"/>
        <w:numPr>
          <w:ilvl w:val="2"/>
          <w:numId w:val="130"/>
        </w:numPr>
      </w:pPr>
      <w:bookmarkStart w:id="481" w:name="_Ref490066426"/>
      <w:r>
        <w:t>The system shall not allow an OAGi admin to create an extension to a component being extended by an</w:t>
      </w:r>
      <w:r w:rsidR="00CC12BA">
        <w:t>other</w:t>
      </w:r>
      <w:r>
        <w:t xml:space="preserve"> OAGi </w:t>
      </w:r>
      <w:r w:rsidR="00CC12BA">
        <w:t>admin</w:t>
      </w:r>
      <w:r>
        <w:t xml:space="preserve"> in the Candidate state.</w:t>
      </w:r>
      <w:bookmarkEnd w:id="481"/>
    </w:p>
    <w:p w14:paraId="065CD22E" w14:textId="46F06F72" w:rsidR="00E469FB" w:rsidRDefault="00E469FB" w:rsidP="00581A44">
      <w:pPr>
        <w:pStyle w:val="ListParagraph"/>
        <w:numPr>
          <w:ilvl w:val="0"/>
          <w:numId w:val="130"/>
        </w:numPr>
      </w:pPr>
      <w:r>
        <w:t>OAGi admin can manage user extension group ACCs on the CC Management page.</w:t>
      </w:r>
    </w:p>
    <w:p w14:paraId="31F7E7BC" w14:textId="6FE8D420" w:rsidR="00E469FB" w:rsidRDefault="00E469FB" w:rsidP="00581A44">
      <w:pPr>
        <w:pStyle w:val="ListParagraph"/>
        <w:numPr>
          <w:ilvl w:val="1"/>
          <w:numId w:val="130"/>
        </w:numPr>
      </w:pPr>
      <w:bookmarkStart w:id="482" w:name="_Ref490066436"/>
      <w:r>
        <w:t>An OAGi admin cannot see in the CC list any user extension group ACC belonging to enterprise tenants (test particularly on those ACCs owned by the OAGi admin in the enterprise tenant’s capacity).</w:t>
      </w:r>
      <w:bookmarkEnd w:id="482"/>
    </w:p>
    <w:p w14:paraId="0E81D38B" w14:textId="15743001" w:rsidR="00E469FB" w:rsidRDefault="00E469FB" w:rsidP="00581A44">
      <w:pPr>
        <w:pStyle w:val="ListParagraph"/>
        <w:numPr>
          <w:ilvl w:val="1"/>
          <w:numId w:val="130"/>
        </w:numPr>
      </w:pPr>
      <w:r>
        <w:t>An OAGi admin can see in the CC list user extension group ACCs belonging to others in the OAGi tenant. The ACCs can be in any state.</w:t>
      </w:r>
    </w:p>
    <w:p w14:paraId="259D3079" w14:textId="3C2A7C67" w:rsidR="00E469FB" w:rsidRDefault="00E469FB" w:rsidP="00581A44">
      <w:pPr>
        <w:pStyle w:val="ListParagraph"/>
        <w:numPr>
          <w:ilvl w:val="2"/>
          <w:numId w:val="130"/>
        </w:numPr>
      </w:pPr>
      <w:bookmarkStart w:id="483" w:name="_Ref490066443"/>
      <w:r>
        <w:t>An OAGi admin can see in the list user extension group ACCs in the Editing state belonging to an</w:t>
      </w:r>
      <w:r w:rsidR="00CC12BA">
        <w:t>other</w:t>
      </w:r>
      <w:r>
        <w:t xml:space="preserve"> OAGi </w:t>
      </w:r>
      <w:r w:rsidR="00CC12BA">
        <w:t>developer</w:t>
      </w:r>
      <w:r>
        <w:t>.</w:t>
      </w:r>
      <w:bookmarkEnd w:id="483"/>
    </w:p>
    <w:p w14:paraId="1A59558C" w14:textId="119E003D" w:rsidR="00E469FB" w:rsidRDefault="00E469FB" w:rsidP="00581A44">
      <w:pPr>
        <w:pStyle w:val="ListParagraph"/>
        <w:numPr>
          <w:ilvl w:val="2"/>
          <w:numId w:val="130"/>
        </w:numPr>
      </w:pPr>
      <w:bookmarkStart w:id="484" w:name="_Ref490066450"/>
      <w:r>
        <w:t xml:space="preserve">An OAGi admin can see in the list user extension group ACCs in the Candidate state belonging to another OAGi </w:t>
      </w:r>
      <w:r w:rsidR="00CC12BA">
        <w:t>admin</w:t>
      </w:r>
      <w:r>
        <w:t>.</w:t>
      </w:r>
      <w:bookmarkEnd w:id="484"/>
    </w:p>
    <w:p w14:paraId="70338930" w14:textId="33B077BC" w:rsidR="00E469FB" w:rsidRDefault="00E469FB" w:rsidP="00581A44">
      <w:pPr>
        <w:pStyle w:val="ListParagraph"/>
        <w:numPr>
          <w:ilvl w:val="1"/>
          <w:numId w:val="130"/>
        </w:numPr>
      </w:pPr>
      <w:r>
        <w:t>An OAGi admin can see the detail of user extension group ACCs belonging to others in the OAGi tenant only in the Candidate or Published state but cannot make any change.</w:t>
      </w:r>
    </w:p>
    <w:p w14:paraId="0422F286" w14:textId="66DD7CE7" w:rsidR="00E469FB" w:rsidRDefault="00E469FB" w:rsidP="00581A44">
      <w:pPr>
        <w:pStyle w:val="ListParagraph"/>
        <w:numPr>
          <w:ilvl w:val="2"/>
          <w:numId w:val="130"/>
        </w:numPr>
      </w:pPr>
      <w:bookmarkStart w:id="485" w:name="_Ref490066461"/>
      <w:r>
        <w:t xml:space="preserve">An OAGi admin can see the detail of a user extension group ACC belonging to another OAGi </w:t>
      </w:r>
      <w:r w:rsidR="00CC12BA">
        <w:t>developer</w:t>
      </w:r>
      <w:r>
        <w:t xml:space="preserve"> in the Candidate state but cannot make any change.</w:t>
      </w:r>
      <w:bookmarkEnd w:id="485"/>
    </w:p>
    <w:p w14:paraId="4BBEAA5D" w14:textId="394E254A" w:rsidR="00E469FB" w:rsidRDefault="00E469FB" w:rsidP="00581A44">
      <w:pPr>
        <w:pStyle w:val="ListParagraph"/>
        <w:numPr>
          <w:ilvl w:val="2"/>
          <w:numId w:val="130"/>
        </w:numPr>
      </w:pPr>
      <w:bookmarkStart w:id="486" w:name="_Ref490066467"/>
      <w:r>
        <w:t>An OAGi admin can see the detail of a user extension group ACC belonging to an</w:t>
      </w:r>
      <w:r w:rsidR="00CC12BA">
        <w:t>other</w:t>
      </w:r>
      <w:r>
        <w:t xml:space="preserve"> OAGi </w:t>
      </w:r>
      <w:r w:rsidR="00CC12BA">
        <w:t>admin</w:t>
      </w:r>
      <w:r>
        <w:t xml:space="preserve"> in the Published state but cannot make any change.</w:t>
      </w:r>
      <w:bookmarkEnd w:id="486"/>
    </w:p>
    <w:p w14:paraId="6C9A87A7" w14:textId="24E2E61B" w:rsidR="00E469FB" w:rsidRDefault="00E469FB" w:rsidP="00581A44">
      <w:pPr>
        <w:pStyle w:val="ListParagraph"/>
        <w:numPr>
          <w:ilvl w:val="2"/>
          <w:numId w:val="130"/>
        </w:numPr>
      </w:pPr>
      <w:bookmarkStart w:id="487" w:name="_Ref490066473"/>
      <w:r>
        <w:t xml:space="preserve">An OAGi admin cannot see the detail of a user extension group ACC belonging to another OAGi </w:t>
      </w:r>
      <w:r w:rsidR="00CC12BA">
        <w:t>admin</w:t>
      </w:r>
      <w:r>
        <w:t xml:space="preserve"> in the Editing state.</w:t>
      </w:r>
      <w:bookmarkEnd w:id="487"/>
    </w:p>
    <w:p w14:paraId="7F52F1A6" w14:textId="7E1EBF2E" w:rsidR="00E469FB" w:rsidRDefault="00E469FB" w:rsidP="00581A44">
      <w:pPr>
        <w:pStyle w:val="ListParagraph"/>
        <w:numPr>
          <w:ilvl w:val="1"/>
          <w:numId w:val="130"/>
        </w:numPr>
      </w:pPr>
      <w:bookmarkStart w:id="488" w:name="_Ref490066486"/>
      <w:r>
        <w:t xml:space="preserve">An OAGi </w:t>
      </w:r>
      <w:r w:rsidR="00CC12BA">
        <w:t>admin</w:t>
      </w:r>
      <w:r>
        <w:t xml:space="preserve"> can add a new ASCC to an owned ACC in the Editing state using ASCCP belonging to the OAGi tenant but not ASCCP belonging to enterprise tenants in any state. User extension group ASCCPs shall not be available for selection.</w:t>
      </w:r>
      <w:bookmarkEnd w:id="488"/>
    </w:p>
    <w:p w14:paraId="2C0D615F" w14:textId="12D08ED7" w:rsidR="00E469FB" w:rsidRDefault="00E469FB" w:rsidP="00581A44">
      <w:pPr>
        <w:pStyle w:val="ListParagraph"/>
        <w:numPr>
          <w:ilvl w:val="1"/>
          <w:numId w:val="130"/>
        </w:numPr>
      </w:pPr>
      <w:bookmarkStart w:id="489" w:name="_Ref490066494"/>
      <w:r>
        <w:t xml:space="preserve">An OAGi </w:t>
      </w:r>
      <w:r w:rsidR="00CC12BA">
        <w:t>admin</w:t>
      </w:r>
      <w:r>
        <w:t xml:space="preserve"> can add a new BCC to an owned ACC in the Editing </w:t>
      </w:r>
      <w:commentRangeStart w:id="490"/>
      <w:r>
        <w:t>state.</w:t>
      </w:r>
      <w:commentRangeEnd w:id="490"/>
      <w:r>
        <w:rPr>
          <w:rStyle w:val="CommentReference"/>
        </w:rPr>
        <w:commentReference w:id="490"/>
      </w:r>
      <w:bookmarkEnd w:id="489"/>
    </w:p>
    <w:p w14:paraId="185D3AED" w14:textId="6531EE61" w:rsidR="00E469FB" w:rsidRDefault="00E469FB" w:rsidP="00581A44">
      <w:pPr>
        <w:pStyle w:val="ListParagraph"/>
        <w:numPr>
          <w:ilvl w:val="1"/>
          <w:numId w:val="130"/>
        </w:numPr>
      </w:pPr>
      <w:bookmarkStart w:id="491" w:name="_Ref490066500"/>
      <w:r>
        <w:t xml:space="preserve">An OAGi </w:t>
      </w:r>
      <w:r w:rsidR="00CC12BA">
        <w:t>admin</w:t>
      </w:r>
      <w:r>
        <w:t xml:space="preserve"> can remove an ASCC from an owned ACC in the Editing state.</w:t>
      </w:r>
      <w:bookmarkEnd w:id="491"/>
    </w:p>
    <w:p w14:paraId="4BAA5F87" w14:textId="53061708" w:rsidR="00E469FB" w:rsidRDefault="00E469FB" w:rsidP="00581A44">
      <w:pPr>
        <w:pStyle w:val="ListParagraph"/>
        <w:numPr>
          <w:ilvl w:val="1"/>
          <w:numId w:val="130"/>
        </w:numPr>
      </w:pPr>
      <w:bookmarkStart w:id="492" w:name="_Ref490066507"/>
      <w:r>
        <w:t xml:space="preserve">An OAGi </w:t>
      </w:r>
      <w:r w:rsidR="00CC12BA">
        <w:t>admin</w:t>
      </w:r>
      <w:r>
        <w:t xml:space="preserve"> can remove an BCC from an owned ACC in the Editing state.</w:t>
      </w:r>
      <w:bookmarkEnd w:id="492"/>
    </w:p>
    <w:p w14:paraId="621F982E" w14:textId="784892A9" w:rsidR="00E469FB" w:rsidRDefault="00E469FB" w:rsidP="00581A44">
      <w:pPr>
        <w:pStyle w:val="ListParagraph"/>
        <w:numPr>
          <w:ilvl w:val="1"/>
          <w:numId w:val="130"/>
        </w:numPr>
      </w:pPr>
      <w:bookmarkStart w:id="493" w:name="_Ref490066512"/>
      <w:r>
        <w:t xml:space="preserve">An OAGi </w:t>
      </w:r>
      <w:r w:rsidR="00CC12BA">
        <w:t>admin</w:t>
      </w:r>
      <w:r>
        <w:t xml:space="preserve"> can change the state of an ACC it owns from Editing to Candidate.</w:t>
      </w:r>
      <w:bookmarkEnd w:id="493"/>
    </w:p>
    <w:p w14:paraId="711E0A41" w14:textId="39C8700A" w:rsidR="00E469FB" w:rsidRDefault="00E469FB" w:rsidP="00581A44">
      <w:pPr>
        <w:pStyle w:val="ListParagraph"/>
        <w:numPr>
          <w:ilvl w:val="1"/>
          <w:numId w:val="130"/>
        </w:numPr>
      </w:pPr>
      <w:bookmarkStart w:id="494" w:name="_Ref490066521"/>
      <w:r>
        <w:t xml:space="preserve">An OAGi </w:t>
      </w:r>
      <w:r w:rsidR="00CC12BA">
        <w:t>admin</w:t>
      </w:r>
      <w:r>
        <w:t xml:space="preserve"> can change the state of an ACC it owns from Candidate back to Editing.</w:t>
      </w:r>
      <w:bookmarkEnd w:id="494"/>
    </w:p>
    <w:p w14:paraId="287C4EE2" w14:textId="1225BBC1" w:rsidR="00E469FB" w:rsidRDefault="00E469FB" w:rsidP="00581A44">
      <w:pPr>
        <w:pStyle w:val="ListParagraph"/>
        <w:numPr>
          <w:ilvl w:val="1"/>
          <w:numId w:val="130"/>
        </w:numPr>
      </w:pPr>
      <w:bookmarkStart w:id="495" w:name="_Ref490066543"/>
      <w:r>
        <w:t xml:space="preserve">An OAGi </w:t>
      </w:r>
      <w:r w:rsidR="00CC12BA">
        <w:t>admin</w:t>
      </w:r>
      <w:r>
        <w:t xml:space="preserve"> can change the state of an ACC it owns from Candidate to Published.</w:t>
      </w:r>
      <w:bookmarkEnd w:id="495"/>
    </w:p>
    <w:p w14:paraId="43EB03E6" w14:textId="77777777" w:rsidR="00E469FB" w:rsidRDefault="00E469FB" w:rsidP="00581A44">
      <w:pPr>
        <w:pStyle w:val="ListParagraph"/>
        <w:numPr>
          <w:ilvl w:val="0"/>
          <w:numId w:val="130"/>
        </w:numPr>
      </w:pPr>
      <w:bookmarkStart w:id="496" w:name="_Ref490066550"/>
      <w:r>
        <w:t>There is no sharing capability in the CC Management.</w:t>
      </w:r>
      <w:bookmarkEnd w:id="496"/>
    </w:p>
    <w:p w14:paraId="2A01798E" w14:textId="09E23321" w:rsidR="00E469FB" w:rsidRDefault="00B61401" w:rsidP="00581A44">
      <w:pPr>
        <w:pStyle w:val="ListParagraph"/>
        <w:numPr>
          <w:ilvl w:val="0"/>
          <w:numId w:val="130"/>
        </w:numPr>
      </w:pPr>
      <w:r>
        <w:t xml:space="preserve">An OAGi admin can transfer the ownership of the user extension group ACC belonging to himself or other OAGi tenant’s users. The admin can transfer the ownership to any user with a OAGi tenant’s role. </w:t>
      </w:r>
      <w:r w:rsidR="00E469FB">
        <w:t>The ACC has to be in the Editing state.</w:t>
      </w:r>
    </w:p>
    <w:p w14:paraId="15A0FEC0" w14:textId="3F926B76" w:rsidR="00E469FB" w:rsidRDefault="00B61401" w:rsidP="00581A44">
      <w:pPr>
        <w:pStyle w:val="ListParagraph"/>
        <w:numPr>
          <w:ilvl w:val="1"/>
          <w:numId w:val="130"/>
        </w:numPr>
      </w:pPr>
      <w:bookmarkStart w:id="497" w:name="_Ref490066556"/>
      <w:r>
        <w:t>The OAGi admin can transfer the ownership</w:t>
      </w:r>
      <w:r w:rsidR="00E469FB">
        <w:t xml:space="preserve"> of a user extension group ACC in the Editing state </w:t>
      </w:r>
      <w:r>
        <w:t>from</w:t>
      </w:r>
      <w:r w:rsidR="00E469FB">
        <w:t xml:space="preserve"> another OAGi </w:t>
      </w:r>
      <w:r w:rsidR="00B86063">
        <w:t>admin</w:t>
      </w:r>
      <w:r>
        <w:t xml:space="preserve"> to another </w:t>
      </w:r>
      <w:r w:rsidR="00C20CDE">
        <w:t>OAGi developer</w:t>
      </w:r>
      <w:r w:rsidR="005C3B9E">
        <w:t xml:space="preserve"> and not a user without an OAGi tenant’s role</w:t>
      </w:r>
      <w:r w:rsidR="00E469FB">
        <w:t>.</w:t>
      </w:r>
      <w:bookmarkEnd w:id="497"/>
      <w:r w:rsidR="00E469FB">
        <w:t xml:space="preserve"> </w:t>
      </w:r>
    </w:p>
    <w:p w14:paraId="5C59CE23" w14:textId="364418A6" w:rsidR="00E469FB" w:rsidRDefault="00C20CDE" w:rsidP="00581A44">
      <w:pPr>
        <w:pStyle w:val="ListParagraph"/>
        <w:numPr>
          <w:ilvl w:val="1"/>
          <w:numId w:val="130"/>
        </w:numPr>
      </w:pPr>
      <w:bookmarkStart w:id="498" w:name="_Ref490066566"/>
      <w:r>
        <w:t xml:space="preserve">The OAGi admin cannot transfer the ownership of his own </w:t>
      </w:r>
      <w:r w:rsidR="00B86063">
        <w:t>user extension group ACC in the Candidat</w:t>
      </w:r>
      <w:r>
        <w:t>e state</w:t>
      </w:r>
      <w:r w:rsidR="00B86063">
        <w:t>.</w:t>
      </w:r>
      <w:bookmarkEnd w:id="498"/>
      <w:r w:rsidR="00E469FB">
        <w:t xml:space="preserve"> </w:t>
      </w:r>
    </w:p>
    <w:p w14:paraId="7C45EC01" w14:textId="3F7EE0B5" w:rsidR="00E469FB" w:rsidRDefault="00C20CDE" w:rsidP="00581A44">
      <w:pPr>
        <w:pStyle w:val="ListParagraph"/>
        <w:numPr>
          <w:ilvl w:val="1"/>
          <w:numId w:val="130"/>
        </w:numPr>
      </w:pPr>
      <w:bookmarkStart w:id="499" w:name="_Ref490066573"/>
      <w:r>
        <w:lastRenderedPageBreak/>
        <w:t>The OAGi admin can transfer the ownership of a user extension group ACC in the Editing state from another OAGi developer to another OAGi admin.</w:t>
      </w:r>
      <w:bookmarkEnd w:id="499"/>
      <w:r>
        <w:t xml:space="preserve"> </w:t>
      </w:r>
    </w:p>
    <w:p w14:paraId="017F64B0" w14:textId="2750432F" w:rsidR="005C3B9E" w:rsidRDefault="005C3B9E" w:rsidP="00581A44">
      <w:pPr>
        <w:pStyle w:val="ListParagraph"/>
        <w:numPr>
          <w:ilvl w:val="1"/>
          <w:numId w:val="130"/>
        </w:numPr>
      </w:pPr>
      <w:bookmarkStart w:id="500" w:name="_Ref490066588"/>
      <w:r>
        <w:t>The OAGi admin can transfer the ownership of his user extension group ACC in the Editing state to another OAGi admin.</w:t>
      </w:r>
      <w:bookmarkEnd w:id="500"/>
    </w:p>
    <w:p w14:paraId="217BD3A8" w14:textId="77777777" w:rsidR="00E469FB" w:rsidRDefault="00E469FB" w:rsidP="00581A44">
      <w:pPr>
        <w:pStyle w:val="ListParagraph"/>
        <w:numPr>
          <w:ilvl w:val="0"/>
          <w:numId w:val="130"/>
        </w:numPr>
      </w:pPr>
      <w:r>
        <w:t>The system shall make a notification to the user while opening up a profile BOD, to which a related user extension group ACC has been published.</w:t>
      </w:r>
    </w:p>
    <w:p w14:paraId="2673A016" w14:textId="2A67E40C" w:rsidR="00E469FB" w:rsidRDefault="00E469FB" w:rsidP="00581A44">
      <w:pPr>
        <w:pStyle w:val="ListParagraph"/>
        <w:numPr>
          <w:ilvl w:val="1"/>
          <w:numId w:val="130"/>
        </w:numPr>
      </w:pPr>
      <w:bookmarkStart w:id="501" w:name="_Ref490066600"/>
      <w:r>
        <w:t xml:space="preserve">The system shall notify the OAGi </w:t>
      </w:r>
      <w:r w:rsidR="00CC12BA">
        <w:t>admin</w:t>
      </w:r>
      <w:r>
        <w:t xml:space="preserve"> when another OAGi </w:t>
      </w:r>
      <w:r w:rsidR="00CC12BA">
        <w:t>admin</w:t>
      </w:r>
      <w:r>
        <w:t xml:space="preserve"> published a user extension group ACC relevant to his profile BOD.</w:t>
      </w:r>
      <w:bookmarkEnd w:id="501"/>
    </w:p>
    <w:p w14:paraId="3CD12D7B" w14:textId="2C9C8D0B" w:rsidR="00E469FB" w:rsidRDefault="00E469FB" w:rsidP="00581A44">
      <w:pPr>
        <w:pStyle w:val="ListParagraph"/>
        <w:numPr>
          <w:ilvl w:val="1"/>
          <w:numId w:val="130"/>
        </w:numPr>
      </w:pPr>
      <w:bookmarkStart w:id="502" w:name="_Ref490066607"/>
      <w:r>
        <w:t xml:space="preserve">The system shall notify the OAGi </w:t>
      </w:r>
      <w:r w:rsidR="00CC12BA">
        <w:t>admin</w:t>
      </w:r>
      <w:r>
        <w:t xml:space="preserve"> while opening a profile BOD when his user extension group ACC relevant to the profile BOD has been published.</w:t>
      </w:r>
      <w:bookmarkEnd w:id="502"/>
    </w:p>
    <w:p w14:paraId="6785B1A4" w14:textId="53CABC63" w:rsidR="00E469FB" w:rsidRDefault="000B3DD6" w:rsidP="000B3DD6">
      <w:pPr>
        <w:pStyle w:val="Heading2"/>
      </w:pPr>
      <w:r>
        <w:t xml:space="preserve">OAGi admin developer authorized access to CC management functions with the global </w:t>
      </w:r>
      <w:commentRangeStart w:id="503"/>
      <w:r>
        <w:t>extension</w:t>
      </w:r>
      <w:commentRangeEnd w:id="503"/>
      <w:r w:rsidR="000A0790">
        <w:rPr>
          <w:rStyle w:val="CommentReference"/>
          <w:rFonts w:asciiTheme="minorHAnsi" w:eastAsiaTheme="minorHAnsi" w:hAnsiTheme="minorHAnsi" w:cstheme="minorBidi"/>
          <w:color w:val="auto"/>
        </w:rPr>
        <w:commentReference w:id="503"/>
      </w:r>
    </w:p>
    <w:p w14:paraId="0B46D65B" w14:textId="6EEE40FF" w:rsidR="000A0790" w:rsidRDefault="000A0790" w:rsidP="000A0790">
      <w:pPr>
        <w:pStyle w:val="Heading2"/>
      </w:pPr>
      <w:r>
        <w:t>OAGi admin developer authorized access to code list management functions.</w:t>
      </w:r>
    </w:p>
    <w:p w14:paraId="3DA4CD65" w14:textId="08354A8A" w:rsidR="000A0790" w:rsidRDefault="000A0790" w:rsidP="000A0790">
      <w:r>
        <w:t xml:space="preserve">Pre-condition: At least two OAGi admins, say OAGADx and OAGADy, with OAGi admin role and enterprise admin user role exists. OAGi tenant code lists exist in the system that are created by different OAGi </w:t>
      </w:r>
      <w:r w:rsidRPr="000A0790">
        <w:rPr>
          <w:highlight w:val="yellow"/>
        </w:rPr>
        <w:t>developers</w:t>
      </w:r>
      <w:r>
        <w:t xml:space="preserve"> and are in varying states. Private and shared enterprise tenants’ code lists exist in the system that are in varying states, some of which are owned by OAGADx and OAGADy in their enterprise admin user capacities</w:t>
      </w:r>
    </w:p>
    <w:p w14:paraId="379A0912" w14:textId="20497F9A" w:rsidR="000A0790" w:rsidRDefault="000A0790" w:rsidP="000A0790">
      <w:r w:rsidRPr="000A0790">
        <w:rPr>
          <w:b/>
          <w:bCs/>
        </w:rPr>
        <w:t>From developer</w:t>
      </w:r>
      <w:r>
        <w:t>: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owned by OAGD1 and OAGD2 in their enterprise end user capacities.</w:t>
      </w:r>
    </w:p>
    <w:p w14:paraId="2B5AD13B" w14:textId="77777777" w:rsidR="000A0790" w:rsidRDefault="000A0790" w:rsidP="000A0790">
      <w:r>
        <w:t>Test steps:</w:t>
      </w:r>
    </w:p>
    <w:p w14:paraId="7B314EE0" w14:textId="7F679CC3" w:rsidR="000A0790" w:rsidRDefault="00F92F78" w:rsidP="00581A44">
      <w:pPr>
        <w:pStyle w:val="ListParagraph"/>
        <w:numPr>
          <w:ilvl w:val="0"/>
          <w:numId w:val="133"/>
        </w:numPr>
      </w:pPr>
      <w:r>
        <w:t>A user</w:t>
      </w:r>
      <w:r w:rsidR="000A7CD8">
        <w:t>, OAG</w:t>
      </w:r>
      <w:r>
        <w:t>D</w:t>
      </w:r>
      <w:r w:rsidR="000A7CD8">
        <w:t>1</w:t>
      </w:r>
      <w:r w:rsidR="000A0790">
        <w:t>, logs into the system</w:t>
      </w:r>
      <w:r>
        <w:t xml:space="preserve"> as an OAGi developer</w:t>
      </w:r>
      <w:r w:rsidR="000A0790">
        <w:t>.</w:t>
      </w:r>
    </w:p>
    <w:p w14:paraId="2C89BB41" w14:textId="7C902209" w:rsidR="000A0790" w:rsidRDefault="00F92F78" w:rsidP="00581A44">
      <w:pPr>
        <w:pStyle w:val="ListParagraph"/>
        <w:numPr>
          <w:ilvl w:val="0"/>
          <w:numId w:val="133"/>
        </w:numPr>
      </w:pPr>
      <w:r>
        <w:t>OAGD1</w:t>
      </w:r>
      <w:r w:rsidR="000A0790">
        <w:t xml:space="preserve"> creates new code list</w:t>
      </w:r>
      <w:r>
        <w:t>s</w:t>
      </w:r>
      <w:r w:rsidR="000A0790">
        <w:t xml:space="preserve"> and made some customizations, says CL0</w:t>
      </w:r>
      <w:r w:rsidR="00697DE0">
        <w:t xml:space="preserve"> (extensible)</w:t>
      </w:r>
      <w:r w:rsidR="000A0790">
        <w:t xml:space="preserve">, CL1, CL2. The developer moves to publish CL0, but leave </w:t>
      </w:r>
      <w:r w:rsidR="000A7CD8">
        <w:t>the rest in the Editing.</w:t>
      </w:r>
    </w:p>
    <w:p w14:paraId="3AE17A17" w14:textId="47E58592" w:rsidR="000A0790" w:rsidRDefault="000A0790" w:rsidP="00581A44">
      <w:pPr>
        <w:pStyle w:val="ListParagraph"/>
        <w:numPr>
          <w:ilvl w:val="0"/>
          <w:numId w:val="133"/>
        </w:numPr>
      </w:pPr>
      <w:r>
        <w:t>The developer logs out.</w:t>
      </w:r>
    </w:p>
    <w:p w14:paraId="77159726" w14:textId="12929436" w:rsidR="000A0790" w:rsidRDefault="000A0790" w:rsidP="00581A44">
      <w:pPr>
        <w:pStyle w:val="ListParagraph"/>
        <w:numPr>
          <w:ilvl w:val="0"/>
          <w:numId w:val="133"/>
        </w:numPr>
      </w:pPr>
      <w:r>
        <w:t>A</w:t>
      </w:r>
      <w:r w:rsidR="00F92F78">
        <w:t xml:space="preserve"> user, OAGADx </w:t>
      </w:r>
      <w:r>
        <w:t>logs into the system</w:t>
      </w:r>
      <w:r w:rsidR="00F92F78">
        <w:t xml:space="preserve"> as an OAGi admin</w:t>
      </w:r>
      <w:r>
        <w:t>.</w:t>
      </w:r>
    </w:p>
    <w:p w14:paraId="1C4CA0DA" w14:textId="6211A37C" w:rsidR="00F92F78" w:rsidRDefault="00F92F78" w:rsidP="00581A44">
      <w:pPr>
        <w:pStyle w:val="ListParagraph"/>
        <w:numPr>
          <w:ilvl w:val="0"/>
          <w:numId w:val="133"/>
        </w:numPr>
      </w:pPr>
      <w:r>
        <w:t>OAGADx creates a code list a code list without base, CL3 and add some values. (Assertion #</w:t>
      </w:r>
      <w:r w:rsidR="00425F0C">
        <w:fldChar w:fldCharType="begin"/>
      </w:r>
      <w:r w:rsidR="00425F0C">
        <w:instrText xml:space="preserve"> REF _Ref490143122 \w \h </w:instrText>
      </w:r>
      <w:r w:rsidR="00425F0C">
        <w:fldChar w:fldCharType="separate"/>
      </w:r>
      <w:r w:rsidR="00425F0C">
        <w:t>1</w:t>
      </w:r>
      <w:r w:rsidR="00425F0C">
        <w:fldChar w:fldCharType="end"/>
      </w:r>
      <w:r>
        <w:t>)</w:t>
      </w:r>
    </w:p>
    <w:p w14:paraId="222C24F5" w14:textId="63D781D6" w:rsidR="00F92F78" w:rsidRDefault="00F92F78" w:rsidP="00581A44">
      <w:pPr>
        <w:pStyle w:val="ListParagraph"/>
        <w:numPr>
          <w:ilvl w:val="0"/>
          <w:numId w:val="133"/>
        </w:numPr>
      </w:pPr>
      <w:r>
        <w:t>OAGADx creates a code list, CL4, using a</w:t>
      </w:r>
      <w:r w:rsidR="00697DE0">
        <w:t>n extensible</w:t>
      </w:r>
      <w:r>
        <w:t xml:space="preserve"> code list shared by an enterprise tenant as a base (use a code list not owned by the OAGADx user in the enterprise admin capacity).</w:t>
      </w:r>
      <w:r w:rsidR="00576F8A">
        <w:t xml:space="preserve"> OAGADx creates a code list, CL5, using a published code list CL0 as a base.</w:t>
      </w:r>
      <w:r w:rsidR="00697DE0">
        <w:t xml:space="preserve"> Verify that shared enterprise tenant’s code</w:t>
      </w:r>
      <w:r w:rsidR="00576F8A">
        <w:t xml:space="preserve"> </w:t>
      </w:r>
      <w:r w:rsidR="00697DE0">
        <w:t xml:space="preserve">list that is not extensible can’t be used as a base. </w:t>
      </w:r>
      <w:r w:rsidR="00576F8A">
        <w:t>(Assertion #</w:t>
      </w:r>
      <w:r w:rsidR="00425F0C">
        <w:fldChar w:fldCharType="begin"/>
      </w:r>
      <w:r w:rsidR="00425F0C">
        <w:instrText xml:space="preserve"> REF _Ref490143128 \w \h </w:instrText>
      </w:r>
      <w:r w:rsidR="00425F0C">
        <w:fldChar w:fldCharType="separate"/>
      </w:r>
      <w:r w:rsidR="00425F0C">
        <w:t>2</w:t>
      </w:r>
      <w:r w:rsidR="00425F0C">
        <w:fldChar w:fldCharType="end"/>
      </w:r>
      <w:r w:rsidR="00576F8A">
        <w:t>)</w:t>
      </w:r>
    </w:p>
    <w:p w14:paraId="125481FF" w14:textId="35C5B3E9" w:rsidR="000A0790" w:rsidRDefault="00576F8A" w:rsidP="00581A44">
      <w:pPr>
        <w:pStyle w:val="ListParagraph"/>
        <w:numPr>
          <w:ilvl w:val="0"/>
          <w:numId w:val="133"/>
        </w:numPr>
      </w:pPr>
      <w:r>
        <w:t>OAGADx goes back and edit CL4 add/change some values. (Assertion #</w:t>
      </w:r>
      <w:r w:rsidR="00425F0C">
        <w:fldChar w:fldCharType="begin"/>
      </w:r>
      <w:r w:rsidR="00425F0C">
        <w:instrText xml:space="preserve"> REF _Ref490143133 \w \h </w:instrText>
      </w:r>
      <w:r w:rsidR="00425F0C">
        <w:fldChar w:fldCharType="separate"/>
      </w:r>
      <w:r w:rsidR="00425F0C">
        <w:t>3</w:t>
      </w:r>
      <w:r w:rsidR="00425F0C">
        <w:fldChar w:fldCharType="end"/>
      </w:r>
      <w:r>
        <w:t>)</w:t>
      </w:r>
    </w:p>
    <w:p w14:paraId="7FD8762A" w14:textId="44025BBA" w:rsidR="00576F8A" w:rsidRDefault="00576F8A" w:rsidP="00581A44">
      <w:pPr>
        <w:pStyle w:val="ListParagraph"/>
        <w:numPr>
          <w:ilvl w:val="0"/>
          <w:numId w:val="133"/>
        </w:numPr>
      </w:pPr>
      <w:r>
        <w:t>OAGADx logs out.</w:t>
      </w:r>
    </w:p>
    <w:p w14:paraId="2985B4C8" w14:textId="70929D6F" w:rsidR="00576F8A" w:rsidRDefault="00576F8A" w:rsidP="00581A44">
      <w:pPr>
        <w:pStyle w:val="ListParagraph"/>
        <w:numPr>
          <w:ilvl w:val="0"/>
          <w:numId w:val="133"/>
        </w:numPr>
      </w:pPr>
      <w:r>
        <w:t>A user, OAGADy, logs in as an OAGi admin.</w:t>
      </w:r>
    </w:p>
    <w:p w14:paraId="43AEAC5A" w14:textId="4C0C3010" w:rsidR="00576F8A" w:rsidRDefault="00576F8A" w:rsidP="00581A44">
      <w:pPr>
        <w:pStyle w:val="ListParagraph"/>
        <w:numPr>
          <w:ilvl w:val="0"/>
          <w:numId w:val="133"/>
        </w:numPr>
      </w:pPr>
      <w:r>
        <w:lastRenderedPageBreak/>
        <w:t>OAGADy edits CL4 and and then edits CL1. (Assertion #</w:t>
      </w:r>
      <w:r w:rsidR="00425F0C">
        <w:fldChar w:fldCharType="begin"/>
      </w:r>
      <w:r w:rsidR="00425F0C">
        <w:instrText xml:space="preserve"> REF _Ref490143142 \w \h </w:instrText>
      </w:r>
      <w:r w:rsidR="00425F0C">
        <w:fldChar w:fldCharType="separate"/>
      </w:r>
      <w:r w:rsidR="00425F0C">
        <w:t>4</w:t>
      </w:r>
      <w:r w:rsidR="00425F0C">
        <w:fldChar w:fldCharType="end"/>
      </w:r>
      <w:r>
        <w:t>)</w:t>
      </w:r>
    </w:p>
    <w:p w14:paraId="7A28142C" w14:textId="3B69C48B" w:rsidR="00B758F9" w:rsidRDefault="00B758F9" w:rsidP="00581A44">
      <w:pPr>
        <w:pStyle w:val="ListParagraph"/>
        <w:numPr>
          <w:ilvl w:val="0"/>
          <w:numId w:val="133"/>
        </w:numPr>
      </w:pPr>
      <w:r>
        <w:t>OAGADy moves CL1 and CL4 to the Published state (Assertion #</w:t>
      </w:r>
      <w:r w:rsidR="00425F0C">
        <w:fldChar w:fldCharType="begin"/>
      </w:r>
      <w:r w:rsidR="00425F0C">
        <w:instrText xml:space="preserve"> REF _Ref490143149 \w \h </w:instrText>
      </w:r>
      <w:r w:rsidR="00425F0C">
        <w:fldChar w:fldCharType="separate"/>
      </w:r>
      <w:r w:rsidR="00425F0C">
        <w:t>5</w:t>
      </w:r>
      <w:r w:rsidR="00425F0C">
        <w:fldChar w:fldCharType="end"/>
      </w:r>
      <w:r>
        <w:t>)</w:t>
      </w:r>
    </w:p>
    <w:p w14:paraId="4DB62720" w14:textId="6C8A1EB0" w:rsidR="00576F8A" w:rsidRDefault="00576F8A" w:rsidP="00581A44">
      <w:pPr>
        <w:pStyle w:val="ListParagraph"/>
        <w:numPr>
          <w:ilvl w:val="0"/>
          <w:numId w:val="133"/>
        </w:numPr>
      </w:pPr>
      <w:r>
        <w:t>OAGADy delete CL2 and CL3. (Assertion #</w:t>
      </w:r>
      <w:r w:rsidR="00425F0C">
        <w:fldChar w:fldCharType="begin"/>
      </w:r>
      <w:r w:rsidR="00425F0C">
        <w:instrText xml:space="preserve"> REF _Ref490143162 \w \h </w:instrText>
      </w:r>
      <w:r w:rsidR="00425F0C">
        <w:fldChar w:fldCharType="separate"/>
      </w:r>
      <w:r w:rsidR="00425F0C">
        <w:t>6</w:t>
      </w:r>
      <w:r w:rsidR="00425F0C">
        <w:fldChar w:fldCharType="end"/>
      </w:r>
      <w:r>
        <w:t>)</w:t>
      </w:r>
    </w:p>
    <w:p w14:paraId="350691D3" w14:textId="63C19E9E" w:rsidR="00E5120D" w:rsidRDefault="00E5120D" w:rsidP="00581A44">
      <w:pPr>
        <w:pStyle w:val="ListParagraph"/>
        <w:numPr>
          <w:ilvl w:val="0"/>
          <w:numId w:val="133"/>
        </w:numPr>
      </w:pPr>
      <w:r>
        <w:t>Verify that there is no code-list-sharing functionality provided to the OAGADy. (Assertion #</w:t>
      </w:r>
      <w:r w:rsidR="00425F0C">
        <w:fldChar w:fldCharType="begin"/>
      </w:r>
      <w:r w:rsidR="00425F0C">
        <w:instrText xml:space="preserve"> REF _Ref490143171 \w \h </w:instrText>
      </w:r>
      <w:r w:rsidR="00425F0C">
        <w:fldChar w:fldCharType="separate"/>
      </w:r>
      <w:r w:rsidR="00425F0C">
        <w:t>7</w:t>
      </w:r>
      <w:r w:rsidR="00425F0C">
        <w:fldChar w:fldCharType="end"/>
      </w:r>
      <w:r>
        <w:t>)</w:t>
      </w:r>
    </w:p>
    <w:p w14:paraId="1DDE1484" w14:textId="0A242DEE" w:rsidR="00E5120D" w:rsidRDefault="00E5120D" w:rsidP="00581A44">
      <w:pPr>
        <w:pStyle w:val="ListParagraph"/>
        <w:numPr>
          <w:ilvl w:val="0"/>
          <w:numId w:val="133"/>
        </w:numPr>
      </w:pPr>
      <w:r>
        <w:t>Verify that there is no code-list-freeing functionality provided to the OAGADy. (Assertion #</w:t>
      </w:r>
      <w:r w:rsidR="00425F0C">
        <w:fldChar w:fldCharType="begin"/>
      </w:r>
      <w:r w:rsidR="00425F0C">
        <w:instrText xml:space="preserve"> REF _Ref490143182 \w \h </w:instrText>
      </w:r>
      <w:r w:rsidR="00425F0C">
        <w:fldChar w:fldCharType="separate"/>
      </w:r>
      <w:r w:rsidR="00425F0C">
        <w:t>8</w:t>
      </w:r>
      <w:r w:rsidR="00425F0C">
        <w:fldChar w:fldCharType="end"/>
      </w:r>
      <w:r>
        <w:t>)</w:t>
      </w:r>
    </w:p>
    <w:p w14:paraId="50187A5D" w14:textId="23DDD38D" w:rsidR="00E5120D" w:rsidRDefault="00E5120D" w:rsidP="00581A44">
      <w:pPr>
        <w:pStyle w:val="ListParagraph"/>
        <w:numPr>
          <w:ilvl w:val="0"/>
          <w:numId w:val="133"/>
        </w:numPr>
      </w:pPr>
      <w:r>
        <w:t>OAGADy goes to the view code list page.</w:t>
      </w:r>
    </w:p>
    <w:p w14:paraId="10099A92" w14:textId="698CB735" w:rsidR="00E5120D" w:rsidRDefault="00E5120D" w:rsidP="00581A44">
      <w:pPr>
        <w:pStyle w:val="ListParagraph"/>
        <w:numPr>
          <w:ilvl w:val="0"/>
          <w:numId w:val="133"/>
        </w:numPr>
      </w:pPr>
      <w:r>
        <w:t>Verify that there is no private code list from an enterprise tenant in the list of code lists.</w:t>
      </w:r>
      <w:r w:rsidR="00425F0C">
        <w:t xml:space="preserve"> (Assertion #</w:t>
      </w:r>
      <w:r w:rsidR="00425F0C">
        <w:fldChar w:fldCharType="begin"/>
      </w:r>
      <w:r w:rsidR="00425F0C">
        <w:instrText xml:space="preserve"> REF _Ref490143189 \w \h </w:instrText>
      </w:r>
      <w:r w:rsidR="00425F0C">
        <w:fldChar w:fldCharType="separate"/>
      </w:r>
      <w:r w:rsidR="00425F0C">
        <w:t>9</w:t>
      </w:r>
      <w:r w:rsidR="00425F0C">
        <w:fldChar w:fldCharType="end"/>
      </w:r>
      <w:r w:rsidR="00425F0C">
        <w:t>)</w:t>
      </w:r>
    </w:p>
    <w:p w14:paraId="30068CF8" w14:textId="590836D2" w:rsidR="00E5120D" w:rsidRDefault="00425F0C" w:rsidP="00581A44">
      <w:pPr>
        <w:pStyle w:val="ListParagraph"/>
        <w:numPr>
          <w:ilvl w:val="0"/>
          <w:numId w:val="133"/>
        </w:numPr>
      </w:pPr>
      <w:r>
        <w:t>Verify that enterprise users’ shared code lists are in the list. (Assertion #</w:t>
      </w:r>
      <w:r>
        <w:fldChar w:fldCharType="begin"/>
      </w:r>
      <w:r>
        <w:instrText xml:space="preserve"> REF _Ref490143195 \w \h </w:instrText>
      </w:r>
      <w:r>
        <w:fldChar w:fldCharType="separate"/>
      </w:r>
      <w:r>
        <w:t>10</w:t>
      </w:r>
      <w:r>
        <w:fldChar w:fldCharType="end"/>
      </w:r>
      <w:r>
        <w:t>)</w:t>
      </w:r>
    </w:p>
    <w:p w14:paraId="4570DC20" w14:textId="52AD30DF" w:rsidR="00E5120D" w:rsidRDefault="00425F0C" w:rsidP="00581A44">
      <w:pPr>
        <w:pStyle w:val="ListParagraph"/>
        <w:numPr>
          <w:ilvl w:val="0"/>
          <w:numId w:val="133"/>
        </w:numPr>
      </w:pPr>
      <w:r>
        <w:t>Verify that OAGADy can click on the shared code lists and see their details but cannot make any change. (Assertion #</w:t>
      </w:r>
      <w:r>
        <w:fldChar w:fldCharType="begin"/>
      </w:r>
      <w:r>
        <w:instrText xml:space="preserve"> REF _Ref490143201 \w \h </w:instrText>
      </w:r>
      <w:r>
        <w:fldChar w:fldCharType="separate"/>
      </w:r>
      <w:r>
        <w:t>11</w:t>
      </w:r>
      <w:r>
        <w:fldChar w:fldCharType="end"/>
      </w:r>
      <w:r>
        <w:t>)</w:t>
      </w:r>
    </w:p>
    <w:p w14:paraId="69335107" w14:textId="7005FAC9" w:rsidR="00E5120D" w:rsidRDefault="00425F0C" w:rsidP="00581A44">
      <w:pPr>
        <w:pStyle w:val="ListParagraph"/>
        <w:numPr>
          <w:ilvl w:val="0"/>
          <w:numId w:val="133"/>
        </w:numPr>
      </w:pPr>
      <w:r>
        <w:t>Verify that OAGADy can see the details of CL0, CL1, and CL4 but cannot make any change. (Assertion #</w:t>
      </w:r>
      <w:r>
        <w:fldChar w:fldCharType="begin"/>
      </w:r>
      <w:r>
        <w:instrText xml:space="preserve"> REF _Ref490143208 \w \h </w:instrText>
      </w:r>
      <w:r>
        <w:fldChar w:fldCharType="separate"/>
      </w:r>
      <w:r>
        <w:t>12</w:t>
      </w:r>
      <w:r>
        <w:fldChar w:fldCharType="end"/>
      </w:r>
      <w:r>
        <w:t>)</w:t>
      </w:r>
    </w:p>
    <w:p w14:paraId="21D766DF" w14:textId="26494B4B" w:rsidR="000A0790" w:rsidRDefault="00425F0C" w:rsidP="00581A44">
      <w:pPr>
        <w:pStyle w:val="ListParagraph"/>
        <w:numPr>
          <w:ilvl w:val="0"/>
          <w:numId w:val="133"/>
        </w:numPr>
      </w:pPr>
      <w:r>
        <w:t>OAGADy logs out.</w:t>
      </w:r>
    </w:p>
    <w:p w14:paraId="5F924570" w14:textId="77777777" w:rsidR="000A0790" w:rsidRDefault="000A0790" w:rsidP="000A0790">
      <w:r>
        <w:t>Assertions covered in this test case:</w:t>
      </w:r>
    </w:p>
    <w:p w14:paraId="097EBE05" w14:textId="7273773E" w:rsidR="000A0790" w:rsidRDefault="000A0790" w:rsidP="00581A44">
      <w:pPr>
        <w:pStyle w:val="ListParagraph"/>
        <w:numPr>
          <w:ilvl w:val="0"/>
          <w:numId w:val="132"/>
        </w:numPr>
      </w:pPr>
      <w:bookmarkStart w:id="504" w:name="_Ref490143122"/>
      <w:r>
        <w:t>An OAGi admin can create a code list</w:t>
      </w:r>
      <w:r w:rsidR="000A7CD8">
        <w:t xml:space="preserve"> without base</w:t>
      </w:r>
      <w:r>
        <w:t>.</w:t>
      </w:r>
      <w:bookmarkEnd w:id="504"/>
    </w:p>
    <w:p w14:paraId="52B28A25" w14:textId="25F929C8" w:rsidR="000A7CD8" w:rsidRDefault="000A7CD8" w:rsidP="00581A44">
      <w:pPr>
        <w:pStyle w:val="ListParagraph"/>
        <w:numPr>
          <w:ilvl w:val="0"/>
          <w:numId w:val="132"/>
        </w:numPr>
      </w:pPr>
      <w:bookmarkStart w:id="505" w:name="_Ref490143128"/>
      <w:r>
        <w:t>An OAGi admin can create a code list based on another code list. Only published</w:t>
      </w:r>
      <w:r w:rsidR="00697DE0">
        <w:t>, extensible</w:t>
      </w:r>
      <w:r>
        <w:t xml:space="preserve"> OAGi tenant’s code lists and shared enterprise tenant’s code list can be used as the based code list.</w:t>
      </w:r>
      <w:bookmarkEnd w:id="505"/>
    </w:p>
    <w:p w14:paraId="1B878FB1" w14:textId="1AFCD017" w:rsidR="009E2101" w:rsidRDefault="009E2101" w:rsidP="00581A44">
      <w:pPr>
        <w:pStyle w:val="ListParagraph"/>
        <w:numPr>
          <w:ilvl w:val="0"/>
          <w:numId w:val="132"/>
        </w:numPr>
      </w:pPr>
      <w:bookmarkStart w:id="506" w:name="_Ref490143133"/>
      <w:r>
        <w:t>An OAGi admin can edit a code list he owns</w:t>
      </w:r>
      <w:r w:rsidR="00425F0C">
        <w:t xml:space="preserve"> that is in the Editing state</w:t>
      </w:r>
      <w:r>
        <w:t>.</w:t>
      </w:r>
      <w:bookmarkEnd w:id="506"/>
    </w:p>
    <w:p w14:paraId="5E4C819C" w14:textId="7F5C7E83" w:rsidR="000A0790" w:rsidRDefault="000A0790" w:rsidP="00581A44">
      <w:pPr>
        <w:pStyle w:val="ListParagraph"/>
        <w:numPr>
          <w:ilvl w:val="0"/>
          <w:numId w:val="132"/>
        </w:numPr>
      </w:pPr>
      <w:bookmarkStart w:id="507" w:name="_Ref490143142"/>
      <w:r>
        <w:t xml:space="preserve">An OAGi </w:t>
      </w:r>
      <w:r w:rsidR="0016360B">
        <w:t xml:space="preserve">admin </w:t>
      </w:r>
      <w:r>
        <w:t xml:space="preserve">can edit a code list </w:t>
      </w:r>
      <w:r w:rsidR="009E2101">
        <w:t>he didn’t create but belongs to the OAGi tenant</w:t>
      </w:r>
      <w:r w:rsidR="00425F0C">
        <w:t xml:space="preserve"> and in the Editing state</w:t>
      </w:r>
      <w:r>
        <w:t>.</w:t>
      </w:r>
      <w:bookmarkEnd w:id="507"/>
    </w:p>
    <w:p w14:paraId="3E14F600" w14:textId="77777777" w:rsidR="005B229A" w:rsidRDefault="00B758F9" w:rsidP="00581A44">
      <w:pPr>
        <w:pStyle w:val="ListParagraph"/>
        <w:numPr>
          <w:ilvl w:val="0"/>
          <w:numId w:val="132"/>
        </w:numPr>
      </w:pPr>
      <w:bookmarkStart w:id="508" w:name="_Ref490143149"/>
      <w:r>
        <w:t>An OAGi admin can change the state of a code list from Editing to Published.</w:t>
      </w:r>
      <w:bookmarkEnd w:id="508"/>
    </w:p>
    <w:p w14:paraId="687D1753" w14:textId="3277EEE8" w:rsidR="009E2101" w:rsidRDefault="009E2101" w:rsidP="00581A44">
      <w:pPr>
        <w:pStyle w:val="ListParagraph"/>
        <w:numPr>
          <w:ilvl w:val="0"/>
          <w:numId w:val="132"/>
        </w:numPr>
      </w:pPr>
      <w:bookmarkStart w:id="509" w:name="_Ref490143162"/>
      <w:r>
        <w:t xml:space="preserve">An OAGi </w:t>
      </w:r>
      <w:r w:rsidR="00576F8A">
        <w:t>admin</w:t>
      </w:r>
      <w:r>
        <w:t xml:space="preserve"> can delete a code list that is in the Editing state</w:t>
      </w:r>
      <w:r w:rsidR="00576F8A">
        <w:t xml:space="preserve"> even though he didn’t create it</w:t>
      </w:r>
      <w:r>
        <w:t>.</w:t>
      </w:r>
      <w:bookmarkEnd w:id="509"/>
    </w:p>
    <w:p w14:paraId="29CE21B7" w14:textId="1C2C0ECF" w:rsidR="000A0790" w:rsidRDefault="00E5120D" w:rsidP="00581A44">
      <w:pPr>
        <w:pStyle w:val="ListParagraph"/>
        <w:numPr>
          <w:ilvl w:val="0"/>
          <w:numId w:val="132"/>
        </w:numPr>
      </w:pPr>
      <w:bookmarkStart w:id="510" w:name="_Ref490143171"/>
      <w:commentRangeStart w:id="511"/>
      <w:r>
        <w:t xml:space="preserve">Verify that there is no sharing functionality provided in the code list management. </w:t>
      </w:r>
      <w:r w:rsidR="000A0790">
        <w:t>OAGi tenant cannot share code list.</w:t>
      </w:r>
      <w:bookmarkEnd w:id="510"/>
    </w:p>
    <w:p w14:paraId="63F04005" w14:textId="172688C9" w:rsidR="000A0790" w:rsidRDefault="00E5120D" w:rsidP="00581A44">
      <w:pPr>
        <w:pStyle w:val="ListParagraph"/>
        <w:numPr>
          <w:ilvl w:val="0"/>
          <w:numId w:val="132"/>
        </w:numPr>
      </w:pPr>
      <w:bookmarkStart w:id="512" w:name="_Ref490143182"/>
      <w:r>
        <w:t>Verify that there is no make free functionality provided in the code list management</w:t>
      </w:r>
      <w:r w:rsidR="000A0790">
        <w:t>.</w:t>
      </w:r>
      <w:commentRangeEnd w:id="511"/>
      <w:r>
        <w:rPr>
          <w:rStyle w:val="CommentReference"/>
        </w:rPr>
        <w:commentReference w:id="511"/>
      </w:r>
      <w:bookmarkEnd w:id="512"/>
    </w:p>
    <w:p w14:paraId="60038F08" w14:textId="27FFF097" w:rsidR="009E2101" w:rsidRDefault="009E2101" w:rsidP="00581A44">
      <w:pPr>
        <w:pStyle w:val="ListParagraph"/>
        <w:numPr>
          <w:ilvl w:val="0"/>
          <w:numId w:val="132"/>
        </w:numPr>
      </w:pPr>
      <w:bookmarkStart w:id="513" w:name="_Ref490143189"/>
      <w:r>
        <w:t>An OAGi admin cannot see in the list of code lists enterprise users’ private code lists in any state.</w:t>
      </w:r>
      <w:bookmarkEnd w:id="513"/>
    </w:p>
    <w:p w14:paraId="0F40BF12" w14:textId="30A0F3AD" w:rsidR="000A0790" w:rsidRDefault="000A0790" w:rsidP="00581A44">
      <w:pPr>
        <w:pStyle w:val="ListParagraph"/>
        <w:numPr>
          <w:ilvl w:val="0"/>
          <w:numId w:val="132"/>
        </w:numPr>
      </w:pPr>
      <w:bookmarkStart w:id="514" w:name="_Ref490143195"/>
      <w:r>
        <w:t xml:space="preserve">An OAGi </w:t>
      </w:r>
      <w:r w:rsidR="009E2101">
        <w:t>admin</w:t>
      </w:r>
      <w:r>
        <w:t xml:space="preserve"> can see </w:t>
      </w:r>
      <w:r w:rsidR="009E2101">
        <w:t xml:space="preserve">in the </w:t>
      </w:r>
      <w:r>
        <w:t>list of code lists enterprise users’ shared code lists.</w:t>
      </w:r>
      <w:bookmarkEnd w:id="514"/>
    </w:p>
    <w:p w14:paraId="022C3E69" w14:textId="309ED5FB" w:rsidR="000A0790" w:rsidRDefault="000A0790" w:rsidP="00581A44">
      <w:pPr>
        <w:pStyle w:val="ListParagraph"/>
        <w:numPr>
          <w:ilvl w:val="0"/>
          <w:numId w:val="132"/>
        </w:numPr>
      </w:pPr>
      <w:bookmarkStart w:id="515" w:name="_Ref490143201"/>
      <w:r>
        <w:t xml:space="preserve">An OAGi </w:t>
      </w:r>
      <w:r w:rsidR="009E2101">
        <w:t>admin</w:t>
      </w:r>
      <w:r>
        <w:t xml:space="preserve"> can see the details of enterprise users’ shared code lists</w:t>
      </w:r>
      <w:r w:rsidR="00425F0C">
        <w:t xml:space="preserve"> but cannot make any change</w:t>
      </w:r>
      <w:r>
        <w:t>.</w:t>
      </w:r>
      <w:bookmarkEnd w:id="515"/>
      <w:r>
        <w:t xml:space="preserve"> </w:t>
      </w:r>
    </w:p>
    <w:p w14:paraId="76630008" w14:textId="0CB95928" w:rsidR="000A0790" w:rsidRDefault="000A0790" w:rsidP="00581A44">
      <w:pPr>
        <w:pStyle w:val="ListParagraph"/>
        <w:numPr>
          <w:ilvl w:val="0"/>
          <w:numId w:val="132"/>
        </w:numPr>
      </w:pPr>
      <w:bookmarkStart w:id="516" w:name="_Ref490143208"/>
      <w:r>
        <w:t xml:space="preserve">An OAGi </w:t>
      </w:r>
      <w:r w:rsidR="009E2101">
        <w:t>admin</w:t>
      </w:r>
      <w:r>
        <w:t xml:space="preserve"> can see the details of published </w:t>
      </w:r>
      <w:r w:rsidR="009E2101">
        <w:t xml:space="preserve">code list belonging to any OAGi tenant’s user </w:t>
      </w:r>
      <w:r>
        <w:t>but cannot make any change.</w:t>
      </w:r>
      <w:bookmarkEnd w:id="516"/>
    </w:p>
    <w:p w14:paraId="5174BF47" w14:textId="77777777" w:rsidR="00566759" w:rsidRDefault="00566759" w:rsidP="00566759">
      <w:pPr>
        <w:pStyle w:val="Heading1"/>
      </w:pPr>
      <w:r>
        <w:t>Enterprise end user access right to SRT core functions</w:t>
      </w:r>
    </w:p>
    <w:p w14:paraId="06DAD9BE" w14:textId="77777777" w:rsidR="00566759" w:rsidRDefault="00566759" w:rsidP="00566759">
      <w:r>
        <w:t>Requirement document reference: Section 3.2.2, 3.4.3.1</w:t>
      </w:r>
    </w:p>
    <w:p w14:paraId="14E0046D" w14:textId="77777777" w:rsidR="00566759" w:rsidRDefault="00566759" w:rsidP="00566759">
      <w:pPr>
        <w:pStyle w:val="Heading2"/>
      </w:pPr>
      <w:bookmarkStart w:id="517" w:name="_Enterprise_end_user’s"/>
      <w:bookmarkEnd w:id="517"/>
      <w:r>
        <w:lastRenderedPageBreak/>
        <w:t>Enterprise end user’s authorized management of context categories</w:t>
      </w:r>
    </w:p>
    <w:p w14:paraId="71167820"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6"/>
      </w:r>
      <w:r>
        <w:t>, some are created by ENTU1 and ENTU2 in the OAGi developer role capacity, and some of which have been shared.</w:t>
      </w:r>
    </w:p>
    <w:p w14:paraId="060B5C1D" w14:textId="77777777" w:rsidR="00566759" w:rsidRDefault="00566759" w:rsidP="00566759">
      <w:r>
        <w:t xml:space="preserve">Test Steps: </w:t>
      </w:r>
    </w:p>
    <w:p w14:paraId="7CD97B01" w14:textId="77777777" w:rsidR="00566759" w:rsidRDefault="00566759" w:rsidP="00581A44">
      <w:pPr>
        <w:pStyle w:val="ListParagraph"/>
        <w:numPr>
          <w:ilvl w:val="0"/>
          <w:numId w:val="148"/>
        </w:numPr>
      </w:pPr>
      <w:r>
        <w:t>An enterprise admin user logs into the system.</w:t>
      </w:r>
    </w:p>
    <w:p w14:paraId="3E50D797" w14:textId="18E2BE5F" w:rsidR="00566759" w:rsidRDefault="00566759" w:rsidP="00581A44">
      <w:pPr>
        <w:pStyle w:val="ListParagraph"/>
        <w:numPr>
          <w:ilvl w:val="0"/>
          <w:numId w:val="148"/>
        </w:numPr>
      </w:pPr>
      <w:r>
        <w:t>The admin user creates new context categories, says CAT0 and CAT1. (Assertion #1)</w:t>
      </w:r>
      <w:r w:rsidR="00D60AED">
        <w:t xml:space="preserve"> (P</w:t>
      </w:r>
      <w:r w:rsidR="00002674">
        <w:t>ass</w:t>
      </w:r>
      <w:r w:rsidR="00D60AED">
        <w:t>)</w:t>
      </w:r>
    </w:p>
    <w:p w14:paraId="3E6B8A02" w14:textId="71BE02CD" w:rsidR="00566759" w:rsidRDefault="00566759" w:rsidP="00581A44">
      <w:pPr>
        <w:pStyle w:val="ListParagraph"/>
        <w:numPr>
          <w:ilvl w:val="0"/>
          <w:numId w:val="148"/>
        </w:numPr>
      </w:pPr>
      <w:r>
        <w:t>The admin user shares CAT0. (Assertion #2)</w:t>
      </w:r>
      <w:r w:rsidR="000A6486">
        <w:t xml:space="preserve"> (F</w:t>
      </w:r>
      <w:r w:rsidR="00002674">
        <w:t>ail</w:t>
      </w:r>
      <w:r w:rsidR="000A6486">
        <w:t>, there is no Share button)</w:t>
      </w:r>
    </w:p>
    <w:p w14:paraId="3E9A3383" w14:textId="77777777" w:rsidR="00566759" w:rsidRDefault="00566759" w:rsidP="00581A44">
      <w:pPr>
        <w:pStyle w:val="ListParagraph"/>
        <w:numPr>
          <w:ilvl w:val="0"/>
          <w:numId w:val="148"/>
        </w:numPr>
      </w:pPr>
      <w:r>
        <w:t>The admin user logs out.</w:t>
      </w:r>
    </w:p>
    <w:p w14:paraId="3CB6F8B0" w14:textId="77777777" w:rsidR="00566759" w:rsidRDefault="00566759" w:rsidP="00581A44">
      <w:pPr>
        <w:pStyle w:val="ListParagraph"/>
        <w:numPr>
          <w:ilvl w:val="0"/>
          <w:numId w:val="148"/>
        </w:numPr>
      </w:pPr>
      <w:r>
        <w:t>An enterprise end user, says ENTU1, logs into the system.</w:t>
      </w:r>
    </w:p>
    <w:p w14:paraId="526F5872" w14:textId="2E2FD8CD" w:rsidR="00566759" w:rsidRDefault="00566759" w:rsidP="00581A44">
      <w:pPr>
        <w:pStyle w:val="ListParagraph"/>
        <w:numPr>
          <w:ilvl w:val="0"/>
          <w:numId w:val="148"/>
        </w:numPr>
      </w:pPr>
      <w:r>
        <w:t>ENTU1 creates two new context category, says CAT2 and CAT3. (Assertion #3)</w:t>
      </w:r>
      <w:r w:rsidR="00887530">
        <w:t xml:space="preserve"> (P</w:t>
      </w:r>
      <w:r w:rsidR="00002674">
        <w:t>ass</w:t>
      </w:r>
      <w:r w:rsidR="00887530">
        <w:t>)</w:t>
      </w:r>
    </w:p>
    <w:p w14:paraId="14A0E575" w14:textId="77777777" w:rsidR="00566759" w:rsidRDefault="00566759" w:rsidP="00581A44">
      <w:pPr>
        <w:pStyle w:val="ListParagraph"/>
        <w:numPr>
          <w:ilvl w:val="0"/>
          <w:numId w:val="148"/>
        </w:numPr>
      </w:pPr>
      <w:r>
        <w:t>ENTU1 log out.</w:t>
      </w:r>
    </w:p>
    <w:p w14:paraId="7B8F7D63" w14:textId="77777777" w:rsidR="00566759" w:rsidRDefault="00566759" w:rsidP="00581A44">
      <w:pPr>
        <w:pStyle w:val="ListParagraph"/>
        <w:numPr>
          <w:ilvl w:val="0"/>
          <w:numId w:val="148"/>
        </w:numPr>
      </w:pPr>
      <w:r>
        <w:t>Another enterprise end user, says ENTU2, logs into the system.</w:t>
      </w:r>
    </w:p>
    <w:p w14:paraId="4ACA2E88" w14:textId="77777777" w:rsidR="00566759" w:rsidRDefault="00566759" w:rsidP="00581A44">
      <w:pPr>
        <w:pStyle w:val="ListParagraph"/>
        <w:numPr>
          <w:ilvl w:val="0"/>
          <w:numId w:val="148"/>
        </w:numPr>
      </w:pPr>
      <w:r>
        <w:t>ENTU2 views the list of context categories.</w:t>
      </w:r>
    </w:p>
    <w:p w14:paraId="49680314" w14:textId="5F31EE6C" w:rsidR="00566759" w:rsidRDefault="00566759" w:rsidP="00581A44">
      <w:pPr>
        <w:pStyle w:val="ListParagraph"/>
        <w:numPr>
          <w:ilvl w:val="0"/>
          <w:numId w:val="148"/>
        </w:numPr>
      </w:pPr>
      <w:r>
        <w:t>Verify that enterprise users’ context categories, which have not been shared, are not visible to ENTU2 in the list. Make sure that the verification statements include context categories that are created by ENTU1and ENTU2 in the OAGi developer role capacity. (Assertion #4)</w:t>
      </w:r>
      <w:r w:rsidR="0047346E">
        <w:t xml:space="preserve"> (Partially pass</w:t>
      </w:r>
      <w:r w:rsidR="00002674">
        <w:t xml:space="preserve"> because cannot verify the differences b/w shared and unshared enterprise’s context category)</w:t>
      </w:r>
    </w:p>
    <w:p w14:paraId="364AF0C8" w14:textId="6A7495CF" w:rsidR="00566759" w:rsidRDefault="00566759" w:rsidP="00581A44">
      <w:pPr>
        <w:pStyle w:val="ListParagraph"/>
        <w:numPr>
          <w:ilvl w:val="0"/>
          <w:numId w:val="148"/>
        </w:numPr>
      </w:pPr>
      <w:r>
        <w:t>Verify that enterprise users’ context categories, which have been shared, are visible to ENTU2 in the list. (Assertion #5)</w:t>
      </w:r>
      <w:r w:rsidR="00002674">
        <w:t xml:space="preserve"> (Fail because enterprise tenant’s context category cannot be shared)</w:t>
      </w:r>
    </w:p>
    <w:p w14:paraId="7403EC50" w14:textId="285918AA" w:rsidR="00566759" w:rsidRDefault="00566759" w:rsidP="00581A44">
      <w:pPr>
        <w:pStyle w:val="ListParagraph"/>
        <w:numPr>
          <w:ilvl w:val="0"/>
          <w:numId w:val="148"/>
        </w:numPr>
      </w:pPr>
      <w:r>
        <w:t>Verify that OAGi developers’ context categories, which have been shared, are visible to ENTU2 in the list. (Assertion #6)</w:t>
      </w:r>
      <w:r w:rsidR="00002674">
        <w:t xml:space="preserve"> (Pass)</w:t>
      </w:r>
    </w:p>
    <w:p w14:paraId="558DBA17" w14:textId="2A176F7C" w:rsidR="00566759" w:rsidRDefault="00566759" w:rsidP="00581A44">
      <w:pPr>
        <w:pStyle w:val="ListParagraph"/>
        <w:numPr>
          <w:ilvl w:val="0"/>
          <w:numId w:val="148"/>
        </w:numPr>
      </w:pPr>
      <w:r>
        <w:t>Verify that ENTU2 can see the details of those visible OAGi developers’ context categories but cannot make any change (verify with one created by other users and another one created by ENTU2 in the OAGi developer capacity). (Assertion #7)</w:t>
      </w:r>
      <w:r w:rsidR="00D53B19">
        <w:t xml:space="preserve"> (Fail</w:t>
      </w:r>
      <w:r w:rsidR="003725A3">
        <w:t>, test case needs to be enhanced to check for editability</w:t>
      </w:r>
      <w:r w:rsidR="00D53B19">
        <w:t>)</w:t>
      </w:r>
    </w:p>
    <w:p w14:paraId="3928D61A" w14:textId="4DDFE257" w:rsidR="00566759" w:rsidRDefault="00566759" w:rsidP="00581A44">
      <w:pPr>
        <w:pStyle w:val="ListParagraph"/>
        <w:numPr>
          <w:ilvl w:val="0"/>
          <w:numId w:val="148"/>
        </w:numPr>
      </w:pPr>
      <w:r>
        <w:t>Verify that CAT0, CAT1, CAT2, and CAT3 are in the list.</w:t>
      </w:r>
      <w:r w:rsidRPr="001B64BF">
        <w:t xml:space="preserve"> </w:t>
      </w:r>
      <w:r>
        <w:t>(Assertion #8)</w:t>
      </w:r>
      <w:r w:rsidR="0022342C">
        <w:t xml:space="preserve"> (</w:t>
      </w:r>
      <w:ins w:id="518" w:author="Oh, Hakju (IntlCtr)" w:date="2017-08-18T15:15:00Z">
        <w:r w:rsidR="00370821">
          <w:t>Pass</w:t>
        </w:r>
      </w:ins>
      <w:del w:id="519" w:author="Oh, Hakju (IntlCtr)" w:date="2017-08-18T15:15:00Z">
        <w:r w:rsidR="0022342C" w:rsidDel="00370821">
          <w:delText>Fail, CAT0 and CAT1 don’t show up</w:delText>
        </w:r>
      </w:del>
      <w:r w:rsidR="0022342C">
        <w:t>)</w:t>
      </w:r>
    </w:p>
    <w:p w14:paraId="6EAA83CD" w14:textId="7842F4B9" w:rsidR="00566759" w:rsidRDefault="00566759" w:rsidP="00581A44">
      <w:pPr>
        <w:pStyle w:val="ListParagraph"/>
        <w:numPr>
          <w:ilvl w:val="0"/>
          <w:numId w:val="148"/>
        </w:numPr>
      </w:pPr>
      <w:r>
        <w:t>ENTU2 deletes CAT1 and CAT2. (Assertion #9)</w:t>
      </w:r>
      <w:r w:rsidR="0022342C">
        <w:t xml:space="preserve"> (</w:t>
      </w:r>
      <w:del w:id="520" w:author="Oh, Hakju (IntlCtr)" w:date="2017-08-18T15:16:00Z">
        <w:r w:rsidR="0022342C" w:rsidDel="00370821">
          <w:delText>Fail, cannot see CAT1 to delete</w:delText>
        </w:r>
        <w:r w:rsidR="00B768D9" w:rsidDel="00370821">
          <w:delText xml:space="preserve">. Still need to enhance test </w:delText>
        </w:r>
        <w:r w:rsidR="0068735B" w:rsidDel="00370821">
          <w:delText>script</w:delText>
        </w:r>
        <w:r w:rsidR="00B768D9" w:rsidDel="00370821">
          <w:delText>.</w:delText>
        </w:r>
      </w:del>
      <w:ins w:id="521" w:author="Oh, Hakju (IntlCtr)" w:date="2017-08-18T15:16:00Z">
        <w:r w:rsidR="00370821">
          <w:t>Pass</w:t>
        </w:r>
      </w:ins>
      <w:r w:rsidR="0022342C">
        <w:t>)</w:t>
      </w:r>
    </w:p>
    <w:p w14:paraId="1E8F3FF1" w14:textId="5A115C3E" w:rsidR="00566759" w:rsidRDefault="00566759" w:rsidP="00581A44">
      <w:pPr>
        <w:pStyle w:val="ListParagraph"/>
        <w:numPr>
          <w:ilvl w:val="0"/>
          <w:numId w:val="148"/>
        </w:numPr>
      </w:pPr>
      <w:r>
        <w:t>Verify that ENTU2 cannot delete CAT0. (Assertion #10)</w:t>
      </w:r>
      <w:r w:rsidR="00B768D9">
        <w:t xml:space="preserve"> (</w:t>
      </w:r>
      <w:del w:id="522" w:author="Oh, Hakju (IntlCtr)" w:date="2017-08-18T15:16:00Z">
        <w:r w:rsidR="00B768D9" w:rsidDel="00370821">
          <w:delText xml:space="preserve">Fail, cannot see CAT0. Still need to enhance test </w:delText>
        </w:r>
        <w:r w:rsidR="00256E10" w:rsidDel="00370821">
          <w:delText>script</w:delText>
        </w:r>
        <w:r w:rsidR="00B768D9" w:rsidDel="00370821">
          <w:delText>.</w:delText>
        </w:r>
      </w:del>
      <w:ins w:id="523" w:author="Oh, Hakju (IntlCtr)" w:date="2017-08-18T15:16:00Z">
        <w:r w:rsidR="00370821">
          <w:t>Pass</w:t>
        </w:r>
      </w:ins>
      <w:r w:rsidR="00B768D9">
        <w:t>)</w:t>
      </w:r>
    </w:p>
    <w:p w14:paraId="7894CCC0" w14:textId="5D9940C5" w:rsidR="00566759" w:rsidRDefault="00566759" w:rsidP="00581A44">
      <w:pPr>
        <w:pStyle w:val="ListParagraph"/>
        <w:numPr>
          <w:ilvl w:val="0"/>
          <w:numId w:val="148"/>
        </w:numPr>
      </w:pPr>
      <w:r>
        <w:t>ENTU2 edits CAT3. (Assertion #11)</w:t>
      </w:r>
      <w:r w:rsidR="00972AB8">
        <w:t xml:space="preserve"> (Pass.)</w:t>
      </w:r>
    </w:p>
    <w:p w14:paraId="7F7FD789" w14:textId="2A5C122D" w:rsidR="00566759" w:rsidRDefault="00566759" w:rsidP="00581A44">
      <w:pPr>
        <w:pStyle w:val="ListParagraph"/>
        <w:numPr>
          <w:ilvl w:val="0"/>
          <w:numId w:val="148"/>
        </w:numPr>
      </w:pPr>
      <w:r>
        <w:t>Verify that ENTU2 cannot share CAT3. (Assertion #12)</w:t>
      </w:r>
      <w:r w:rsidR="00972AB8">
        <w:t xml:space="preserve"> (</w:t>
      </w:r>
      <w:ins w:id="524" w:author="Oh, Hakju (IntlCtr)" w:date="2017-08-18T15:17:00Z">
        <w:r w:rsidR="00370821">
          <w:t>Fail because there is no share function for the enterprise tenant.</w:t>
        </w:r>
      </w:ins>
      <w:del w:id="525" w:author="Oh, Hakju (IntlCtr)" w:date="2017-08-18T15:17:00Z">
        <w:r w:rsidR="00972AB8" w:rsidDel="00370821">
          <w:delText>Pass.</w:delText>
        </w:r>
      </w:del>
      <w:r w:rsidR="00972AB8">
        <w:t xml:space="preserve"> Test </w:t>
      </w:r>
      <w:r w:rsidR="00256E10">
        <w:t>script</w:t>
      </w:r>
      <w:r w:rsidR="00972AB8">
        <w:t xml:space="preserve"> is empty right now.)</w:t>
      </w:r>
    </w:p>
    <w:p w14:paraId="667C9149" w14:textId="77777777" w:rsidR="00566759" w:rsidRDefault="00566759" w:rsidP="00581A44">
      <w:pPr>
        <w:pStyle w:val="ListParagraph"/>
        <w:numPr>
          <w:ilvl w:val="0"/>
          <w:numId w:val="148"/>
        </w:numPr>
      </w:pPr>
      <w:r>
        <w:t>ENTU2 logs out.</w:t>
      </w:r>
    </w:p>
    <w:p w14:paraId="53DE9AB9" w14:textId="77777777" w:rsidR="00566759" w:rsidRPr="00EE2CCA" w:rsidRDefault="00566759" w:rsidP="00581A44">
      <w:pPr>
        <w:pStyle w:val="ListParagraph"/>
        <w:numPr>
          <w:ilvl w:val="0"/>
          <w:numId w:val="148"/>
        </w:numPr>
      </w:pPr>
      <w:r w:rsidRPr="00EE2CCA">
        <w:t xml:space="preserve">The admin </w:t>
      </w:r>
      <w:r>
        <w:t xml:space="preserve">user </w:t>
      </w:r>
      <w:r w:rsidRPr="00EE2CCA">
        <w:t>logs in again.</w:t>
      </w:r>
    </w:p>
    <w:p w14:paraId="1DE2990E" w14:textId="77777777" w:rsidR="00566759" w:rsidRDefault="00566759" w:rsidP="00581A44">
      <w:pPr>
        <w:pStyle w:val="ListParagraph"/>
        <w:numPr>
          <w:ilvl w:val="0"/>
          <w:numId w:val="148"/>
        </w:numPr>
      </w:pPr>
      <w:r w:rsidRPr="00EE2CCA">
        <w:t xml:space="preserve">The admin </w:t>
      </w:r>
      <w:r>
        <w:t xml:space="preserve">user </w:t>
      </w:r>
      <w:r w:rsidRPr="00EE2CCA">
        <w:t>shares CAT3.</w:t>
      </w:r>
    </w:p>
    <w:p w14:paraId="19166C81" w14:textId="77777777" w:rsidR="00566759" w:rsidRDefault="00566759" w:rsidP="00581A44">
      <w:pPr>
        <w:pStyle w:val="ListParagraph"/>
        <w:numPr>
          <w:ilvl w:val="0"/>
          <w:numId w:val="148"/>
        </w:numPr>
      </w:pPr>
      <w:r>
        <w:t>The admin user logs out.</w:t>
      </w:r>
    </w:p>
    <w:p w14:paraId="0C4D501B" w14:textId="77777777" w:rsidR="00566759" w:rsidRDefault="00566759" w:rsidP="00581A44">
      <w:pPr>
        <w:pStyle w:val="ListParagraph"/>
        <w:numPr>
          <w:ilvl w:val="0"/>
          <w:numId w:val="148"/>
        </w:numPr>
      </w:pPr>
      <w:r>
        <w:t>ENTU2 logs in as an enterprise end user.</w:t>
      </w:r>
    </w:p>
    <w:p w14:paraId="0D06DAFA" w14:textId="1FCAFB34" w:rsidR="00566759" w:rsidRDefault="00566759" w:rsidP="00581A44">
      <w:pPr>
        <w:pStyle w:val="ListParagraph"/>
        <w:numPr>
          <w:ilvl w:val="0"/>
          <w:numId w:val="148"/>
        </w:numPr>
      </w:pPr>
      <w:r>
        <w:lastRenderedPageBreak/>
        <w:t>Verify that ENTU2 cannot make change or delete CAT3. (Assertion #10, 13)</w:t>
      </w:r>
      <w:r w:rsidR="00972AB8">
        <w:t xml:space="preserve"> (Fail because there is no share function for the enterprise tenant. Test case is empty right now).</w:t>
      </w:r>
    </w:p>
    <w:p w14:paraId="5B0B6104" w14:textId="77777777" w:rsidR="00566759" w:rsidRDefault="00566759" w:rsidP="00566759">
      <w:r>
        <w:t>Assertions covered in this test case:</w:t>
      </w:r>
    </w:p>
    <w:p w14:paraId="5E95B922" w14:textId="622B78C0" w:rsidR="00566759" w:rsidRDefault="00566759" w:rsidP="00581A44">
      <w:pPr>
        <w:pStyle w:val="ListParagraph"/>
        <w:numPr>
          <w:ilvl w:val="0"/>
          <w:numId w:val="149"/>
        </w:numPr>
      </w:pPr>
      <w:r>
        <w:t>An enterprise admin user can create a context category.</w:t>
      </w:r>
    </w:p>
    <w:p w14:paraId="30EC2FA9" w14:textId="771E0E6F" w:rsidR="00566759" w:rsidRDefault="00566759" w:rsidP="00581A44">
      <w:pPr>
        <w:pStyle w:val="ListParagraph"/>
        <w:numPr>
          <w:ilvl w:val="0"/>
          <w:numId w:val="149"/>
        </w:numPr>
      </w:pPr>
      <w:r>
        <w:t>An enterprise admin user can share a context category.</w:t>
      </w:r>
    </w:p>
    <w:p w14:paraId="6FED25DB" w14:textId="7D990D47" w:rsidR="00566759" w:rsidRDefault="00566759" w:rsidP="00581A44">
      <w:pPr>
        <w:pStyle w:val="ListParagraph"/>
        <w:numPr>
          <w:ilvl w:val="0"/>
          <w:numId w:val="149"/>
        </w:numPr>
      </w:pPr>
      <w:r>
        <w:t>An enterprise end user can create a context category.</w:t>
      </w:r>
    </w:p>
    <w:p w14:paraId="77D23CFD" w14:textId="77777777" w:rsidR="00566759" w:rsidRDefault="00566759" w:rsidP="00581A44">
      <w:pPr>
        <w:pStyle w:val="ListParagraph"/>
        <w:numPr>
          <w:ilvl w:val="0"/>
          <w:numId w:val="149"/>
        </w:numPr>
      </w:pPr>
      <w:r>
        <w:t>An enterprise end user cannot see a list of context categories that are not shared.</w:t>
      </w:r>
    </w:p>
    <w:p w14:paraId="577AAE9E" w14:textId="1077E405" w:rsidR="00566759" w:rsidRDefault="00002674" w:rsidP="00002674">
      <w:pPr>
        <w:pStyle w:val="ListParagraph"/>
        <w:numPr>
          <w:ilvl w:val="0"/>
          <w:numId w:val="149"/>
        </w:numPr>
      </w:pPr>
      <w:r w:rsidRPr="00002674">
        <w:t>An enterprise end user can see in the list enterprise user shared context categories</w:t>
      </w:r>
      <w:r w:rsidR="00566759">
        <w:t>.</w:t>
      </w:r>
    </w:p>
    <w:p w14:paraId="1889D538" w14:textId="7D46259C" w:rsidR="00566759" w:rsidRDefault="00002674" w:rsidP="00002674">
      <w:pPr>
        <w:pStyle w:val="ListParagraph"/>
        <w:numPr>
          <w:ilvl w:val="0"/>
          <w:numId w:val="149"/>
        </w:numPr>
      </w:pPr>
      <w:r w:rsidRPr="00002674">
        <w:t>An enterprise end user can see in the list OAGi developers shared context categories</w:t>
      </w:r>
      <w:r w:rsidR="00566759">
        <w:t>.</w:t>
      </w:r>
    </w:p>
    <w:p w14:paraId="7AC57572" w14:textId="071DD699" w:rsidR="00566759" w:rsidRDefault="003725A3" w:rsidP="003725A3">
      <w:pPr>
        <w:pStyle w:val="ListParagraph"/>
        <w:numPr>
          <w:ilvl w:val="0"/>
          <w:numId w:val="149"/>
        </w:numPr>
      </w:pPr>
      <w:r w:rsidRPr="003725A3">
        <w:t>Enterprise end user can see details of OAGi developers shared context categories but cannot change</w:t>
      </w:r>
      <w:r w:rsidR="00566759">
        <w:t>.</w:t>
      </w:r>
    </w:p>
    <w:p w14:paraId="043787C9" w14:textId="1EBE680D" w:rsidR="00566759" w:rsidRDefault="00D30896" w:rsidP="00581A44">
      <w:pPr>
        <w:pStyle w:val="ListParagraph"/>
        <w:numPr>
          <w:ilvl w:val="0"/>
          <w:numId w:val="149"/>
        </w:numPr>
      </w:pPr>
      <w:r>
        <w:t>E</w:t>
      </w:r>
      <w:r w:rsidR="00566759">
        <w:t>nterprise end user can see a list of context categories, including the ones owned by users from the same enterprise tenant.</w:t>
      </w:r>
    </w:p>
    <w:p w14:paraId="6160D6C0" w14:textId="77777777" w:rsidR="00566759" w:rsidRDefault="00566759" w:rsidP="00581A44">
      <w:pPr>
        <w:pStyle w:val="ListParagraph"/>
        <w:numPr>
          <w:ilvl w:val="0"/>
          <w:numId w:val="149"/>
        </w:numPr>
      </w:pPr>
      <w:r>
        <w:t>An enterprise end user can delete context categories, including the ones owned by users from the same enterprise tenant.</w:t>
      </w:r>
    </w:p>
    <w:p w14:paraId="5B1B6E72" w14:textId="77777777" w:rsidR="00566759" w:rsidRDefault="00566759" w:rsidP="00581A44">
      <w:pPr>
        <w:pStyle w:val="ListParagraph"/>
        <w:numPr>
          <w:ilvl w:val="0"/>
          <w:numId w:val="149"/>
        </w:numPr>
      </w:pPr>
      <w:r>
        <w:t>An enterprise end user cannot delete shared context categories owned by users from the same enterprise tenant.</w:t>
      </w:r>
    </w:p>
    <w:p w14:paraId="4668FE6E" w14:textId="77777777" w:rsidR="00566759" w:rsidRDefault="00566759" w:rsidP="00581A44">
      <w:pPr>
        <w:pStyle w:val="ListParagraph"/>
        <w:numPr>
          <w:ilvl w:val="0"/>
          <w:numId w:val="149"/>
        </w:numPr>
      </w:pPr>
      <w:r>
        <w:t>An enterprise end user can edit non-shared context categories, including the ones by users from the same enterprise tenant.</w:t>
      </w:r>
    </w:p>
    <w:p w14:paraId="44F594D5" w14:textId="77777777" w:rsidR="00566759" w:rsidRDefault="00566759" w:rsidP="00581A44">
      <w:pPr>
        <w:pStyle w:val="ListParagraph"/>
        <w:numPr>
          <w:ilvl w:val="0"/>
          <w:numId w:val="149"/>
        </w:numPr>
      </w:pPr>
      <w:r>
        <w:t>An enterprise end user cannot share context category.</w:t>
      </w:r>
    </w:p>
    <w:p w14:paraId="1C5B852D" w14:textId="77777777" w:rsidR="00566759" w:rsidRDefault="00566759" w:rsidP="00581A44">
      <w:pPr>
        <w:pStyle w:val="ListParagraph"/>
        <w:numPr>
          <w:ilvl w:val="0"/>
          <w:numId w:val="149"/>
        </w:numPr>
      </w:pPr>
      <w:r>
        <w:t>An enterprise end user cannot edit shared context categories.</w:t>
      </w:r>
    </w:p>
    <w:p w14:paraId="7E10C1FF" w14:textId="06AF580C" w:rsidR="00566759" w:rsidRDefault="00566759" w:rsidP="00566759">
      <w:pPr>
        <w:pStyle w:val="Heading2"/>
      </w:pPr>
      <w:r>
        <w:t>Enterprise end user fails to create Context Category due to omitting name</w:t>
      </w:r>
      <w:r w:rsidR="00AF0CB0">
        <w:t xml:space="preserve"> (</w:t>
      </w:r>
      <w:del w:id="526" w:author="Oh, Hakju (IntlCtr)" w:date="2017-08-18T15:28:00Z">
        <w:r w:rsidR="00AF0CB0" w:rsidDel="00CD4F3A">
          <w:delText>Not tested, not about user right</w:delText>
        </w:r>
      </w:del>
      <w:ins w:id="527" w:author="Oh, Hakju (IntlCtr)" w:date="2017-08-18T15:28:00Z">
        <w:r w:rsidR="00CD4F3A">
          <w:t>Pass; “</w:t>
        </w:r>
        <w:r w:rsidR="00CD4F3A" w:rsidRPr="00CD4F3A">
          <w:t>Please fill out 'Name' field.</w:t>
        </w:r>
        <w:r w:rsidR="00CD4F3A">
          <w:t>”</w:t>
        </w:r>
      </w:ins>
      <w:r w:rsidR="00B2799B">
        <w:t>)</w:t>
      </w:r>
    </w:p>
    <w:p w14:paraId="63EF4BBF" w14:textId="77777777" w:rsidR="00566759" w:rsidRPr="00E35B7D" w:rsidRDefault="00566759" w:rsidP="00566759">
      <w:r>
        <w:t>Requirement document reference: Section 3.2.2, 2.1.2</w:t>
      </w:r>
    </w:p>
    <w:p w14:paraId="6E39BED1" w14:textId="77777777" w:rsidR="00566759" w:rsidRPr="00C028A8" w:rsidRDefault="00566759" w:rsidP="00566759">
      <w:r w:rsidRPr="00C028A8">
        <w:t>Pre-condition: A user with the username, aEntUser1, already exists with Enterprise end user role.</w:t>
      </w:r>
    </w:p>
    <w:p w14:paraId="385A4F5D" w14:textId="77777777" w:rsidR="00566759" w:rsidRPr="00C028A8" w:rsidRDefault="00566759" w:rsidP="00566759">
      <w:r w:rsidRPr="00C028A8">
        <w:t xml:space="preserve">Test Steps: </w:t>
      </w:r>
    </w:p>
    <w:p w14:paraId="7BA36AF0" w14:textId="77777777" w:rsidR="00566759" w:rsidRPr="00C028A8" w:rsidRDefault="00566759" w:rsidP="00581A44">
      <w:pPr>
        <w:pStyle w:val="ListParagraph"/>
        <w:numPr>
          <w:ilvl w:val="0"/>
          <w:numId w:val="94"/>
        </w:numPr>
      </w:pPr>
      <w:r w:rsidRPr="00C028A8">
        <w:t xml:space="preserve">A user with the </w:t>
      </w:r>
      <w:r>
        <w:t xml:space="preserve">Enterprise end user </w:t>
      </w:r>
      <w:r w:rsidRPr="00C028A8">
        <w:t>role</w:t>
      </w:r>
      <w:r>
        <w:t>, aEntUser1,</w:t>
      </w:r>
      <w:r w:rsidRPr="00C028A8">
        <w:t xml:space="preserve"> logs in.</w:t>
      </w:r>
    </w:p>
    <w:p w14:paraId="474A7651" w14:textId="77777777" w:rsidR="00566759" w:rsidRPr="00C028A8" w:rsidRDefault="00566759" w:rsidP="00581A44">
      <w:pPr>
        <w:pStyle w:val="ListParagraph"/>
        <w:numPr>
          <w:ilvl w:val="0"/>
          <w:numId w:val="94"/>
        </w:numPr>
      </w:pPr>
      <w:r w:rsidRPr="00C028A8">
        <w:t xml:space="preserve">The Enterprise </w:t>
      </w:r>
      <w:r>
        <w:t xml:space="preserve">end </w:t>
      </w:r>
      <w:r w:rsidRPr="00C028A8">
        <w:t>user accesses the context category management functionality.</w:t>
      </w:r>
    </w:p>
    <w:p w14:paraId="0EA9E875" w14:textId="77777777" w:rsidR="00566759" w:rsidRPr="00C028A8" w:rsidRDefault="00566759" w:rsidP="00581A44">
      <w:pPr>
        <w:pStyle w:val="ListParagraph"/>
        <w:numPr>
          <w:ilvl w:val="0"/>
          <w:numId w:val="94"/>
        </w:numPr>
      </w:pPr>
      <w:r w:rsidRPr="00C028A8">
        <w:t xml:space="preserve">The Enterprise </w:t>
      </w:r>
      <w:r>
        <w:t xml:space="preserve">end </w:t>
      </w:r>
      <w:r w:rsidRPr="00C028A8">
        <w:t xml:space="preserve">user creates new context category, </w:t>
      </w:r>
      <w:r>
        <w:t>but omits name value</w:t>
      </w:r>
      <w:r w:rsidRPr="00C028A8">
        <w:t>.</w:t>
      </w:r>
    </w:p>
    <w:p w14:paraId="27477A9E" w14:textId="77777777" w:rsidR="00566759" w:rsidRPr="00C028A8" w:rsidRDefault="00566759" w:rsidP="00581A44">
      <w:pPr>
        <w:pStyle w:val="ListParagraph"/>
        <w:numPr>
          <w:ilvl w:val="0"/>
          <w:numId w:val="94"/>
        </w:numPr>
      </w:pPr>
      <w:r w:rsidRPr="00C028A8">
        <w:t xml:space="preserve">Verify that </w:t>
      </w:r>
      <w:r>
        <w:t xml:space="preserve">context category creation failed. </w:t>
      </w:r>
    </w:p>
    <w:p w14:paraId="7C37B605" w14:textId="01AFB39F" w:rsidR="00566759" w:rsidRDefault="00566759" w:rsidP="00566759">
      <w:pPr>
        <w:pStyle w:val="Heading2"/>
      </w:pPr>
      <w:r>
        <w:t>Enterprise end user fails to edit Context Category due to omitting name</w:t>
      </w:r>
      <w:r w:rsidR="00582C18">
        <w:t xml:space="preserve"> (</w:t>
      </w:r>
      <w:ins w:id="528" w:author="Oh, Hakju (IntlCtr)" w:date="2017-08-18T15:37:00Z">
        <w:r w:rsidR="004D0C9A">
          <w:t>Pass; “</w:t>
        </w:r>
        <w:r w:rsidR="004D0C9A" w:rsidRPr="00CD4F3A">
          <w:t>Please fill out 'Name' field.</w:t>
        </w:r>
        <w:r w:rsidR="004D0C9A">
          <w:t>”</w:t>
        </w:r>
      </w:ins>
      <w:del w:id="529" w:author="Oh, Hakju (IntlCtr)" w:date="2017-08-18T15:37:00Z">
        <w:r w:rsidR="00AF0CB0" w:rsidDel="004D0C9A">
          <w:delText>Not tested, not about user right</w:delText>
        </w:r>
      </w:del>
      <w:r w:rsidR="00582C18">
        <w:t>)</w:t>
      </w:r>
    </w:p>
    <w:p w14:paraId="004EC79F" w14:textId="77777777" w:rsidR="00566759" w:rsidRPr="00E35B7D" w:rsidRDefault="00566759" w:rsidP="00566759">
      <w:r>
        <w:t>Requirement document reference: Section 3.2.2, 2.1.2</w:t>
      </w:r>
    </w:p>
    <w:p w14:paraId="694CBE28" w14:textId="77777777" w:rsidR="00566759" w:rsidRPr="00C028A8" w:rsidRDefault="00566759" w:rsidP="00566759">
      <w:r w:rsidRPr="00C028A8">
        <w:t>Pre-condition: A user with the username, aEntUser1, already exists with Enterprise end user role.</w:t>
      </w:r>
      <w:r>
        <w:t xml:space="preserve"> Context Category, </w:t>
      </w:r>
      <w:r w:rsidRPr="00C028A8">
        <w:t>testCategory</w:t>
      </w:r>
      <w:r>
        <w:t>, already exists.</w:t>
      </w:r>
    </w:p>
    <w:p w14:paraId="4027E27E" w14:textId="77777777" w:rsidR="00566759" w:rsidRPr="00C028A8" w:rsidRDefault="00566759" w:rsidP="00566759">
      <w:r w:rsidRPr="00C028A8">
        <w:lastRenderedPageBreak/>
        <w:t xml:space="preserve">Test Steps: </w:t>
      </w:r>
    </w:p>
    <w:p w14:paraId="5528DB75" w14:textId="77777777" w:rsidR="00566759" w:rsidRPr="00C028A8" w:rsidRDefault="00566759" w:rsidP="00581A44">
      <w:pPr>
        <w:pStyle w:val="ListParagraph"/>
        <w:numPr>
          <w:ilvl w:val="0"/>
          <w:numId w:val="96"/>
        </w:numPr>
      </w:pPr>
      <w:r w:rsidRPr="00C028A8">
        <w:t xml:space="preserve">A user with the </w:t>
      </w:r>
      <w:r>
        <w:t xml:space="preserve">Enterprise end user </w:t>
      </w:r>
      <w:r w:rsidRPr="00C028A8">
        <w:t>role</w:t>
      </w:r>
      <w:r>
        <w:t>, aEntUser1,</w:t>
      </w:r>
      <w:r w:rsidRPr="00C028A8">
        <w:t xml:space="preserve"> logs in.</w:t>
      </w:r>
    </w:p>
    <w:p w14:paraId="1B77EF9F" w14:textId="77777777" w:rsidR="00566759" w:rsidRPr="00C028A8" w:rsidRDefault="00566759" w:rsidP="00581A44">
      <w:pPr>
        <w:pStyle w:val="ListParagraph"/>
        <w:numPr>
          <w:ilvl w:val="0"/>
          <w:numId w:val="96"/>
        </w:numPr>
      </w:pPr>
      <w:r w:rsidRPr="00C028A8">
        <w:t xml:space="preserve">The Enterprise </w:t>
      </w:r>
      <w:r>
        <w:t xml:space="preserve">end </w:t>
      </w:r>
      <w:r w:rsidRPr="00C028A8">
        <w:t>user accesses the context category management functionality.</w:t>
      </w:r>
    </w:p>
    <w:p w14:paraId="6330719D" w14:textId="77777777" w:rsidR="00566759" w:rsidRPr="00C028A8" w:rsidRDefault="00566759" w:rsidP="00581A44">
      <w:pPr>
        <w:pStyle w:val="ListParagraph"/>
        <w:numPr>
          <w:ilvl w:val="0"/>
          <w:numId w:val="96"/>
        </w:numPr>
      </w:pPr>
      <w:r w:rsidRPr="00C028A8">
        <w:t xml:space="preserve">The Enterprise </w:t>
      </w:r>
      <w:r>
        <w:t xml:space="preserve">end </w:t>
      </w:r>
      <w:r w:rsidRPr="00C028A8">
        <w:t xml:space="preserve">user </w:t>
      </w:r>
      <w:r>
        <w:t>removes the value for context category name</w:t>
      </w:r>
      <w:r w:rsidRPr="00C028A8">
        <w:t>.</w:t>
      </w:r>
    </w:p>
    <w:p w14:paraId="54837F7B" w14:textId="77777777" w:rsidR="00566759" w:rsidRDefault="00566759" w:rsidP="00581A44">
      <w:pPr>
        <w:pStyle w:val="ListParagraph"/>
        <w:numPr>
          <w:ilvl w:val="0"/>
          <w:numId w:val="96"/>
        </w:numPr>
      </w:pPr>
      <w:r w:rsidRPr="00C028A8">
        <w:t xml:space="preserve">Verify that </w:t>
      </w:r>
      <w:r>
        <w:t xml:space="preserve">context category edits failed. </w:t>
      </w:r>
    </w:p>
    <w:p w14:paraId="53BE7DA8" w14:textId="77777777" w:rsidR="00566759" w:rsidRDefault="00566759" w:rsidP="00566759">
      <w:pPr>
        <w:pStyle w:val="Heading2"/>
      </w:pPr>
      <w:r>
        <w:t>Enterprise end user’s authorized management of context schemes</w:t>
      </w:r>
    </w:p>
    <w:p w14:paraId="4DE7660E"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7"/>
      </w:r>
      <w:r>
        <w:t>, some are created by ENTU1 and ENTU2 in the OAGi developer role capacity, and some of which have been shared.</w:t>
      </w:r>
    </w:p>
    <w:p w14:paraId="414300A0" w14:textId="77777777" w:rsidR="00566759" w:rsidRDefault="00566759" w:rsidP="00566759">
      <w:r>
        <w:t xml:space="preserve">Test Steps: </w:t>
      </w:r>
    </w:p>
    <w:p w14:paraId="427BD649" w14:textId="77777777" w:rsidR="00566759" w:rsidRDefault="00566759" w:rsidP="00581A44">
      <w:pPr>
        <w:pStyle w:val="ListParagraph"/>
        <w:numPr>
          <w:ilvl w:val="0"/>
          <w:numId w:val="150"/>
        </w:numPr>
      </w:pPr>
      <w:r>
        <w:t>An enterprise admin user logs into the system.</w:t>
      </w:r>
    </w:p>
    <w:p w14:paraId="23D89865" w14:textId="7FC221A8" w:rsidR="00566759" w:rsidRDefault="00566759" w:rsidP="00581A44">
      <w:pPr>
        <w:pStyle w:val="ListParagraph"/>
        <w:numPr>
          <w:ilvl w:val="0"/>
          <w:numId w:val="150"/>
        </w:numPr>
      </w:pPr>
      <w:r>
        <w:t>The admin user creates new context schemes (with some values), says CS0 and CS1. (Assertion #1)</w:t>
      </w:r>
      <w:r w:rsidR="00A969AF">
        <w:t xml:space="preserve"> (Pass)</w:t>
      </w:r>
    </w:p>
    <w:p w14:paraId="475B276B" w14:textId="40A055E9" w:rsidR="00566759" w:rsidRDefault="00566759" w:rsidP="00581A44">
      <w:pPr>
        <w:pStyle w:val="ListParagraph"/>
        <w:numPr>
          <w:ilvl w:val="0"/>
          <w:numId w:val="150"/>
        </w:numPr>
      </w:pPr>
      <w:r>
        <w:t>The admin user shares CS0. (Assertion #2)</w:t>
      </w:r>
      <w:r w:rsidR="00A91C74">
        <w:t xml:space="preserve"> </w:t>
      </w:r>
      <w:r w:rsidR="00FE59BE">
        <w:t>(Pass)</w:t>
      </w:r>
    </w:p>
    <w:p w14:paraId="0F040DB7" w14:textId="77777777" w:rsidR="00566759" w:rsidRDefault="00566759" w:rsidP="00581A44">
      <w:pPr>
        <w:pStyle w:val="ListParagraph"/>
        <w:numPr>
          <w:ilvl w:val="0"/>
          <w:numId w:val="150"/>
        </w:numPr>
      </w:pPr>
      <w:r>
        <w:t>The admin user logs out.</w:t>
      </w:r>
    </w:p>
    <w:p w14:paraId="298ED0CA" w14:textId="77777777" w:rsidR="00566759" w:rsidRDefault="00566759" w:rsidP="00581A44">
      <w:pPr>
        <w:pStyle w:val="ListParagraph"/>
        <w:numPr>
          <w:ilvl w:val="0"/>
          <w:numId w:val="150"/>
        </w:numPr>
      </w:pPr>
      <w:r>
        <w:t>An enterprise end user, says ENTU1, logs into the system.</w:t>
      </w:r>
    </w:p>
    <w:p w14:paraId="66ECAEC5" w14:textId="0A93835B" w:rsidR="00566759" w:rsidRDefault="00566759" w:rsidP="00581A44">
      <w:pPr>
        <w:pStyle w:val="ListParagraph"/>
        <w:numPr>
          <w:ilvl w:val="0"/>
          <w:numId w:val="150"/>
        </w:numPr>
      </w:pPr>
      <w:r>
        <w:t>ENTU1 creates two new context schemes, says CS2 and CS3. Verify that both context categories that are owned by OAGi tenant and that are shared by enterprise tenants are selectable. Verify that enterprise tenants’ private context categories are not selectable. (Assertion #3</w:t>
      </w:r>
      <w:r w:rsidR="003E3E7A">
        <w:t xml:space="preserve"> (Pass)</w:t>
      </w:r>
      <w:r>
        <w:t>, 4</w:t>
      </w:r>
      <w:r w:rsidR="00430902">
        <w:t xml:space="preserve"> (Pass, only because </w:t>
      </w:r>
      <w:r w:rsidR="00A83485">
        <w:t xml:space="preserve">enterprise </w:t>
      </w:r>
      <w:r w:rsidR="00430902">
        <w:t>context category can’t be shared right now</w:t>
      </w:r>
      <w:r>
        <w:t>, 5</w:t>
      </w:r>
      <w:r w:rsidR="00430902">
        <w:t xml:space="preserve"> (</w:t>
      </w:r>
      <w:r w:rsidR="003F5FEF">
        <w:t>Fail</w:t>
      </w:r>
      <w:r w:rsidR="00430902">
        <w:t>)</w:t>
      </w:r>
      <w:r>
        <w:t>, 6</w:t>
      </w:r>
      <w:r w:rsidR="00FA0935">
        <w:t xml:space="preserve">  (Pass)</w:t>
      </w:r>
      <w:r w:rsidR="00430902">
        <w:t xml:space="preserve">, </w:t>
      </w:r>
      <w:r w:rsidR="00FA0935">
        <w:t>7</w:t>
      </w:r>
      <w:r w:rsidR="007E4565">
        <w:t xml:space="preserve"> (</w:t>
      </w:r>
      <w:r w:rsidR="00BF2286">
        <w:t>Pass</w:t>
      </w:r>
      <w:r w:rsidR="007E4565">
        <w:t>)</w:t>
      </w:r>
      <w:r>
        <w:t>)</w:t>
      </w:r>
    </w:p>
    <w:p w14:paraId="20F9B028" w14:textId="77777777" w:rsidR="00566759" w:rsidRDefault="00566759" w:rsidP="00581A44">
      <w:pPr>
        <w:pStyle w:val="ListParagraph"/>
        <w:numPr>
          <w:ilvl w:val="0"/>
          <w:numId w:val="150"/>
        </w:numPr>
      </w:pPr>
      <w:r>
        <w:t>ENTU1 log out.</w:t>
      </w:r>
    </w:p>
    <w:p w14:paraId="25E7BA49" w14:textId="77777777" w:rsidR="00566759" w:rsidRDefault="00566759" w:rsidP="00581A44">
      <w:pPr>
        <w:pStyle w:val="ListParagraph"/>
        <w:numPr>
          <w:ilvl w:val="0"/>
          <w:numId w:val="150"/>
        </w:numPr>
      </w:pPr>
      <w:r>
        <w:t>Another enterprise end user, says ENTU2, logs into the system.</w:t>
      </w:r>
    </w:p>
    <w:p w14:paraId="45E24E7F" w14:textId="77777777" w:rsidR="00566759" w:rsidRDefault="00566759" w:rsidP="00581A44">
      <w:pPr>
        <w:pStyle w:val="ListParagraph"/>
        <w:numPr>
          <w:ilvl w:val="0"/>
          <w:numId w:val="150"/>
        </w:numPr>
      </w:pPr>
      <w:r>
        <w:t>ENTU2 views the list of context schemes.</w:t>
      </w:r>
    </w:p>
    <w:p w14:paraId="15EA3F06" w14:textId="46E9B2DF" w:rsidR="00566759" w:rsidRDefault="00566759" w:rsidP="00581A44">
      <w:pPr>
        <w:pStyle w:val="ListParagraph"/>
        <w:numPr>
          <w:ilvl w:val="0"/>
          <w:numId w:val="150"/>
        </w:numPr>
      </w:pPr>
      <w:r>
        <w:t>Verify that enterprise users’ context schemes, which have not been shared, are not visible to ENTU2 in the list. Make sure that the verification statements include context schemes that are created by ENTU1 and ENTU2 in the enterprise end user capacity. (Assertion #</w:t>
      </w:r>
      <w:r w:rsidR="00FA0935">
        <w:t>8</w:t>
      </w:r>
      <w:r>
        <w:t>)</w:t>
      </w:r>
      <w:r w:rsidR="002C7AB0">
        <w:t xml:space="preserve"> (Pass)</w:t>
      </w:r>
    </w:p>
    <w:p w14:paraId="56807756" w14:textId="38B336B0" w:rsidR="00566759" w:rsidRDefault="00566759" w:rsidP="00581A44">
      <w:pPr>
        <w:pStyle w:val="ListParagraph"/>
        <w:numPr>
          <w:ilvl w:val="0"/>
          <w:numId w:val="150"/>
        </w:numPr>
      </w:pPr>
      <w:r>
        <w:t>Verify that enterprise users’ context schemes, which have been shared, are visible to ENTU2 in the list. (Assertion #</w:t>
      </w:r>
      <w:r w:rsidR="00FA0935">
        <w:t>9</w:t>
      </w:r>
      <w:r>
        <w:t>)</w:t>
      </w:r>
      <w:r w:rsidR="002C7AB0">
        <w:t xml:space="preserve"> (Pass)</w:t>
      </w:r>
    </w:p>
    <w:p w14:paraId="196EF3E3" w14:textId="71874E7A" w:rsidR="00566759" w:rsidRDefault="00566759" w:rsidP="00581A44">
      <w:pPr>
        <w:pStyle w:val="ListParagraph"/>
        <w:numPr>
          <w:ilvl w:val="0"/>
          <w:numId w:val="150"/>
        </w:numPr>
      </w:pPr>
      <w:r>
        <w:t xml:space="preserve">Verify that OAGi developers’ context </w:t>
      </w:r>
      <w:r w:rsidR="00BF2286">
        <w:t>schemes</w:t>
      </w:r>
      <w:r>
        <w:t>, which have been shared, are visible to ENTU2 in the list. (Assertion #</w:t>
      </w:r>
      <w:r w:rsidR="00FA0935">
        <w:t>10</w:t>
      </w:r>
      <w:r>
        <w:t>)</w:t>
      </w:r>
      <w:r w:rsidR="002C7AB0">
        <w:t xml:space="preserve"> (Pass)</w:t>
      </w:r>
    </w:p>
    <w:p w14:paraId="508F168B" w14:textId="108EFB71" w:rsidR="00566759" w:rsidRDefault="00566759" w:rsidP="00581A44">
      <w:pPr>
        <w:pStyle w:val="ListParagraph"/>
        <w:numPr>
          <w:ilvl w:val="0"/>
          <w:numId w:val="150"/>
        </w:numPr>
      </w:pPr>
      <w:r>
        <w:t>Verify that ENTU2 can see the details of those visible OAGi developers’ context schemes but cannot make any change and cannot drill down to see the context category details (verify with one created by other users and another one created by ENTU2 in the OAGi developer capacity). (Assertion #1</w:t>
      </w:r>
      <w:r w:rsidR="00FA0935">
        <w:t>1</w:t>
      </w:r>
      <w:r>
        <w:t>)</w:t>
      </w:r>
      <w:r w:rsidR="002235B5">
        <w:t xml:space="preserve"> (Fail, </w:t>
      </w:r>
      <w:r w:rsidR="00BF2286">
        <w:t>cannot see the details</w:t>
      </w:r>
      <w:r w:rsidR="002235B5">
        <w:t>).</w:t>
      </w:r>
    </w:p>
    <w:p w14:paraId="1C60AC7D" w14:textId="20E7352D" w:rsidR="00566759" w:rsidRDefault="00566759" w:rsidP="00581A44">
      <w:pPr>
        <w:pStyle w:val="ListParagraph"/>
        <w:numPr>
          <w:ilvl w:val="0"/>
          <w:numId w:val="150"/>
        </w:numPr>
      </w:pPr>
      <w:r>
        <w:t>Verify that CS0, CS1, CS2, and CS3 are in the list. (Assertion #1</w:t>
      </w:r>
      <w:r w:rsidR="00FA0935">
        <w:t>2</w:t>
      </w:r>
      <w:r>
        <w:t>)</w:t>
      </w:r>
      <w:r w:rsidR="00EB5A71">
        <w:t xml:space="preserve"> (Pass)</w:t>
      </w:r>
    </w:p>
    <w:p w14:paraId="43C5F0A8" w14:textId="01417446" w:rsidR="00566759" w:rsidRDefault="00566759" w:rsidP="00581A44">
      <w:pPr>
        <w:pStyle w:val="ListParagraph"/>
        <w:numPr>
          <w:ilvl w:val="0"/>
          <w:numId w:val="150"/>
        </w:numPr>
      </w:pPr>
      <w:r>
        <w:t>ENTU2 deletes CS1 and CS2. (Assertion #1</w:t>
      </w:r>
      <w:r w:rsidR="00FA0935">
        <w:t>3</w:t>
      </w:r>
      <w:r>
        <w:t>)</w:t>
      </w:r>
      <w:r w:rsidR="00EB5A71">
        <w:t xml:space="preserve"> (Pass)</w:t>
      </w:r>
    </w:p>
    <w:p w14:paraId="1BAE2E2E" w14:textId="273D6182" w:rsidR="00566759" w:rsidRDefault="00566759" w:rsidP="00581A44">
      <w:pPr>
        <w:pStyle w:val="ListParagraph"/>
        <w:numPr>
          <w:ilvl w:val="0"/>
          <w:numId w:val="150"/>
        </w:numPr>
      </w:pPr>
      <w:r>
        <w:lastRenderedPageBreak/>
        <w:t>Verify that ENTU2 cannot</w:t>
      </w:r>
      <w:r w:rsidR="003D31BA">
        <w:t xml:space="preserve"> edit or</w:t>
      </w:r>
      <w:r>
        <w:t xml:space="preserve"> delete CS0. (Assertion #1</w:t>
      </w:r>
      <w:r w:rsidR="00FA0935">
        <w:t>4</w:t>
      </w:r>
      <w:r>
        <w:t>)</w:t>
      </w:r>
      <w:r w:rsidR="0043655D">
        <w:t xml:space="preserve"> (Fail, edit and delete are allowed)</w:t>
      </w:r>
    </w:p>
    <w:p w14:paraId="042E69B0" w14:textId="1E18FB96" w:rsidR="00566759" w:rsidRDefault="00566759" w:rsidP="00581A44">
      <w:pPr>
        <w:pStyle w:val="ListParagraph"/>
        <w:numPr>
          <w:ilvl w:val="0"/>
          <w:numId w:val="150"/>
        </w:numPr>
      </w:pPr>
      <w:r>
        <w:t>ENTU2 edits CS3 (CS3 data update, add, update, remove CS3 values). (Assertion #1</w:t>
      </w:r>
      <w:r w:rsidR="00FA0935">
        <w:t>5</w:t>
      </w:r>
      <w:r>
        <w:t>)</w:t>
      </w:r>
      <w:r w:rsidR="0043655D">
        <w:t xml:space="preserve"> (Pass)</w:t>
      </w:r>
    </w:p>
    <w:p w14:paraId="039949A7" w14:textId="0782EAD7" w:rsidR="00566759" w:rsidRDefault="00566759" w:rsidP="00581A44">
      <w:pPr>
        <w:pStyle w:val="ListParagraph"/>
        <w:numPr>
          <w:ilvl w:val="0"/>
          <w:numId w:val="150"/>
        </w:numPr>
      </w:pPr>
      <w:r>
        <w:t>Verify that ENTU2 cannot share CS3. (Assertion #1</w:t>
      </w:r>
      <w:r w:rsidR="00FA0935">
        <w:t>6</w:t>
      </w:r>
      <w:r>
        <w:t>)</w:t>
      </w:r>
      <w:r w:rsidR="003D31BA">
        <w:t xml:space="preserve"> (Pass)</w:t>
      </w:r>
    </w:p>
    <w:p w14:paraId="2AAB2E70" w14:textId="77777777" w:rsidR="00566759" w:rsidRDefault="00566759" w:rsidP="00581A44">
      <w:pPr>
        <w:pStyle w:val="ListParagraph"/>
        <w:numPr>
          <w:ilvl w:val="0"/>
          <w:numId w:val="150"/>
        </w:numPr>
      </w:pPr>
      <w:r>
        <w:t>ENTU2 logs out.</w:t>
      </w:r>
    </w:p>
    <w:p w14:paraId="0CFFE06B" w14:textId="77777777" w:rsidR="00566759" w:rsidRDefault="00566759" w:rsidP="00566759">
      <w:r>
        <w:t>Assertions covered in this test case:</w:t>
      </w:r>
    </w:p>
    <w:p w14:paraId="4F512497" w14:textId="77777777" w:rsidR="00566759" w:rsidRPr="003879F6" w:rsidRDefault="00566759" w:rsidP="00581A44">
      <w:pPr>
        <w:pStyle w:val="ListParagraph"/>
        <w:numPr>
          <w:ilvl w:val="0"/>
          <w:numId w:val="151"/>
        </w:numPr>
      </w:pPr>
      <w:r w:rsidRPr="003879F6">
        <w:t>An enterprise admin user can create a context scheme.</w:t>
      </w:r>
    </w:p>
    <w:p w14:paraId="76F585C6" w14:textId="77777777" w:rsidR="00566759" w:rsidRPr="003879F6" w:rsidRDefault="00566759" w:rsidP="00581A44">
      <w:pPr>
        <w:pStyle w:val="ListParagraph"/>
        <w:numPr>
          <w:ilvl w:val="0"/>
          <w:numId w:val="151"/>
        </w:numPr>
      </w:pPr>
      <w:r w:rsidRPr="003879F6">
        <w:t xml:space="preserve">An enterprise admin user can share a context </w:t>
      </w:r>
      <w:r>
        <w:t>scheme</w:t>
      </w:r>
      <w:r w:rsidRPr="003879F6">
        <w:t>.</w:t>
      </w:r>
    </w:p>
    <w:p w14:paraId="441A03BA" w14:textId="77777777" w:rsidR="00566759" w:rsidRPr="003879F6" w:rsidRDefault="00566759" w:rsidP="00581A44">
      <w:pPr>
        <w:pStyle w:val="ListParagraph"/>
        <w:numPr>
          <w:ilvl w:val="0"/>
          <w:numId w:val="151"/>
        </w:numPr>
      </w:pPr>
      <w:r w:rsidRPr="003879F6">
        <w:t>An enterprise end user can create a context scheme.</w:t>
      </w:r>
    </w:p>
    <w:p w14:paraId="350DC7B8" w14:textId="4D4290C8" w:rsidR="00566759" w:rsidRPr="00661AE4" w:rsidRDefault="00566759" w:rsidP="00581A44">
      <w:pPr>
        <w:pStyle w:val="ListParagraph"/>
        <w:numPr>
          <w:ilvl w:val="0"/>
          <w:numId w:val="151"/>
        </w:numPr>
      </w:pPr>
      <w:r w:rsidRPr="00661AE4">
        <w:t xml:space="preserve">An enterprise end user cannot </w:t>
      </w:r>
      <w:r w:rsidR="002C13A5">
        <w:t>select</w:t>
      </w:r>
      <w:r w:rsidRPr="00661AE4">
        <w:t xml:space="preserve"> </w:t>
      </w:r>
      <w:r w:rsidR="00430902">
        <w:t xml:space="preserve">enterprise tenants private </w:t>
      </w:r>
      <w:r w:rsidRPr="00661AE4">
        <w:t>context categories.</w:t>
      </w:r>
    </w:p>
    <w:p w14:paraId="6CB3ACD1" w14:textId="49E6EE86" w:rsidR="00566759" w:rsidRPr="00661AE4" w:rsidRDefault="00566759" w:rsidP="00581A44">
      <w:pPr>
        <w:pStyle w:val="ListParagraph"/>
        <w:numPr>
          <w:ilvl w:val="0"/>
          <w:numId w:val="151"/>
        </w:numPr>
      </w:pPr>
      <w:r w:rsidRPr="00661AE4">
        <w:t xml:space="preserve">An enterprise end user can </w:t>
      </w:r>
      <w:r w:rsidR="00430902">
        <w:t>select</w:t>
      </w:r>
      <w:r w:rsidRPr="00661AE4">
        <w:t xml:space="preserve"> enterprise users’ shared context categories.</w:t>
      </w:r>
    </w:p>
    <w:p w14:paraId="43F9B900" w14:textId="3B5964D2" w:rsidR="00566759" w:rsidRDefault="00566759" w:rsidP="00581A44">
      <w:pPr>
        <w:pStyle w:val="ListParagraph"/>
        <w:numPr>
          <w:ilvl w:val="0"/>
          <w:numId w:val="151"/>
        </w:numPr>
      </w:pPr>
      <w:r w:rsidRPr="00661AE4">
        <w:t xml:space="preserve">An enterprise end user can </w:t>
      </w:r>
      <w:r w:rsidR="00430902">
        <w:t>select</w:t>
      </w:r>
      <w:r w:rsidRPr="00661AE4">
        <w:t xml:space="preserve"> OAGi developers’ shared context categories.</w:t>
      </w:r>
    </w:p>
    <w:p w14:paraId="61549F5B" w14:textId="1D972540" w:rsidR="00430902" w:rsidRDefault="00430902" w:rsidP="00581A44">
      <w:pPr>
        <w:pStyle w:val="ListParagraph"/>
        <w:numPr>
          <w:ilvl w:val="0"/>
          <w:numId w:val="151"/>
        </w:numPr>
      </w:pPr>
      <w:r>
        <w:t>An enterprise end user cannot select OAGi tenant’s private context categories.</w:t>
      </w:r>
    </w:p>
    <w:p w14:paraId="5E3AFE34" w14:textId="34E0D669" w:rsidR="00566759" w:rsidRDefault="00566759" w:rsidP="00581A44">
      <w:pPr>
        <w:pStyle w:val="ListParagraph"/>
        <w:numPr>
          <w:ilvl w:val="0"/>
          <w:numId w:val="151"/>
        </w:numPr>
      </w:pPr>
      <w:r w:rsidRPr="00661AE4">
        <w:t xml:space="preserve">An enterprise end user cannot see </w:t>
      </w:r>
      <w:r w:rsidR="007E4565">
        <w:t xml:space="preserve">in the </w:t>
      </w:r>
      <w:r w:rsidRPr="00661AE4">
        <w:t xml:space="preserve">list of </w:t>
      </w:r>
      <w:r w:rsidR="007E4565">
        <w:t xml:space="preserve">enterprise tenants’ private </w:t>
      </w:r>
      <w:r w:rsidRPr="00661AE4">
        <w:t xml:space="preserve">context </w:t>
      </w:r>
      <w:r>
        <w:t>schemes</w:t>
      </w:r>
      <w:r w:rsidRPr="00661AE4">
        <w:t>.</w:t>
      </w:r>
    </w:p>
    <w:p w14:paraId="1836FC7E" w14:textId="1685F094" w:rsidR="00566759" w:rsidRPr="00661AE4" w:rsidRDefault="00566759" w:rsidP="00581A44">
      <w:pPr>
        <w:pStyle w:val="ListParagraph"/>
        <w:numPr>
          <w:ilvl w:val="0"/>
          <w:numId w:val="151"/>
        </w:numPr>
      </w:pPr>
      <w:r w:rsidRPr="00661AE4">
        <w:t xml:space="preserve">An enterprise end user can see </w:t>
      </w:r>
      <w:r w:rsidR="007E4565">
        <w:t>in the</w:t>
      </w:r>
      <w:r w:rsidRPr="00661AE4">
        <w:t xml:space="preserve"> list of </w:t>
      </w:r>
      <w:r w:rsidR="007E4565">
        <w:t xml:space="preserve">enterprise tenants’ shared </w:t>
      </w:r>
      <w:r w:rsidRPr="00661AE4">
        <w:t xml:space="preserve">context </w:t>
      </w:r>
      <w:r>
        <w:t>schemes</w:t>
      </w:r>
      <w:r w:rsidRPr="00661AE4">
        <w:t>.</w:t>
      </w:r>
    </w:p>
    <w:p w14:paraId="10811AF5" w14:textId="7E94EED4" w:rsidR="00566759" w:rsidRPr="00661AE4" w:rsidRDefault="00566759" w:rsidP="00581A44">
      <w:pPr>
        <w:pStyle w:val="ListParagraph"/>
        <w:numPr>
          <w:ilvl w:val="0"/>
          <w:numId w:val="151"/>
        </w:numPr>
      </w:pPr>
      <w:r w:rsidRPr="00661AE4">
        <w:t xml:space="preserve">An enterprise end user can see </w:t>
      </w:r>
      <w:r w:rsidR="002C7AB0">
        <w:t xml:space="preserve">in the </w:t>
      </w:r>
      <w:r w:rsidRPr="00661AE4">
        <w:t xml:space="preserve">list of </w:t>
      </w:r>
      <w:r w:rsidR="002C7AB0">
        <w:t>OAGi develo</w:t>
      </w:r>
      <w:del w:id="530" w:author="Oh, Hakju (IntlCtr)" w:date="2017-08-18T16:45:00Z">
        <w:r w:rsidR="002C7AB0" w:rsidDel="00AD1CF9">
          <w:delText>o</w:delText>
        </w:r>
      </w:del>
      <w:r w:rsidR="002C7AB0">
        <w:t xml:space="preserve">pers’ shared </w:t>
      </w:r>
      <w:r w:rsidRPr="00661AE4">
        <w:t xml:space="preserve">context </w:t>
      </w:r>
      <w:r>
        <w:t>schemes</w:t>
      </w:r>
      <w:r w:rsidRPr="00661AE4">
        <w:t>.</w:t>
      </w:r>
    </w:p>
    <w:p w14:paraId="43F3F0C9" w14:textId="77777777" w:rsidR="00566759" w:rsidRPr="00661AE4" w:rsidRDefault="00566759" w:rsidP="00581A44">
      <w:pPr>
        <w:pStyle w:val="ListParagraph"/>
        <w:numPr>
          <w:ilvl w:val="0"/>
          <w:numId w:val="151"/>
        </w:numPr>
      </w:pPr>
      <w:r w:rsidRPr="00661AE4">
        <w:t>An enterprise end user can see the details of OAGi developers’ shared context schemes but cannot make any change</w:t>
      </w:r>
      <w:r>
        <w:t xml:space="preserve"> or drill down to see details of context categories</w:t>
      </w:r>
      <w:r w:rsidRPr="00661AE4">
        <w:t>.</w:t>
      </w:r>
    </w:p>
    <w:p w14:paraId="00692950" w14:textId="1442B06C" w:rsidR="00566759" w:rsidRPr="00004D56" w:rsidRDefault="00566759" w:rsidP="00581A44">
      <w:pPr>
        <w:pStyle w:val="ListParagraph"/>
        <w:numPr>
          <w:ilvl w:val="0"/>
          <w:numId w:val="151"/>
        </w:numPr>
      </w:pPr>
      <w:r w:rsidRPr="00004D56">
        <w:t xml:space="preserve">An enterprise end user can see </w:t>
      </w:r>
      <w:r w:rsidR="00191D2D">
        <w:t>in the</w:t>
      </w:r>
      <w:r w:rsidRPr="00004D56">
        <w:t xml:space="preserve"> list</w:t>
      </w:r>
      <w:r w:rsidR="00191D2D">
        <w:t xml:space="preserve">, </w:t>
      </w:r>
      <w:r w:rsidRPr="00004D56">
        <w:t>context schem</w:t>
      </w:r>
      <w:r>
        <w:t>e</w:t>
      </w:r>
      <w:r w:rsidRPr="00004D56">
        <w:t>s owned by users from the same enterprise tenant.</w:t>
      </w:r>
    </w:p>
    <w:p w14:paraId="5D6290D1" w14:textId="7DD1C1B5" w:rsidR="00566759" w:rsidRPr="00004D56" w:rsidRDefault="00566759" w:rsidP="00581A44">
      <w:pPr>
        <w:pStyle w:val="ListParagraph"/>
        <w:numPr>
          <w:ilvl w:val="0"/>
          <w:numId w:val="151"/>
        </w:numPr>
      </w:pPr>
      <w:r w:rsidRPr="00004D56">
        <w:t>An enterprise end user can</w:t>
      </w:r>
      <w:r w:rsidR="0043655D">
        <w:t xml:space="preserve"> edit and</w:t>
      </w:r>
      <w:r w:rsidRPr="00004D56">
        <w:t xml:space="preserve"> delete context schemes, including the ones owned by users from the same enterprise tenant.</w:t>
      </w:r>
    </w:p>
    <w:p w14:paraId="295A88F5" w14:textId="52DAC474" w:rsidR="00566759" w:rsidRPr="00004D56" w:rsidRDefault="00566759" w:rsidP="00581A44">
      <w:pPr>
        <w:pStyle w:val="ListParagraph"/>
        <w:numPr>
          <w:ilvl w:val="0"/>
          <w:numId w:val="151"/>
        </w:numPr>
      </w:pPr>
      <w:r w:rsidRPr="00004D56">
        <w:t xml:space="preserve">An enterprise end user cannot </w:t>
      </w:r>
      <w:r w:rsidR="0043655D">
        <w:t xml:space="preserve">edit or </w:t>
      </w:r>
      <w:r w:rsidRPr="00004D56">
        <w:t>delete shared context schemes owned by users from the same enterprise tenant.</w:t>
      </w:r>
    </w:p>
    <w:p w14:paraId="1144D781" w14:textId="77777777" w:rsidR="00566759" w:rsidRPr="00004D56" w:rsidRDefault="00566759" w:rsidP="00581A44">
      <w:pPr>
        <w:pStyle w:val="ListParagraph"/>
        <w:numPr>
          <w:ilvl w:val="0"/>
          <w:numId w:val="151"/>
        </w:numPr>
      </w:pPr>
      <w:r w:rsidRPr="00004D56">
        <w:t>An enterprise end user can edit non-shared context schemes, including the ones by users from the same enterprise tenant.</w:t>
      </w:r>
    </w:p>
    <w:p w14:paraId="190C21B1" w14:textId="77777777" w:rsidR="00566759" w:rsidRPr="00004D56" w:rsidRDefault="00566759" w:rsidP="00581A44">
      <w:pPr>
        <w:pStyle w:val="ListParagraph"/>
        <w:numPr>
          <w:ilvl w:val="0"/>
          <w:numId w:val="151"/>
        </w:numPr>
      </w:pPr>
      <w:r w:rsidRPr="00004D56">
        <w:t>An enterprise end user cannot share context scheme.</w:t>
      </w:r>
    </w:p>
    <w:p w14:paraId="0D4F6D97" w14:textId="710CAE6E" w:rsidR="00566759" w:rsidRDefault="00566759" w:rsidP="00566759">
      <w:pPr>
        <w:pStyle w:val="Heading2"/>
      </w:pPr>
      <w:r>
        <w:t>Enterprise end user fails to create Context Scheme due to omitting required fields</w:t>
      </w:r>
      <w:r w:rsidR="00AA39B0">
        <w:t xml:space="preserve"> (</w:t>
      </w:r>
      <w:del w:id="531" w:author="Oh, Hakju (IntlCtr)" w:date="2017-08-18T17:02:00Z">
        <w:r w:rsidR="00AF0CB0" w:rsidDel="00612DED">
          <w:delText>Not tested, not about user right</w:delText>
        </w:r>
      </w:del>
      <w:ins w:id="532" w:author="Oh, Hakju (IntlCtr)" w:date="2017-08-18T17:02:00Z">
        <w:r w:rsidR="00612DED">
          <w:t>Pass</w:t>
        </w:r>
      </w:ins>
      <w:r w:rsidR="00AA39B0">
        <w:t>)</w:t>
      </w:r>
    </w:p>
    <w:p w14:paraId="3B2BFFD7" w14:textId="77777777" w:rsidR="00566759" w:rsidRPr="00E35B7D" w:rsidRDefault="00566759" w:rsidP="00566759">
      <w:r>
        <w:t>Requirement document reference: Section 3.2.2, 2.1.2</w:t>
      </w:r>
    </w:p>
    <w:p w14:paraId="2202B31C" w14:textId="77777777" w:rsidR="00566759" w:rsidRPr="00C028A8" w:rsidRDefault="00566759" w:rsidP="00566759">
      <w:r w:rsidRPr="00C028A8">
        <w:t>Pre-condition: A user with the username, aEntUser1, already exists with Enterprise end user role.</w:t>
      </w:r>
    </w:p>
    <w:p w14:paraId="5C9E0CCA" w14:textId="77777777" w:rsidR="00566759" w:rsidRPr="00C028A8" w:rsidRDefault="00566759" w:rsidP="00566759">
      <w:r w:rsidRPr="00C028A8">
        <w:t xml:space="preserve">Test Steps: </w:t>
      </w:r>
    </w:p>
    <w:p w14:paraId="365D967F" w14:textId="77777777" w:rsidR="00566759" w:rsidRPr="00C028A8" w:rsidRDefault="00566759" w:rsidP="00581A44">
      <w:pPr>
        <w:pStyle w:val="ListParagraph"/>
        <w:numPr>
          <w:ilvl w:val="0"/>
          <w:numId w:val="97"/>
        </w:numPr>
      </w:pPr>
      <w:r w:rsidRPr="00C028A8">
        <w:t xml:space="preserve">A user with the </w:t>
      </w:r>
      <w:r>
        <w:t xml:space="preserve">Enterprise end user </w:t>
      </w:r>
      <w:r w:rsidRPr="00C028A8">
        <w:t>role</w:t>
      </w:r>
      <w:r>
        <w:t>, aEntUser1,</w:t>
      </w:r>
      <w:r w:rsidRPr="00C028A8">
        <w:t xml:space="preserve"> logs in.</w:t>
      </w:r>
    </w:p>
    <w:p w14:paraId="3F635C4E"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accesses the context </w:t>
      </w:r>
      <w:r>
        <w:t>scheme</w:t>
      </w:r>
      <w:r w:rsidRPr="00C028A8">
        <w:t xml:space="preserve"> management functionality.</w:t>
      </w:r>
    </w:p>
    <w:p w14:paraId="61D8F1D4"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creates new context category, </w:t>
      </w:r>
      <w:r>
        <w:t>but omits some of required fields (e.g. Context Category, Name, Scheme ID, Agency ID or Version)</w:t>
      </w:r>
      <w:r w:rsidRPr="00C028A8">
        <w:t>.</w:t>
      </w:r>
    </w:p>
    <w:p w14:paraId="5AC23585" w14:textId="77777777" w:rsidR="00566759" w:rsidRPr="00C028A8" w:rsidRDefault="00566759" w:rsidP="00581A44">
      <w:pPr>
        <w:pStyle w:val="ListParagraph"/>
        <w:numPr>
          <w:ilvl w:val="0"/>
          <w:numId w:val="97"/>
        </w:numPr>
      </w:pPr>
      <w:r w:rsidRPr="00C028A8">
        <w:t xml:space="preserve">Verify that </w:t>
      </w:r>
      <w:r>
        <w:t xml:space="preserve">context category creation failed. </w:t>
      </w:r>
    </w:p>
    <w:p w14:paraId="678C118C" w14:textId="4DC64086" w:rsidR="00566759" w:rsidRDefault="00566759" w:rsidP="00566759">
      <w:pPr>
        <w:pStyle w:val="Heading2"/>
      </w:pPr>
      <w:r>
        <w:lastRenderedPageBreak/>
        <w:t>Enterprise end user fails to edit Context Scheme due to omitting required fields</w:t>
      </w:r>
      <w:r w:rsidR="005923B9">
        <w:t xml:space="preserve"> (</w:t>
      </w:r>
      <w:del w:id="533" w:author="Oh, Hakju (IntlCtr)" w:date="2017-08-18T17:10:00Z">
        <w:r w:rsidR="00AF0CB0" w:rsidDel="006B04DE">
          <w:delText>Not tested, not about user right</w:delText>
        </w:r>
      </w:del>
      <w:ins w:id="534" w:author="Oh, Hakju (IntlCtr)" w:date="2017-08-18T17:10:00Z">
        <w:r w:rsidR="006B04DE">
          <w:t>Pass</w:t>
        </w:r>
      </w:ins>
      <w:r w:rsidR="005923B9">
        <w:t>)</w:t>
      </w:r>
    </w:p>
    <w:p w14:paraId="038A06B9" w14:textId="77777777" w:rsidR="00566759" w:rsidRPr="00E35B7D" w:rsidRDefault="00566759" w:rsidP="00566759">
      <w:r>
        <w:t>Requirement document reference: Section 3.2.2, 2.1.2</w:t>
      </w:r>
    </w:p>
    <w:p w14:paraId="61309908" w14:textId="77777777" w:rsidR="00566759" w:rsidRPr="00C028A8" w:rsidRDefault="00566759" w:rsidP="00566759">
      <w:r w:rsidRPr="00C028A8">
        <w:t>Pre-condition: A user with the username, aEntUser1, already exists with Enterprise end user role.</w:t>
      </w:r>
      <w:r>
        <w:t xml:space="preserve"> Context Scheme, </w:t>
      </w:r>
      <w:r w:rsidRPr="00C028A8">
        <w:t>test</w:t>
      </w:r>
      <w:r>
        <w:t>Scheme, already exists</w:t>
      </w:r>
      <w:r w:rsidRPr="00C028A8">
        <w:t>.</w:t>
      </w:r>
    </w:p>
    <w:p w14:paraId="206BC018" w14:textId="77777777" w:rsidR="00566759" w:rsidRPr="00C028A8" w:rsidRDefault="00566759" w:rsidP="00566759">
      <w:r w:rsidRPr="00C028A8">
        <w:t xml:space="preserve">Test Steps: </w:t>
      </w:r>
    </w:p>
    <w:p w14:paraId="60B519AE" w14:textId="77777777" w:rsidR="00566759" w:rsidRPr="00C028A8" w:rsidRDefault="00566759" w:rsidP="00581A44">
      <w:pPr>
        <w:pStyle w:val="ListParagraph"/>
        <w:numPr>
          <w:ilvl w:val="0"/>
          <w:numId w:val="99"/>
        </w:numPr>
      </w:pPr>
      <w:r w:rsidRPr="00C028A8">
        <w:t xml:space="preserve">A user with the </w:t>
      </w:r>
      <w:r>
        <w:t xml:space="preserve">Enterprise end user </w:t>
      </w:r>
      <w:r w:rsidRPr="00C028A8">
        <w:t>role</w:t>
      </w:r>
      <w:r>
        <w:t>, aEntUser1,</w:t>
      </w:r>
      <w:r w:rsidRPr="00C028A8">
        <w:t xml:space="preserve"> logs in.</w:t>
      </w:r>
    </w:p>
    <w:p w14:paraId="1EA7148F"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accesses the context </w:t>
      </w:r>
      <w:r>
        <w:t>scheme</w:t>
      </w:r>
      <w:r w:rsidRPr="00C028A8">
        <w:t xml:space="preserve"> management functionality.</w:t>
      </w:r>
    </w:p>
    <w:p w14:paraId="0ACC7E74"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621BED13" w14:textId="77777777" w:rsidR="00566759" w:rsidRDefault="00566759" w:rsidP="00581A44">
      <w:pPr>
        <w:pStyle w:val="ListParagraph"/>
        <w:numPr>
          <w:ilvl w:val="0"/>
          <w:numId w:val="99"/>
        </w:numPr>
      </w:pPr>
      <w:r w:rsidRPr="00C028A8">
        <w:t xml:space="preserve">Verify that </w:t>
      </w:r>
      <w:r>
        <w:t xml:space="preserve">context scheme edit failed. </w:t>
      </w:r>
    </w:p>
    <w:p w14:paraId="6462CFEF" w14:textId="1BDFB8F2" w:rsidR="00566759" w:rsidRDefault="00566759" w:rsidP="00566759">
      <w:pPr>
        <w:pStyle w:val="Heading2"/>
      </w:pPr>
      <w:r>
        <w:t>Enterprise end user fails to add Context Scheme Value due to omitting value</w:t>
      </w:r>
      <w:r w:rsidR="005923B9">
        <w:t xml:space="preserve"> (</w:t>
      </w:r>
      <w:del w:id="535" w:author="Oh, Hakju (IntlCtr)" w:date="2017-08-18T17:15:00Z">
        <w:r w:rsidR="00AF0CB0" w:rsidDel="00B1043A">
          <w:delText>Not tested, not about user right</w:delText>
        </w:r>
      </w:del>
      <w:ins w:id="536" w:author="Oh, Hakju (IntlCtr)" w:date="2017-08-18T17:15:00Z">
        <w:r w:rsidR="00B1043A">
          <w:t>Pass; “</w:t>
        </w:r>
        <w:r w:rsidR="00B1043A" w:rsidRPr="00B1043A">
          <w:t>Please fill out 'Value' field.</w:t>
        </w:r>
        <w:r w:rsidR="00B1043A">
          <w:t>”</w:t>
        </w:r>
      </w:ins>
      <w:r w:rsidR="005923B9">
        <w:t>)</w:t>
      </w:r>
    </w:p>
    <w:p w14:paraId="3DD00274" w14:textId="77777777" w:rsidR="00566759" w:rsidRPr="00E35B7D" w:rsidRDefault="00566759" w:rsidP="00566759">
      <w:r>
        <w:t>Requirement document reference: Section 3.2.2, 2.1.2</w:t>
      </w:r>
    </w:p>
    <w:p w14:paraId="6FFAF4EE" w14:textId="77777777" w:rsidR="00566759" w:rsidRPr="00C028A8" w:rsidRDefault="00566759" w:rsidP="00566759">
      <w:r w:rsidRPr="00C028A8">
        <w:t>Pre-condition: A user with the username, aEntUser1, already exists with Enterprise end user role.</w:t>
      </w:r>
      <w:r w:rsidRPr="00B22583">
        <w:t xml:space="preserve"> </w:t>
      </w:r>
      <w:r>
        <w:t>Context Scheme, newScheme, already exists</w:t>
      </w:r>
      <w:r w:rsidRPr="00C028A8">
        <w:t>.</w:t>
      </w:r>
    </w:p>
    <w:p w14:paraId="099331AB" w14:textId="77777777" w:rsidR="00566759" w:rsidRPr="00C028A8" w:rsidRDefault="00566759" w:rsidP="00566759">
      <w:r w:rsidRPr="00C028A8">
        <w:t xml:space="preserve">Test Steps: </w:t>
      </w:r>
    </w:p>
    <w:p w14:paraId="6EE5337A" w14:textId="77777777" w:rsidR="00566759" w:rsidRPr="00EE5846" w:rsidRDefault="00566759" w:rsidP="00581A44">
      <w:pPr>
        <w:pStyle w:val="ListParagraph"/>
        <w:numPr>
          <w:ilvl w:val="0"/>
          <w:numId w:val="100"/>
        </w:numPr>
      </w:pPr>
      <w:r w:rsidRPr="00EE5846">
        <w:t xml:space="preserve">A user with the Enterprise tenant </w:t>
      </w:r>
      <w:r>
        <w:t>end</w:t>
      </w:r>
      <w:r w:rsidRPr="008221C1">
        <w:t xml:space="preserve"> </w:t>
      </w:r>
      <w:r w:rsidRPr="00EE5846">
        <w:t>user role</w:t>
      </w:r>
      <w:r>
        <w:t>, aEntUser1,</w:t>
      </w:r>
      <w:r w:rsidRPr="00EE5846">
        <w:t xml:space="preserve"> logs in.</w:t>
      </w:r>
    </w:p>
    <w:p w14:paraId="69F4BEA9" w14:textId="77777777" w:rsidR="00566759" w:rsidRPr="00C028A8" w:rsidRDefault="00566759" w:rsidP="00581A44">
      <w:pPr>
        <w:pStyle w:val="ListParagraph"/>
        <w:numPr>
          <w:ilvl w:val="0"/>
          <w:numId w:val="100"/>
        </w:numPr>
      </w:pPr>
      <w:r w:rsidRPr="00C028A8">
        <w:t xml:space="preserve">The Enterprise end user accesses the context </w:t>
      </w:r>
      <w:r>
        <w:t>scheme</w:t>
      </w:r>
      <w:r w:rsidRPr="00C028A8">
        <w:t xml:space="preserve"> management functionality.</w:t>
      </w:r>
    </w:p>
    <w:p w14:paraId="6D435699" w14:textId="77777777" w:rsidR="00566759" w:rsidRDefault="00566759" w:rsidP="00581A44">
      <w:pPr>
        <w:pStyle w:val="ListParagraph"/>
        <w:numPr>
          <w:ilvl w:val="0"/>
          <w:numId w:val="100"/>
        </w:numPr>
      </w:pPr>
      <w:r w:rsidRPr="00C028A8">
        <w:t xml:space="preserve">The Enterprise end user </w:t>
      </w:r>
      <w:r>
        <w:t>selects</w:t>
      </w:r>
      <w:r w:rsidRPr="00C028A8">
        <w:t xml:space="preserve"> context </w:t>
      </w:r>
      <w:r>
        <w:t>scheme</w:t>
      </w:r>
      <w:r w:rsidRPr="00C028A8">
        <w:t xml:space="preserve">, </w:t>
      </w:r>
      <w:r>
        <w:t>newScheme</w:t>
      </w:r>
      <w:r w:rsidRPr="00C028A8">
        <w:t>.</w:t>
      </w:r>
      <w:r>
        <w:t xml:space="preserve"> </w:t>
      </w:r>
    </w:p>
    <w:p w14:paraId="4B5E196D" w14:textId="77777777" w:rsidR="00566759" w:rsidRDefault="00566759" w:rsidP="00581A44">
      <w:pPr>
        <w:pStyle w:val="ListParagraph"/>
        <w:numPr>
          <w:ilvl w:val="0"/>
          <w:numId w:val="100"/>
        </w:numPr>
      </w:pPr>
      <w:r w:rsidRPr="00C028A8">
        <w:t>The Enterprise end user</w:t>
      </w:r>
      <w:r>
        <w:t xml:space="preserve"> add context scheme value to the newScheme, but omits value.</w:t>
      </w:r>
    </w:p>
    <w:p w14:paraId="74024F86" w14:textId="77777777" w:rsidR="00566759" w:rsidRPr="00C028A8" w:rsidRDefault="00566759" w:rsidP="00581A44">
      <w:pPr>
        <w:pStyle w:val="ListParagraph"/>
        <w:numPr>
          <w:ilvl w:val="0"/>
          <w:numId w:val="100"/>
        </w:numPr>
      </w:pPr>
      <w:r w:rsidRPr="00C028A8">
        <w:t xml:space="preserve">Verify that </w:t>
      </w:r>
      <w:r>
        <w:t>context scheme</w:t>
      </w:r>
      <w:r w:rsidRPr="00C028A8">
        <w:t xml:space="preserve"> is </w:t>
      </w:r>
      <w:r>
        <w:t>not updated and values addition fails</w:t>
      </w:r>
      <w:r w:rsidRPr="00C028A8">
        <w:t>.</w:t>
      </w:r>
    </w:p>
    <w:p w14:paraId="17B1BB39" w14:textId="002C31EF" w:rsidR="00566759" w:rsidRDefault="00566759" w:rsidP="00566759">
      <w:pPr>
        <w:pStyle w:val="Heading2"/>
      </w:pPr>
      <w:r>
        <w:t>Enterprise end user fails to edit Context Scheme Value due to omitting value</w:t>
      </w:r>
      <w:r w:rsidR="005923B9">
        <w:t xml:space="preserve"> (</w:t>
      </w:r>
      <w:ins w:id="537" w:author="Oh, Hakju (IntlCtr)" w:date="2017-08-18T17:20:00Z">
        <w:r w:rsidR="00FA341E">
          <w:t>Pass; “</w:t>
        </w:r>
        <w:r w:rsidR="00FA341E" w:rsidRPr="00B1043A">
          <w:t>Please fill out 'Value' field.</w:t>
        </w:r>
        <w:r w:rsidR="00FA341E">
          <w:t>”</w:t>
        </w:r>
      </w:ins>
      <w:del w:id="538" w:author="Oh, Hakju (IntlCtr)" w:date="2017-08-18T17:20:00Z">
        <w:r w:rsidR="00AF0CB0" w:rsidDel="00FA341E">
          <w:delText>Not tested, not about user right</w:delText>
        </w:r>
      </w:del>
      <w:r w:rsidR="005923B9">
        <w:t>)</w:t>
      </w:r>
    </w:p>
    <w:p w14:paraId="186830C8" w14:textId="77777777" w:rsidR="00566759" w:rsidRPr="00E35B7D" w:rsidRDefault="00566759" w:rsidP="00566759">
      <w:r>
        <w:t>Requirement document reference: Section 3.2.2, 2.1.2</w:t>
      </w:r>
    </w:p>
    <w:p w14:paraId="70242F89" w14:textId="77777777" w:rsidR="00566759" w:rsidRDefault="00566759" w:rsidP="00566759">
      <w:r w:rsidRPr="00C028A8">
        <w:t>Pre-condition: A user with the username, aEntUser1, already exists with Enterprise end user role.</w:t>
      </w:r>
      <w:r w:rsidRPr="00B22583">
        <w:t xml:space="preserve"> </w:t>
      </w:r>
      <w:r>
        <w:t>Context Scheme, newScheme, already exists.</w:t>
      </w:r>
    </w:p>
    <w:p w14:paraId="37409487" w14:textId="77777777" w:rsidR="00566759" w:rsidRPr="00C028A8" w:rsidRDefault="00566759" w:rsidP="00566759">
      <w:r w:rsidRPr="00C028A8">
        <w:t xml:space="preserve">Test Steps: </w:t>
      </w:r>
    </w:p>
    <w:p w14:paraId="438EDF53" w14:textId="77777777" w:rsidR="00566759" w:rsidRPr="00EE5846" w:rsidRDefault="00566759" w:rsidP="00581A44">
      <w:pPr>
        <w:pStyle w:val="ListParagraph"/>
        <w:numPr>
          <w:ilvl w:val="0"/>
          <w:numId w:val="102"/>
        </w:numPr>
      </w:pPr>
      <w:r w:rsidRPr="00EE5846">
        <w:t xml:space="preserve">A user with the Enterprise tenant </w:t>
      </w:r>
      <w:r>
        <w:t xml:space="preserve">end </w:t>
      </w:r>
      <w:r w:rsidRPr="00EE5846">
        <w:t>user role</w:t>
      </w:r>
      <w:r>
        <w:t>, aEntUser1,</w:t>
      </w:r>
      <w:r w:rsidRPr="00EE5846">
        <w:t xml:space="preserve"> logs in.</w:t>
      </w:r>
    </w:p>
    <w:p w14:paraId="5B1A5CA6" w14:textId="77777777" w:rsidR="00566759" w:rsidRPr="00C028A8" w:rsidRDefault="00566759" w:rsidP="00581A44">
      <w:pPr>
        <w:pStyle w:val="ListParagraph"/>
        <w:numPr>
          <w:ilvl w:val="0"/>
          <w:numId w:val="102"/>
        </w:numPr>
      </w:pPr>
      <w:r w:rsidRPr="00C028A8">
        <w:t xml:space="preserve">The Enterprise </w:t>
      </w:r>
      <w:r>
        <w:t xml:space="preserve">end </w:t>
      </w:r>
      <w:r w:rsidRPr="00C028A8">
        <w:t xml:space="preserve">user accesses the context </w:t>
      </w:r>
      <w:r>
        <w:t>scheme</w:t>
      </w:r>
      <w:r w:rsidRPr="00C028A8">
        <w:t xml:space="preserve"> management functionality.</w:t>
      </w:r>
    </w:p>
    <w:p w14:paraId="1D6142EB" w14:textId="77777777" w:rsidR="00566759" w:rsidRDefault="00566759" w:rsidP="00581A44">
      <w:pPr>
        <w:pStyle w:val="ListParagraph"/>
        <w:numPr>
          <w:ilvl w:val="0"/>
          <w:numId w:val="102"/>
        </w:numPr>
      </w:pPr>
      <w:r w:rsidRPr="00C028A8">
        <w:t xml:space="preserve">The Enterprise </w:t>
      </w:r>
      <w:r>
        <w:t xml:space="preserve">end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3750F974" w14:textId="77777777" w:rsidR="00566759" w:rsidRDefault="00566759" w:rsidP="00581A44">
      <w:pPr>
        <w:pStyle w:val="ListParagraph"/>
        <w:numPr>
          <w:ilvl w:val="0"/>
          <w:numId w:val="102"/>
        </w:numPr>
      </w:pPr>
      <w:r w:rsidRPr="00C028A8">
        <w:t xml:space="preserve">The Enterprise </w:t>
      </w:r>
      <w:r>
        <w:t xml:space="preserve">end </w:t>
      </w:r>
      <w:r w:rsidRPr="00C028A8">
        <w:t>user</w:t>
      </w:r>
      <w:r>
        <w:t xml:space="preserve"> add context scheme value to the newScheme, but omits the value.</w:t>
      </w:r>
    </w:p>
    <w:p w14:paraId="387EA6F1" w14:textId="77777777" w:rsidR="00566759" w:rsidRDefault="00566759" w:rsidP="00581A44">
      <w:pPr>
        <w:pStyle w:val="ListParagraph"/>
        <w:numPr>
          <w:ilvl w:val="0"/>
          <w:numId w:val="102"/>
        </w:numPr>
      </w:pPr>
      <w:r w:rsidRPr="00C028A8">
        <w:t xml:space="preserve">Verify that </w:t>
      </w:r>
      <w:r>
        <w:t>context scheme</w:t>
      </w:r>
      <w:r w:rsidRPr="00C028A8">
        <w:t xml:space="preserve"> is </w:t>
      </w:r>
      <w:r>
        <w:t>not updated and value addition fails</w:t>
      </w:r>
      <w:r w:rsidRPr="00C028A8">
        <w:t>.</w:t>
      </w:r>
    </w:p>
    <w:p w14:paraId="6DD7302F" w14:textId="77777777" w:rsidR="00566759" w:rsidRDefault="00566759" w:rsidP="00566759">
      <w:pPr>
        <w:pStyle w:val="Heading2"/>
      </w:pPr>
      <w:r>
        <w:lastRenderedPageBreak/>
        <w:t>Enterprise end user’s authorized access to code list management functions.</w:t>
      </w:r>
    </w:p>
    <w:p w14:paraId="73606399" w14:textId="1FA7C414" w:rsidR="00566759" w:rsidRDefault="00566759" w:rsidP="00566759">
      <w:r>
        <w:t>Pre-condition: At least two users, say ENTU1 and ENTU2, with both enterprise end user and OAGi developer roles exist. There are private and shared code lists created by various enterprise users</w:t>
      </w:r>
      <w:r>
        <w:rPr>
          <w:rStyle w:val="FootnoteReference"/>
        </w:rPr>
        <w:footnoteReference w:id="8"/>
      </w:r>
      <w:r>
        <w:t xml:space="preserve"> and in varying states, some are created by ENTU1 and ENTU2 in the OAGi developer role capacity, and some of which have been shared. OAGi tenant code lists exist in the system that are created by different OAGi developers and are in varying states.</w:t>
      </w:r>
    </w:p>
    <w:p w14:paraId="53D9CD68" w14:textId="77777777" w:rsidR="00566759" w:rsidRDefault="00566759" w:rsidP="00581A44">
      <w:pPr>
        <w:pStyle w:val="ListParagraph"/>
        <w:numPr>
          <w:ilvl w:val="0"/>
          <w:numId w:val="154"/>
        </w:numPr>
      </w:pPr>
      <w:r>
        <w:t>An enterprise admin user logs into the system.</w:t>
      </w:r>
    </w:p>
    <w:p w14:paraId="65A9ED1D" w14:textId="77777777" w:rsidR="00566759" w:rsidRPr="005E75F7" w:rsidRDefault="00566759" w:rsidP="00581A44">
      <w:pPr>
        <w:pStyle w:val="ListParagraph"/>
        <w:numPr>
          <w:ilvl w:val="0"/>
          <w:numId w:val="154"/>
        </w:numPr>
      </w:pPr>
      <w:r w:rsidRPr="005E75F7">
        <w:t xml:space="preserve">The </w:t>
      </w:r>
      <w:r>
        <w:t xml:space="preserve">admin user </w:t>
      </w:r>
      <w:r w:rsidRPr="005E75F7">
        <w:t>creates new code list and made some</w:t>
      </w:r>
      <w:r>
        <w:t xml:space="preserve"> customizations, says CL0 and CL1</w:t>
      </w:r>
      <w:r w:rsidRPr="005E75F7">
        <w:t xml:space="preserve">. The </w:t>
      </w:r>
      <w:r>
        <w:t xml:space="preserve">admin user </w:t>
      </w:r>
      <w:r w:rsidRPr="005E75F7">
        <w:t>moves to publish CL0, but still leave CL1 in the Editing</w:t>
      </w:r>
      <w:r>
        <w:t xml:space="preserve"> state</w:t>
      </w:r>
      <w:r w:rsidRPr="005E75F7">
        <w:t>.</w:t>
      </w:r>
    </w:p>
    <w:p w14:paraId="42FA65AD" w14:textId="77777777" w:rsidR="00566759" w:rsidRPr="005E75F7" w:rsidRDefault="00566759" w:rsidP="00581A44">
      <w:pPr>
        <w:pStyle w:val="ListParagraph"/>
        <w:numPr>
          <w:ilvl w:val="0"/>
          <w:numId w:val="154"/>
        </w:numPr>
      </w:pPr>
      <w:r w:rsidRPr="005E75F7">
        <w:t xml:space="preserve">The admin </w:t>
      </w:r>
      <w:r>
        <w:t>user</w:t>
      </w:r>
      <w:r w:rsidRPr="005E75F7">
        <w:t xml:space="preserve"> logs out.</w:t>
      </w:r>
    </w:p>
    <w:p w14:paraId="1B1B6628" w14:textId="77777777" w:rsidR="00566759" w:rsidRPr="00B66408" w:rsidRDefault="00566759" w:rsidP="00581A44">
      <w:pPr>
        <w:pStyle w:val="ListParagraph"/>
        <w:numPr>
          <w:ilvl w:val="0"/>
          <w:numId w:val="154"/>
        </w:numPr>
      </w:pPr>
      <w:r w:rsidRPr="00B66408">
        <w:t xml:space="preserve">An </w:t>
      </w:r>
      <w:r>
        <w:t>enterprise end user</w:t>
      </w:r>
      <w:r w:rsidRPr="00B66408">
        <w:t xml:space="preserve">, </w:t>
      </w:r>
      <w:r>
        <w:t>ENTU1</w:t>
      </w:r>
      <w:r w:rsidRPr="00B66408">
        <w:t>, logs into the system.</w:t>
      </w:r>
    </w:p>
    <w:p w14:paraId="052ACAE0" w14:textId="7DF6560B" w:rsidR="00566759" w:rsidRPr="00B66408" w:rsidRDefault="00566759" w:rsidP="00581A44">
      <w:pPr>
        <w:pStyle w:val="ListParagraph"/>
        <w:numPr>
          <w:ilvl w:val="0"/>
          <w:numId w:val="154"/>
        </w:numPr>
      </w:pPr>
      <w:r>
        <w:t xml:space="preserve">ENTU1 </w:t>
      </w:r>
      <w:r w:rsidRPr="00B66408">
        <w:t xml:space="preserve">creates new code lists with some values, says </w:t>
      </w:r>
      <w:r>
        <w:t>CL2</w:t>
      </w:r>
      <w:r w:rsidRPr="00B66408">
        <w:t xml:space="preserve">, </w:t>
      </w:r>
      <w:r>
        <w:t>CL3</w:t>
      </w:r>
      <w:r w:rsidRPr="00B66408">
        <w:t xml:space="preserve">, and </w:t>
      </w:r>
      <w:r>
        <w:t>CL4</w:t>
      </w:r>
      <w:r w:rsidRPr="00B66408">
        <w:t xml:space="preserve">. </w:t>
      </w:r>
      <w:r w:rsidR="00D25C67">
        <w:t>ENTU1</w:t>
      </w:r>
      <w:r w:rsidR="00D25C67" w:rsidRPr="00B66408">
        <w:t xml:space="preserve"> </w:t>
      </w:r>
      <w:r w:rsidRPr="00B66408">
        <w:t xml:space="preserve">advances </w:t>
      </w:r>
      <w:r>
        <w:t>CL2</w:t>
      </w:r>
      <w:r w:rsidRPr="00B66408">
        <w:t xml:space="preserve"> to the Published state while </w:t>
      </w:r>
      <w:r>
        <w:t>CL3</w:t>
      </w:r>
      <w:r w:rsidRPr="00B66408">
        <w:t xml:space="preserve"> and </w:t>
      </w:r>
      <w:r>
        <w:t>CL4</w:t>
      </w:r>
      <w:r w:rsidRPr="00B66408">
        <w:t xml:space="preserve"> are left in the Editing </w:t>
      </w:r>
      <w:r w:rsidRPr="00A47844">
        <w:t>state</w:t>
      </w:r>
      <w:r w:rsidRPr="00B66408">
        <w:t>. (Assertion #</w:t>
      </w:r>
      <w:r w:rsidRPr="00B66408">
        <w:fldChar w:fldCharType="begin"/>
      </w:r>
      <w:r w:rsidRPr="00B66408">
        <w:instrText xml:space="preserve"> REF _Ref489179227 \w \h </w:instrText>
      </w:r>
      <w:r w:rsidRPr="00B66408">
        <w:fldChar w:fldCharType="separate"/>
      </w:r>
      <w:r w:rsidRPr="00B66408">
        <w:t>1</w:t>
      </w:r>
      <w:r w:rsidRPr="00B66408">
        <w:fldChar w:fldCharType="end"/>
      </w:r>
      <w:r w:rsidR="00AA0D7A">
        <w:t xml:space="preserve"> (Pass)</w:t>
      </w:r>
      <w:r w:rsidRPr="00B66408">
        <w:t xml:space="preserve">, </w:t>
      </w:r>
      <w:r w:rsidRPr="00B66408">
        <w:fldChar w:fldCharType="begin"/>
      </w:r>
      <w:r w:rsidRPr="00B66408">
        <w:instrText xml:space="preserve"> REF _Ref489179232 \w \h </w:instrText>
      </w:r>
      <w:r w:rsidRPr="00B66408">
        <w:fldChar w:fldCharType="separate"/>
      </w:r>
      <w:r w:rsidRPr="00B66408">
        <w:t>2</w:t>
      </w:r>
      <w:r w:rsidRPr="00B66408">
        <w:fldChar w:fldCharType="end"/>
      </w:r>
      <w:r w:rsidR="00AA0D7A">
        <w:t xml:space="preserve"> (</w:t>
      </w:r>
      <w:r w:rsidR="00B72651">
        <w:t>Pass</w:t>
      </w:r>
      <w:r w:rsidR="00AA0D7A">
        <w:t>)</w:t>
      </w:r>
      <w:r w:rsidRPr="00B66408">
        <w:t xml:space="preserve">, </w:t>
      </w:r>
      <w:r w:rsidRPr="00B66408">
        <w:fldChar w:fldCharType="begin"/>
      </w:r>
      <w:r w:rsidRPr="00B66408">
        <w:instrText xml:space="preserve"> REF _Ref489179234 \w \h </w:instrText>
      </w:r>
      <w:r w:rsidRPr="00B66408">
        <w:fldChar w:fldCharType="separate"/>
      </w:r>
      <w:r w:rsidRPr="00B66408">
        <w:t>3</w:t>
      </w:r>
      <w:r w:rsidRPr="00B66408">
        <w:fldChar w:fldCharType="end"/>
      </w:r>
      <w:r w:rsidR="000602CC">
        <w:t xml:space="preserve"> (Pass)</w:t>
      </w:r>
      <w:r w:rsidRPr="00B66408">
        <w:t>)</w:t>
      </w:r>
    </w:p>
    <w:p w14:paraId="55B5ABA5" w14:textId="66F5A0A2" w:rsidR="00566759" w:rsidRPr="00B66408" w:rsidRDefault="00566759" w:rsidP="00581A44">
      <w:pPr>
        <w:pStyle w:val="ListParagraph"/>
        <w:numPr>
          <w:ilvl w:val="0"/>
          <w:numId w:val="154"/>
        </w:numPr>
      </w:pPr>
      <w:r w:rsidRPr="00B66408">
        <w:t xml:space="preserve">Verify that </w:t>
      </w:r>
      <w:r>
        <w:t xml:space="preserve">ENTU1 </w:t>
      </w:r>
      <w:r w:rsidRPr="00B66408">
        <w:t xml:space="preserve">cannot make any change to </w:t>
      </w:r>
      <w:r>
        <w:t>CL2</w:t>
      </w:r>
      <w:r w:rsidRPr="00B66408">
        <w:t>. (Assertion #</w:t>
      </w:r>
      <w:r>
        <w:t>4</w:t>
      </w:r>
      <w:r w:rsidRPr="00B66408">
        <w:t>)</w:t>
      </w:r>
      <w:r w:rsidR="000602CC">
        <w:t xml:space="preserve"> (Pass)</w:t>
      </w:r>
    </w:p>
    <w:p w14:paraId="3586C297" w14:textId="6967C5F4" w:rsidR="00566759" w:rsidRPr="0014576B" w:rsidRDefault="00566759" w:rsidP="00581A44">
      <w:pPr>
        <w:pStyle w:val="ListParagraph"/>
        <w:numPr>
          <w:ilvl w:val="0"/>
          <w:numId w:val="154"/>
        </w:numPr>
      </w:pPr>
      <w:r w:rsidRPr="0014576B">
        <w:t>Verify that ENTU1 can successfully discard CL4. (Assertion #</w:t>
      </w:r>
      <w:r>
        <w:t>5</w:t>
      </w:r>
      <w:r w:rsidRPr="0014576B">
        <w:t>)</w:t>
      </w:r>
      <w:r w:rsidR="000602CC">
        <w:t xml:space="preserve"> (Fail, Discarding a code list is a permanent delete, it shouldn’t show up on the view code list page again.)</w:t>
      </w:r>
    </w:p>
    <w:p w14:paraId="0DE3F90B" w14:textId="2557CAB1" w:rsidR="00566759" w:rsidRPr="0014576B" w:rsidRDefault="00566759" w:rsidP="00581A44">
      <w:pPr>
        <w:pStyle w:val="ListParagraph"/>
        <w:numPr>
          <w:ilvl w:val="0"/>
          <w:numId w:val="154"/>
        </w:numPr>
      </w:pPr>
      <w:r w:rsidRPr="0014576B">
        <w:t>Verify that ENTU1 cannot change the discarded state of CL4. (Assertion #</w:t>
      </w:r>
      <w:r>
        <w:t>6</w:t>
      </w:r>
      <w:r w:rsidRPr="0014576B">
        <w:t>)</w:t>
      </w:r>
      <w:r w:rsidR="000602CC">
        <w:t xml:space="preserve"> (Not tested b/c this is not the right behavior</w:t>
      </w:r>
      <w:r w:rsidR="00B86ADE">
        <w:t>. We should delete this step and the assertion</w:t>
      </w:r>
      <w:r w:rsidR="000602CC">
        <w:t>).</w:t>
      </w:r>
    </w:p>
    <w:p w14:paraId="7DD5DAD5" w14:textId="7DED88C9" w:rsidR="00566759" w:rsidRDefault="00566759" w:rsidP="00581A44">
      <w:pPr>
        <w:pStyle w:val="ListParagraph"/>
        <w:numPr>
          <w:ilvl w:val="0"/>
          <w:numId w:val="154"/>
        </w:numPr>
      </w:pPr>
      <w:r w:rsidRPr="00B66408">
        <w:t>Veri</w:t>
      </w:r>
      <w:r>
        <w:t xml:space="preserve">fy that ENTU1 cannot share CL0 and </w:t>
      </w:r>
      <w:r w:rsidRPr="00B66408">
        <w:t>CL1. (Assertion #</w:t>
      </w:r>
      <w:r>
        <w:t>7</w:t>
      </w:r>
      <w:r w:rsidRPr="00B66408">
        <w:t>)</w:t>
      </w:r>
      <w:r w:rsidR="00347705">
        <w:t xml:space="preserve"> </w:t>
      </w:r>
      <w:r w:rsidR="00B86ADE">
        <w:t>(Pass)</w:t>
      </w:r>
    </w:p>
    <w:p w14:paraId="1039144B" w14:textId="75FD0798" w:rsidR="00566759" w:rsidRPr="00B66408" w:rsidRDefault="00566759" w:rsidP="00581A44">
      <w:pPr>
        <w:pStyle w:val="ListParagraph"/>
        <w:numPr>
          <w:ilvl w:val="0"/>
          <w:numId w:val="154"/>
        </w:numPr>
      </w:pPr>
      <w:r w:rsidRPr="00B66408">
        <w:t>Ve</w:t>
      </w:r>
      <w:r>
        <w:t>rify that ENTU1 cannot make CL0 and</w:t>
      </w:r>
      <w:r w:rsidRPr="00B66408">
        <w:t xml:space="preserve"> CL1</w:t>
      </w:r>
      <w:r w:rsidRPr="00931891">
        <w:t xml:space="preserve"> free</w:t>
      </w:r>
      <w:r w:rsidRPr="00B66408">
        <w:t>. (Assertion #</w:t>
      </w:r>
      <w:r>
        <w:t>8</w:t>
      </w:r>
      <w:r w:rsidRPr="00B66408">
        <w:t>)</w:t>
      </w:r>
      <w:r w:rsidR="00126D0D">
        <w:t xml:space="preserve"> (Pass)</w:t>
      </w:r>
    </w:p>
    <w:p w14:paraId="78CC3EE9" w14:textId="390904B0" w:rsidR="00566759" w:rsidRPr="00B66408" w:rsidRDefault="00566759" w:rsidP="00581A44">
      <w:pPr>
        <w:pStyle w:val="ListParagraph"/>
        <w:numPr>
          <w:ilvl w:val="0"/>
          <w:numId w:val="154"/>
        </w:numPr>
      </w:pPr>
      <w:r w:rsidRPr="00B66408">
        <w:t xml:space="preserve">Verify that </w:t>
      </w:r>
      <w:r>
        <w:t>ENTU1 cannot share CL2 and CL3</w:t>
      </w:r>
      <w:r w:rsidRPr="00B66408">
        <w:t>. (Assertion #</w:t>
      </w:r>
      <w:r>
        <w:t>7</w:t>
      </w:r>
      <w:r w:rsidRPr="00B66408">
        <w:t>)</w:t>
      </w:r>
      <w:r w:rsidR="00CD7149">
        <w:t xml:space="preserve"> (Pass)</w:t>
      </w:r>
    </w:p>
    <w:p w14:paraId="4E965D4A" w14:textId="17A40DC6" w:rsidR="00566759" w:rsidRPr="00B66408" w:rsidRDefault="00566759" w:rsidP="00581A44">
      <w:pPr>
        <w:pStyle w:val="ListParagraph"/>
        <w:numPr>
          <w:ilvl w:val="0"/>
          <w:numId w:val="154"/>
        </w:numPr>
      </w:pPr>
      <w:r w:rsidRPr="00B66408">
        <w:t xml:space="preserve">Verify that </w:t>
      </w:r>
      <w:r>
        <w:t xml:space="preserve">ENTU1 cannot make CL2 and CL3 </w:t>
      </w:r>
      <w:r w:rsidRPr="00931891">
        <w:t>free</w:t>
      </w:r>
      <w:r w:rsidRPr="00B66408">
        <w:t>. (Assertion #</w:t>
      </w:r>
      <w:r>
        <w:t>8</w:t>
      </w:r>
      <w:r w:rsidRPr="00B66408">
        <w:t>)</w:t>
      </w:r>
      <w:r w:rsidR="00CD7149">
        <w:t xml:space="preserve"> (Pass)</w:t>
      </w:r>
    </w:p>
    <w:p w14:paraId="7985C868" w14:textId="5194D77E" w:rsidR="00566759" w:rsidRDefault="00CD7149" w:rsidP="00581A44">
      <w:pPr>
        <w:pStyle w:val="ListParagraph"/>
        <w:numPr>
          <w:ilvl w:val="0"/>
          <w:numId w:val="42"/>
        </w:numPr>
      </w:pPr>
      <w:r>
        <w:t xml:space="preserve">ENTU1 </w:t>
      </w:r>
      <w:r w:rsidR="00566759">
        <w:t>logs out.</w:t>
      </w:r>
    </w:p>
    <w:p w14:paraId="1C662689" w14:textId="77777777" w:rsidR="00566759" w:rsidRPr="00B66408" w:rsidRDefault="00566759" w:rsidP="00581A44">
      <w:pPr>
        <w:pStyle w:val="ListParagraph"/>
        <w:numPr>
          <w:ilvl w:val="0"/>
          <w:numId w:val="154"/>
        </w:numPr>
      </w:pPr>
      <w:r>
        <w:t xml:space="preserve">ENTU2 </w:t>
      </w:r>
      <w:r w:rsidRPr="00B66408">
        <w:t>views the list of code lists.</w:t>
      </w:r>
    </w:p>
    <w:p w14:paraId="15E106DA" w14:textId="45EC6BB7" w:rsidR="00566759" w:rsidRPr="00B66408" w:rsidRDefault="00566759" w:rsidP="00581A44">
      <w:pPr>
        <w:pStyle w:val="ListParagraph"/>
        <w:numPr>
          <w:ilvl w:val="0"/>
          <w:numId w:val="154"/>
        </w:numPr>
      </w:pPr>
      <w:r w:rsidRPr="00B66408">
        <w:t xml:space="preserve">Verify that enterprise users’ private code lists are not visible to </w:t>
      </w:r>
      <w:r>
        <w:t xml:space="preserve">ENTU2 </w:t>
      </w:r>
      <w:r w:rsidRPr="00B66408">
        <w:t xml:space="preserve">in the list including those owned by </w:t>
      </w:r>
      <w:r>
        <w:t xml:space="preserve">ENTU2 </w:t>
      </w:r>
      <w:r w:rsidRPr="00B66408">
        <w:t>in the enterprise end user capacity</w:t>
      </w:r>
      <w:r w:rsidR="002372D3">
        <w:t xml:space="preserve"> of another enterprise</w:t>
      </w:r>
      <w:r w:rsidRPr="00B66408">
        <w:t>. (Assertion #</w:t>
      </w:r>
      <w:r>
        <w:t>9</w:t>
      </w:r>
      <w:r w:rsidRPr="00B66408">
        <w:t>)</w:t>
      </w:r>
      <w:r w:rsidR="00CD7149">
        <w:t xml:space="preserve"> </w:t>
      </w:r>
    </w:p>
    <w:p w14:paraId="74D08BB2" w14:textId="0F38776A" w:rsidR="00566759" w:rsidRPr="00B66408" w:rsidRDefault="00566759" w:rsidP="00776005">
      <w:pPr>
        <w:pStyle w:val="ListParagraph"/>
        <w:numPr>
          <w:ilvl w:val="0"/>
          <w:numId w:val="154"/>
        </w:numPr>
      </w:pPr>
      <w:r w:rsidRPr="00B66408">
        <w:t xml:space="preserve">Verify that enterprise users’ shared code lists are visible to </w:t>
      </w:r>
      <w:r>
        <w:t xml:space="preserve">ENTU2 </w:t>
      </w:r>
      <w:r w:rsidRPr="00B66408">
        <w:t>in the list. (Assertion #</w:t>
      </w:r>
      <w:r>
        <w:t>10</w:t>
      </w:r>
      <w:r w:rsidRPr="00B66408">
        <w:t>)</w:t>
      </w:r>
      <w:r w:rsidR="00E6786D">
        <w:t xml:space="preserve"> (Fail because it is not possible to test. There is no share function for the ent admin user</w:t>
      </w:r>
      <w:r w:rsidR="00776005">
        <w:t xml:space="preserve">. Need to add </w:t>
      </w:r>
      <w:r w:rsidR="00A8059C">
        <w:t xml:space="preserve">to the test script </w:t>
      </w:r>
      <w:r w:rsidR="00776005">
        <w:t>the share action to the pre-condition set up to share ‘</w:t>
      </w:r>
      <w:r w:rsidR="00776005" w:rsidRPr="00776005">
        <w:t>sermentbeu1 code list2</w:t>
      </w:r>
      <w:r w:rsidR="00776005">
        <w:t>’</w:t>
      </w:r>
      <w:r w:rsidR="00E6786D">
        <w:t>).</w:t>
      </w:r>
    </w:p>
    <w:p w14:paraId="7F8C15D5" w14:textId="4F4785F5" w:rsidR="00566759" w:rsidRPr="00B66408" w:rsidRDefault="00566759" w:rsidP="00581A44">
      <w:pPr>
        <w:pStyle w:val="ListParagraph"/>
        <w:numPr>
          <w:ilvl w:val="0"/>
          <w:numId w:val="154"/>
        </w:numPr>
      </w:pPr>
      <w:r w:rsidRPr="00B66408">
        <w:t>Verif</w:t>
      </w:r>
      <w:r>
        <w:t xml:space="preserve">y that CL0, CL1, CL2, CL3 </w:t>
      </w:r>
      <w:r w:rsidRPr="00B66408">
        <w:t>are in the list. (Assertion #</w:t>
      </w:r>
      <w:r w:rsidRPr="00B66408">
        <w:fldChar w:fldCharType="begin"/>
      </w:r>
      <w:r w:rsidRPr="00B66408">
        <w:instrText xml:space="preserve"> REF _Ref489179399 \w \h </w:instrText>
      </w:r>
      <w:r w:rsidRPr="00B66408">
        <w:fldChar w:fldCharType="separate"/>
      </w:r>
      <w:r w:rsidRPr="00B66408">
        <w:t>1</w:t>
      </w:r>
      <w:r w:rsidRPr="00B66408">
        <w:fldChar w:fldCharType="end"/>
      </w:r>
      <w:r>
        <w:t>1</w:t>
      </w:r>
      <w:r w:rsidRPr="00B66408">
        <w:t>)</w:t>
      </w:r>
      <w:r w:rsidR="003A7E23">
        <w:t xml:space="preserve"> (Pass)</w:t>
      </w:r>
    </w:p>
    <w:p w14:paraId="3C2E9B6B" w14:textId="76728BCB" w:rsidR="00566759" w:rsidRPr="00B66408" w:rsidRDefault="00566759" w:rsidP="00581A44">
      <w:pPr>
        <w:pStyle w:val="ListParagraph"/>
        <w:numPr>
          <w:ilvl w:val="0"/>
          <w:numId w:val="154"/>
        </w:numPr>
      </w:pPr>
      <w:r w:rsidRPr="00B66408">
        <w:t xml:space="preserve">Verify that </w:t>
      </w:r>
      <w:r>
        <w:t xml:space="preserve">ENTU2 </w:t>
      </w:r>
      <w:r w:rsidRPr="00B66408">
        <w:t>can see the details of at least one of those visible enterprise users’ shared code lists but cannot make any change. (Assertion #</w:t>
      </w:r>
      <w:r>
        <w:t>12</w:t>
      </w:r>
      <w:r w:rsidRPr="00B66408">
        <w:t>)</w:t>
      </w:r>
      <w:r w:rsidR="00776005">
        <w:t xml:space="preserve"> (Fail, because couldn’t share a code list)</w:t>
      </w:r>
    </w:p>
    <w:p w14:paraId="630D2844" w14:textId="05EAE046" w:rsidR="00566759" w:rsidRPr="00B66408" w:rsidRDefault="00566759" w:rsidP="00581A44">
      <w:pPr>
        <w:pStyle w:val="ListParagraph"/>
        <w:numPr>
          <w:ilvl w:val="0"/>
          <w:numId w:val="154"/>
        </w:numPr>
      </w:pPr>
      <w:r w:rsidRPr="00B66408">
        <w:t xml:space="preserve">Verify that </w:t>
      </w:r>
      <w:r>
        <w:t xml:space="preserve">ENTU2 </w:t>
      </w:r>
      <w:r w:rsidRPr="00B66408">
        <w:t xml:space="preserve">can see the details of CL0 but cannot make any change (because it is published even though it is owned by the </w:t>
      </w:r>
      <w:r w:rsidR="00792EA3">
        <w:t xml:space="preserve">enterprise </w:t>
      </w:r>
      <w:r w:rsidRPr="00B66408">
        <w:t>admin). (Assertion #</w:t>
      </w:r>
      <w:r>
        <w:t>13</w:t>
      </w:r>
      <w:r w:rsidRPr="00B66408">
        <w:t>)</w:t>
      </w:r>
      <w:r w:rsidR="00792EA3">
        <w:t xml:space="preserve"> (Pass)</w:t>
      </w:r>
    </w:p>
    <w:p w14:paraId="0ACEB516" w14:textId="57A5695D" w:rsidR="00566759" w:rsidRPr="00B66408" w:rsidRDefault="00566759" w:rsidP="00581A44">
      <w:pPr>
        <w:pStyle w:val="ListParagraph"/>
        <w:numPr>
          <w:ilvl w:val="0"/>
          <w:numId w:val="154"/>
        </w:numPr>
      </w:pPr>
      <w:r w:rsidRPr="00B66408">
        <w:t xml:space="preserve">Verify that </w:t>
      </w:r>
      <w:r>
        <w:t xml:space="preserve">ENTU2 </w:t>
      </w:r>
      <w:r w:rsidRPr="00B66408">
        <w:t>cannot see</w:t>
      </w:r>
      <w:r>
        <w:t xml:space="preserve"> nor edit the detail </w:t>
      </w:r>
      <w:r w:rsidRPr="00B66408">
        <w:t xml:space="preserve">of CL1 (which is still in the Editing state and owned by the admin </w:t>
      </w:r>
      <w:r>
        <w:t>user</w:t>
      </w:r>
      <w:r w:rsidRPr="00B66408">
        <w:t>). (Assertion #</w:t>
      </w:r>
      <w:r>
        <w:t>14</w:t>
      </w:r>
      <w:r w:rsidRPr="00B66408">
        <w:t>)</w:t>
      </w:r>
      <w:r w:rsidR="00792EA3">
        <w:t xml:space="preserve"> (Pass)</w:t>
      </w:r>
    </w:p>
    <w:p w14:paraId="3705D48D" w14:textId="73F9D08F" w:rsidR="00566759" w:rsidRPr="00B66408" w:rsidRDefault="00566759" w:rsidP="00581A44">
      <w:pPr>
        <w:pStyle w:val="ListParagraph"/>
        <w:numPr>
          <w:ilvl w:val="0"/>
          <w:numId w:val="154"/>
        </w:numPr>
      </w:pPr>
      <w:r w:rsidRPr="00B66408">
        <w:lastRenderedPageBreak/>
        <w:t xml:space="preserve">Verify that </w:t>
      </w:r>
      <w:r>
        <w:t xml:space="preserve">ENTU2 </w:t>
      </w:r>
      <w:r w:rsidRPr="00B66408">
        <w:t xml:space="preserve">can see the details of </w:t>
      </w:r>
      <w:r w:rsidR="00285EEB">
        <w:t>CL3</w:t>
      </w:r>
      <w:r w:rsidR="00285EEB" w:rsidRPr="00B66408">
        <w:t xml:space="preserve"> </w:t>
      </w:r>
      <w:r w:rsidRPr="00B66408">
        <w:t xml:space="preserve">but cannot make any change (because it is </w:t>
      </w:r>
      <w:r w:rsidR="00285EEB">
        <w:t>in the Editing state</w:t>
      </w:r>
      <w:r w:rsidR="00285EEB" w:rsidRPr="00B66408">
        <w:t xml:space="preserve"> </w:t>
      </w:r>
      <w:r w:rsidRPr="00B66408">
        <w:t xml:space="preserve">even though it is owned by the </w:t>
      </w:r>
      <w:r>
        <w:t>ENTU1</w:t>
      </w:r>
      <w:r w:rsidRPr="00B66408">
        <w:t>). (Assertion #</w:t>
      </w:r>
      <w:r>
        <w:t>15</w:t>
      </w:r>
      <w:r w:rsidRPr="00B66408">
        <w:t>)</w:t>
      </w:r>
      <w:r w:rsidR="00285EEB">
        <w:t xml:space="preserve"> (Pass)</w:t>
      </w:r>
    </w:p>
    <w:p w14:paraId="75B7EA9A" w14:textId="06769702" w:rsidR="00566759" w:rsidRDefault="00566759" w:rsidP="00581A44">
      <w:pPr>
        <w:pStyle w:val="ListParagraph"/>
        <w:numPr>
          <w:ilvl w:val="0"/>
          <w:numId w:val="154"/>
        </w:numPr>
      </w:pPr>
      <w:r w:rsidRPr="00325B31">
        <w:t xml:space="preserve">Verify that </w:t>
      </w:r>
      <w:r>
        <w:t xml:space="preserve">ENTU2 </w:t>
      </w:r>
      <w:r w:rsidRPr="00325B31">
        <w:t xml:space="preserve">can see the detail </w:t>
      </w:r>
      <w:r w:rsidR="00285EEB">
        <w:t>but cannot</w:t>
      </w:r>
      <w:r w:rsidR="00285EEB" w:rsidRPr="00325B31">
        <w:t xml:space="preserve"> </w:t>
      </w:r>
      <w:r w:rsidRPr="00325B31">
        <w:t>mak</w:t>
      </w:r>
      <w:r w:rsidR="00285EEB">
        <w:t>e</w:t>
      </w:r>
      <w:r w:rsidRPr="00325B31">
        <w:t xml:space="preserve"> any change to </w:t>
      </w:r>
      <w:r w:rsidR="00285EEB">
        <w:t>CL2</w:t>
      </w:r>
      <w:r w:rsidR="00285EEB" w:rsidRPr="00325B31">
        <w:t xml:space="preserve"> </w:t>
      </w:r>
      <w:r w:rsidRPr="00325B31">
        <w:t xml:space="preserve">(because it is in the </w:t>
      </w:r>
      <w:r w:rsidR="00285EEB">
        <w:t>Published</w:t>
      </w:r>
      <w:r w:rsidR="00285EEB" w:rsidRPr="00325B31">
        <w:t xml:space="preserve"> </w:t>
      </w:r>
      <w:r w:rsidRPr="00325B31">
        <w:t xml:space="preserve">state and is owned by another developer, </w:t>
      </w:r>
      <w:r>
        <w:t>ENTU1</w:t>
      </w:r>
      <w:r w:rsidRPr="00325B31">
        <w:t>). (Assertion #</w:t>
      </w:r>
      <w:r>
        <w:t>16</w:t>
      </w:r>
      <w:r w:rsidRPr="00325B31">
        <w:t>)</w:t>
      </w:r>
      <w:r w:rsidR="0073736F">
        <w:t xml:space="preserve"> (Pass)</w:t>
      </w:r>
    </w:p>
    <w:p w14:paraId="2BB01DCB" w14:textId="77777777" w:rsidR="00566759" w:rsidRDefault="00566759" w:rsidP="00581A44">
      <w:pPr>
        <w:pStyle w:val="ListParagraph"/>
        <w:numPr>
          <w:ilvl w:val="0"/>
          <w:numId w:val="154"/>
        </w:numPr>
      </w:pPr>
      <w:r>
        <w:t>ENTU2 logs out.</w:t>
      </w:r>
    </w:p>
    <w:p w14:paraId="1E73B45D" w14:textId="77777777" w:rsidR="00566759" w:rsidRDefault="00566759" w:rsidP="00581A44">
      <w:pPr>
        <w:pStyle w:val="ListParagraph"/>
        <w:numPr>
          <w:ilvl w:val="0"/>
          <w:numId w:val="154"/>
        </w:numPr>
      </w:pPr>
      <w:r>
        <w:t>ENTU1 logs in.</w:t>
      </w:r>
    </w:p>
    <w:p w14:paraId="57DB0F6D" w14:textId="77777777" w:rsidR="00566759" w:rsidRPr="002310E7" w:rsidRDefault="00566759" w:rsidP="00581A44">
      <w:pPr>
        <w:pStyle w:val="ListParagraph"/>
        <w:numPr>
          <w:ilvl w:val="0"/>
          <w:numId w:val="154"/>
        </w:numPr>
      </w:pPr>
      <w:r>
        <w:t xml:space="preserve">ENTU1 </w:t>
      </w:r>
      <w:r w:rsidRPr="002310E7">
        <w:t>accesses the code list management functionality end creates new code list without base.</w:t>
      </w:r>
    </w:p>
    <w:p w14:paraId="09EBB8EB" w14:textId="77777777" w:rsidR="00566759" w:rsidRPr="00882937" w:rsidRDefault="00566759" w:rsidP="00581A44">
      <w:pPr>
        <w:pStyle w:val="ListParagraph"/>
        <w:numPr>
          <w:ilvl w:val="0"/>
          <w:numId w:val="154"/>
        </w:numPr>
      </w:pPr>
      <w:r>
        <w:t xml:space="preserve">ENTU1 </w:t>
      </w:r>
      <w:r>
        <w:rPr>
          <w:noProof/>
        </w:rPr>
        <w:t xml:space="preserve">populates the name and version. User </w:t>
      </w:r>
      <w:r w:rsidRPr="00882937">
        <w:rPr>
          <w:noProof/>
        </w:rPr>
        <w:t>arbitrarily</w:t>
      </w:r>
      <w:r>
        <w:rPr>
          <w:noProof/>
        </w:rPr>
        <w:t xml:space="preserve"> populates other code list properties, adds some values, and creates a new code list.</w:t>
      </w:r>
    </w:p>
    <w:p w14:paraId="3321CD90" w14:textId="4D885ADF" w:rsidR="00566759" w:rsidRPr="00882937" w:rsidRDefault="00566759" w:rsidP="00581A44">
      <w:pPr>
        <w:pStyle w:val="ListParagraph"/>
        <w:numPr>
          <w:ilvl w:val="0"/>
          <w:numId w:val="154"/>
        </w:numPr>
      </w:pPr>
      <w:r w:rsidRPr="00882937">
        <w:t xml:space="preserve">Verify that </w:t>
      </w:r>
      <w:r>
        <w:rPr>
          <w:noProof/>
        </w:rPr>
        <w:t>new code list</w:t>
      </w:r>
      <w:r w:rsidRPr="00882937">
        <w:t xml:space="preserve"> is created.</w:t>
      </w:r>
      <w:r>
        <w:t xml:space="preserve"> </w:t>
      </w:r>
      <w:r w:rsidRPr="00325B31">
        <w:t>(Assertion #</w:t>
      </w:r>
      <w:r>
        <w:t>17</w:t>
      </w:r>
      <w:r w:rsidRPr="00325B31">
        <w:t>)</w:t>
      </w:r>
      <w:r w:rsidR="00FE15E9">
        <w:t xml:space="preserve"> (Pass, Included in Assertion #1. We should delete this step and assertion 17)</w:t>
      </w:r>
    </w:p>
    <w:p w14:paraId="32D7DE03" w14:textId="77777777" w:rsidR="00566759" w:rsidRDefault="00566759" w:rsidP="00581A44">
      <w:pPr>
        <w:pStyle w:val="ListParagraph"/>
        <w:numPr>
          <w:ilvl w:val="0"/>
          <w:numId w:val="154"/>
        </w:numPr>
      </w:pPr>
      <w:r>
        <w:t xml:space="preserve">ENTU1 </w:t>
      </w:r>
      <w:r w:rsidRPr="00882937">
        <w:t>accesses the code list management functionality</w:t>
      </w:r>
      <w:r>
        <w:t xml:space="preserve"> end creates new code list based on other code list</w:t>
      </w:r>
      <w:r w:rsidRPr="00882937">
        <w:t>.</w:t>
      </w:r>
    </w:p>
    <w:p w14:paraId="1E6CE49F" w14:textId="0E8BE46C" w:rsidR="00566759" w:rsidRDefault="00566759" w:rsidP="00581A44">
      <w:pPr>
        <w:pStyle w:val="ListParagraph"/>
        <w:numPr>
          <w:ilvl w:val="0"/>
          <w:numId w:val="154"/>
        </w:numPr>
      </w:pPr>
      <w:r>
        <w:t xml:space="preserve">Verify that </w:t>
      </w:r>
      <w:r w:rsidR="004F416C">
        <w:t>shared but not extensible code lists are not selectable as a base.</w:t>
      </w:r>
      <w:r>
        <w:t xml:space="preserve"> </w:t>
      </w:r>
      <w:r w:rsidRPr="00325B31">
        <w:t>(Assertion #</w:t>
      </w:r>
      <w:r>
        <w:t>18</w:t>
      </w:r>
      <w:r w:rsidRPr="00325B31">
        <w:t>)</w:t>
      </w:r>
      <w:r w:rsidR="004F416C">
        <w:t xml:space="preserve"> (Fail, cannot be tested because no share function exists. Still need to create a test script.)</w:t>
      </w:r>
    </w:p>
    <w:p w14:paraId="528B5ED5" w14:textId="77777777" w:rsidR="00566759" w:rsidRPr="00882937" w:rsidRDefault="00566759" w:rsidP="00581A44">
      <w:pPr>
        <w:pStyle w:val="ListParagraph"/>
        <w:numPr>
          <w:ilvl w:val="0"/>
          <w:numId w:val="154"/>
        </w:numPr>
      </w:pPr>
      <w:r>
        <w:t xml:space="preserve">ENTU1 </w:t>
      </w:r>
      <w:r>
        <w:rPr>
          <w:noProof/>
        </w:rPr>
        <w:t xml:space="preserve">keeps default values for code list properties. User </w:t>
      </w:r>
      <w:r w:rsidRPr="00882937">
        <w:rPr>
          <w:noProof/>
        </w:rPr>
        <w:t>arbitrarily</w:t>
      </w:r>
      <w:r>
        <w:rPr>
          <w:noProof/>
        </w:rPr>
        <w:t xml:space="preserve"> populates other code list properties and creates a new code list.</w:t>
      </w:r>
    </w:p>
    <w:p w14:paraId="47C1FEA0" w14:textId="735EAD5B" w:rsidR="00566759" w:rsidRDefault="00566759" w:rsidP="00581A44">
      <w:pPr>
        <w:pStyle w:val="ListParagraph"/>
        <w:numPr>
          <w:ilvl w:val="0"/>
          <w:numId w:val="154"/>
        </w:numPr>
      </w:pPr>
      <w:r w:rsidRPr="00882937">
        <w:t xml:space="preserve">Verify that </w:t>
      </w:r>
      <w:r>
        <w:rPr>
          <w:noProof/>
        </w:rPr>
        <w:t>code list with base</w:t>
      </w:r>
      <w:r w:rsidRPr="00882937">
        <w:t xml:space="preserve"> is created.</w:t>
      </w:r>
      <w:r>
        <w:t xml:space="preserve"> </w:t>
      </w:r>
      <w:r w:rsidR="004F416C">
        <w:t xml:space="preserve">Verify that shared, extensible code lists are selectable as a base. </w:t>
      </w:r>
      <w:r w:rsidRPr="00325B31">
        <w:t>(Assertion #</w:t>
      </w:r>
      <w:r>
        <w:t>19</w:t>
      </w:r>
      <w:r w:rsidRPr="00325B31">
        <w:t>)</w:t>
      </w:r>
      <w:r w:rsidR="004F416C">
        <w:t xml:space="preserve"> (Fail, cannot be tested because no share function exists</w:t>
      </w:r>
      <w:r w:rsidR="005422E4">
        <w:t>. Still need to create a test script.</w:t>
      </w:r>
      <w:r w:rsidR="004F416C">
        <w:t>)</w:t>
      </w:r>
    </w:p>
    <w:p w14:paraId="78521384" w14:textId="2F622679" w:rsidR="00566759" w:rsidRDefault="00566759" w:rsidP="00581A44">
      <w:pPr>
        <w:pStyle w:val="ListParagraph"/>
        <w:numPr>
          <w:ilvl w:val="0"/>
          <w:numId w:val="154"/>
        </w:numPr>
      </w:pPr>
      <w:r>
        <w:t xml:space="preserve">Verify that ENTU1 cannot share any of enterprise tenant’s code lists. </w:t>
      </w:r>
      <w:r w:rsidRPr="00325B31">
        <w:t>(Assertion #</w:t>
      </w:r>
      <w:r>
        <w:t>20</w:t>
      </w:r>
      <w:r w:rsidRPr="00325B31">
        <w:t>)</w:t>
      </w:r>
      <w:r w:rsidR="004F416C">
        <w:t xml:space="preserve"> (Not test, duplicate with #7)</w:t>
      </w:r>
    </w:p>
    <w:p w14:paraId="7FC3B585" w14:textId="77777777" w:rsidR="00566759" w:rsidRDefault="00566759" w:rsidP="00566759">
      <w:r>
        <w:t>Assertions covered in this test case:</w:t>
      </w:r>
    </w:p>
    <w:p w14:paraId="1217B837" w14:textId="77777777" w:rsidR="00566759" w:rsidRPr="00A47844" w:rsidRDefault="00566759" w:rsidP="00581A44">
      <w:pPr>
        <w:pStyle w:val="ListParagraph"/>
        <w:numPr>
          <w:ilvl w:val="0"/>
          <w:numId w:val="155"/>
        </w:numPr>
      </w:pPr>
      <w:r w:rsidRPr="00A47844">
        <w:t>An enterprise end user can create a code list.</w:t>
      </w:r>
    </w:p>
    <w:p w14:paraId="3302C410" w14:textId="1C32BC86" w:rsidR="00566759" w:rsidRDefault="00566759" w:rsidP="00581A44">
      <w:pPr>
        <w:pStyle w:val="ListParagraph"/>
        <w:numPr>
          <w:ilvl w:val="0"/>
          <w:numId w:val="155"/>
        </w:numPr>
      </w:pPr>
      <w:r w:rsidRPr="00A47844">
        <w:t>An enterprise end user can edit a code list it owns</w:t>
      </w:r>
      <w:r w:rsidR="00AA0D7A">
        <w:t xml:space="preserve"> in Editing state</w:t>
      </w:r>
      <w:r w:rsidRPr="00A47844">
        <w:t>.</w:t>
      </w:r>
    </w:p>
    <w:p w14:paraId="0C28687E" w14:textId="77777777" w:rsidR="00566759" w:rsidRPr="00A47844" w:rsidRDefault="00566759" w:rsidP="00581A44">
      <w:pPr>
        <w:pStyle w:val="ListParagraph"/>
        <w:numPr>
          <w:ilvl w:val="0"/>
          <w:numId w:val="155"/>
        </w:numPr>
      </w:pPr>
      <w:r w:rsidRPr="00A47844">
        <w:t>An enterprise end user can change the state of a code list he owns from Editing to Published.</w:t>
      </w:r>
    </w:p>
    <w:p w14:paraId="053D529D" w14:textId="321864C6" w:rsidR="00566759" w:rsidRPr="00A47844" w:rsidRDefault="00566759" w:rsidP="00581A44">
      <w:pPr>
        <w:pStyle w:val="ListParagraph"/>
        <w:numPr>
          <w:ilvl w:val="0"/>
          <w:numId w:val="155"/>
        </w:numPr>
      </w:pPr>
      <w:r w:rsidRPr="00A47844">
        <w:t>An enterprise end user cannot make any change to an owned code list</w:t>
      </w:r>
      <w:r w:rsidR="000602CC">
        <w:t>s</w:t>
      </w:r>
      <w:r w:rsidRPr="00A47844">
        <w:t xml:space="preserve"> the Published state.</w:t>
      </w:r>
    </w:p>
    <w:p w14:paraId="1C97044A" w14:textId="64D3CEB3" w:rsidR="00566759" w:rsidRDefault="00566759" w:rsidP="00581A44">
      <w:pPr>
        <w:pStyle w:val="ListParagraph"/>
        <w:numPr>
          <w:ilvl w:val="0"/>
          <w:numId w:val="155"/>
        </w:numPr>
      </w:pPr>
      <w:r w:rsidRPr="00A47844">
        <w:t xml:space="preserve">An enterprise end user can </w:t>
      </w:r>
      <w:r>
        <w:t>discard</w:t>
      </w:r>
      <w:r w:rsidRPr="00A47844">
        <w:t xml:space="preserve"> his own code list</w:t>
      </w:r>
      <w:r w:rsidR="000602CC">
        <w:t>s</w:t>
      </w:r>
      <w:r w:rsidRPr="00A47844">
        <w:t xml:space="preserve"> the Editing state.</w:t>
      </w:r>
    </w:p>
    <w:p w14:paraId="688C47A6" w14:textId="77777777" w:rsidR="00566759" w:rsidRPr="00A47844" w:rsidRDefault="00566759" w:rsidP="00581A44">
      <w:pPr>
        <w:pStyle w:val="ListParagraph"/>
        <w:numPr>
          <w:ilvl w:val="0"/>
          <w:numId w:val="155"/>
        </w:numPr>
      </w:pPr>
      <w:r w:rsidRPr="00A47844">
        <w:t>An enterprise end user can</w:t>
      </w:r>
      <w:r>
        <w:t>not</w:t>
      </w:r>
      <w:r w:rsidRPr="00A47844">
        <w:t xml:space="preserve"> </w:t>
      </w:r>
      <w:r>
        <w:t>change the state of the</w:t>
      </w:r>
      <w:r w:rsidRPr="00A47844">
        <w:t xml:space="preserve"> code list in </w:t>
      </w:r>
      <w:r>
        <w:t>Discarded</w:t>
      </w:r>
      <w:r w:rsidRPr="00A47844">
        <w:t xml:space="preserve"> state</w:t>
      </w:r>
      <w:r>
        <w:t>.</w:t>
      </w:r>
    </w:p>
    <w:p w14:paraId="68A5910E" w14:textId="38EEF248" w:rsidR="00566759" w:rsidRPr="00931891" w:rsidRDefault="00566759" w:rsidP="00581A44">
      <w:pPr>
        <w:pStyle w:val="ListParagraph"/>
        <w:numPr>
          <w:ilvl w:val="0"/>
          <w:numId w:val="155"/>
        </w:numPr>
      </w:pPr>
      <w:r w:rsidRPr="00931891">
        <w:t xml:space="preserve">An enterprise end user cannot </w:t>
      </w:r>
      <w:r w:rsidR="000602CC" w:rsidRPr="00931891">
        <w:t xml:space="preserve">share </w:t>
      </w:r>
      <w:r w:rsidRPr="00931891">
        <w:t>tenant’s owned code list.</w:t>
      </w:r>
    </w:p>
    <w:p w14:paraId="32BAB98D" w14:textId="77777777" w:rsidR="00566759" w:rsidRPr="00931891" w:rsidRDefault="00566759" w:rsidP="00581A44">
      <w:pPr>
        <w:pStyle w:val="ListParagraph"/>
        <w:numPr>
          <w:ilvl w:val="0"/>
          <w:numId w:val="155"/>
        </w:numPr>
      </w:pPr>
      <w:r w:rsidRPr="00931891">
        <w:t>An enterprise end user cannot make code list free.</w:t>
      </w:r>
    </w:p>
    <w:p w14:paraId="406D2C8A" w14:textId="77777777" w:rsidR="00566759" w:rsidRPr="00442C6E" w:rsidRDefault="00566759" w:rsidP="00581A44">
      <w:pPr>
        <w:pStyle w:val="ListParagraph"/>
        <w:numPr>
          <w:ilvl w:val="0"/>
          <w:numId w:val="155"/>
        </w:numPr>
      </w:pPr>
      <w:r w:rsidRPr="00442C6E">
        <w:t>An enterprise end user cannot see a list of code lists that includes enterprise users’ private code lists in any state.</w:t>
      </w:r>
    </w:p>
    <w:p w14:paraId="37528D90" w14:textId="77777777" w:rsidR="00566759" w:rsidRPr="00442C6E" w:rsidRDefault="00566759" w:rsidP="00581A44">
      <w:pPr>
        <w:pStyle w:val="ListParagraph"/>
        <w:numPr>
          <w:ilvl w:val="0"/>
          <w:numId w:val="155"/>
        </w:numPr>
      </w:pPr>
      <w:r w:rsidRPr="00442C6E">
        <w:t>An enterprise end user can see a list of code lists that includes enterprise users’ shared code lists.</w:t>
      </w:r>
    </w:p>
    <w:p w14:paraId="750DA892" w14:textId="77777777" w:rsidR="00566759" w:rsidRDefault="00566759" w:rsidP="00581A44">
      <w:pPr>
        <w:pStyle w:val="ListParagraph"/>
        <w:numPr>
          <w:ilvl w:val="0"/>
          <w:numId w:val="155"/>
        </w:numPr>
      </w:pPr>
      <w:r w:rsidRPr="00A21A2C">
        <w:t>An enterprise end user can see a list of code lists that includes enterprise tenant’s code lists in any state.</w:t>
      </w:r>
    </w:p>
    <w:p w14:paraId="2808F262" w14:textId="7011EFF7" w:rsidR="00566759" w:rsidRDefault="00565327" w:rsidP="00565327">
      <w:pPr>
        <w:pStyle w:val="ListParagraph"/>
        <w:numPr>
          <w:ilvl w:val="0"/>
          <w:numId w:val="155"/>
        </w:numPr>
      </w:pPr>
      <w:r w:rsidRPr="00565327">
        <w:t>Enterprise end users can see details of shared code lists owned by another enterprise end user, but cannot make change</w:t>
      </w:r>
      <w:r w:rsidR="00566759" w:rsidRPr="00A21A2C">
        <w:t>.</w:t>
      </w:r>
    </w:p>
    <w:p w14:paraId="7A47717D" w14:textId="43A4B83D" w:rsidR="00566759" w:rsidRDefault="00A8059C" w:rsidP="00A8059C">
      <w:pPr>
        <w:pStyle w:val="ListParagraph"/>
        <w:numPr>
          <w:ilvl w:val="0"/>
          <w:numId w:val="155"/>
        </w:numPr>
      </w:pPr>
      <w:r w:rsidRPr="00A8059C">
        <w:lastRenderedPageBreak/>
        <w:t>Enterprise end users can see the details of published code lists owned by the admin user, but cannot make change</w:t>
      </w:r>
      <w:r w:rsidR="00566759" w:rsidRPr="00A21A2C">
        <w:t>.</w:t>
      </w:r>
    </w:p>
    <w:p w14:paraId="21D9CB16" w14:textId="7CDEA214" w:rsidR="00566759" w:rsidRPr="00A21A2C" w:rsidRDefault="00792EA3" w:rsidP="00581A44">
      <w:pPr>
        <w:pStyle w:val="ListParagraph"/>
        <w:numPr>
          <w:ilvl w:val="0"/>
          <w:numId w:val="155"/>
        </w:numPr>
      </w:pPr>
      <w:r>
        <w:t>E</w:t>
      </w:r>
      <w:r w:rsidR="00566759" w:rsidRPr="00A21A2C">
        <w:t xml:space="preserve">nterprise end user cannot see the details or make any change to code lists in the Editing state owned by </w:t>
      </w:r>
      <w:r>
        <w:t>the</w:t>
      </w:r>
      <w:r w:rsidRPr="00A21A2C">
        <w:t xml:space="preserve"> </w:t>
      </w:r>
      <w:r w:rsidR="00566759" w:rsidRPr="00A21A2C">
        <w:t>enterprise admin user.</w:t>
      </w:r>
    </w:p>
    <w:p w14:paraId="3B50DC71" w14:textId="48FDC2CA" w:rsidR="00566759" w:rsidRDefault="00285EEB" w:rsidP="00581A44">
      <w:pPr>
        <w:pStyle w:val="ListParagraph"/>
        <w:numPr>
          <w:ilvl w:val="0"/>
          <w:numId w:val="155"/>
        </w:numPr>
      </w:pPr>
      <w:r>
        <w:t>E</w:t>
      </w:r>
      <w:r w:rsidR="00566759" w:rsidRPr="00526553">
        <w:t>nterprise end user</w:t>
      </w:r>
      <w:r>
        <w:t>s</w:t>
      </w:r>
      <w:r w:rsidR="00566759" w:rsidRPr="00526553">
        <w:t xml:space="preserve"> cannot see the details or make change to code list</w:t>
      </w:r>
      <w:r w:rsidR="00566759">
        <w:t xml:space="preserve">s in the Editing state owned by </w:t>
      </w:r>
      <w:r w:rsidR="00566759" w:rsidRPr="00526553">
        <w:t>another enterprise end user.</w:t>
      </w:r>
    </w:p>
    <w:p w14:paraId="28259F89" w14:textId="511F615F" w:rsidR="00566759" w:rsidRPr="00526553" w:rsidRDefault="00285EEB" w:rsidP="00581A44">
      <w:pPr>
        <w:pStyle w:val="ListParagraph"/>
        <w:numPr>
          <w:ilvl w:val="0"/>
          <w:numId w:val="155"/>
        </w:numPr>
      </w:pPr>
      <w:r>
        <w:t>E</w:t>
      </w:r>
      <w:r w:rsidR="00566759" w:rsidRPr="00526553">
        <w:t>nterprise end user</w:t>
      </w:r>
      <w:r>
        <w:t>s</w:t>
      </w:r>
      <w:r w:rsidR="00566759" w:rsidRPr="00526553">
        <w:t xml:space="preserve"> can see the details of code list</w:t>
      </w:r>
      <w:r w:rsidR="00566759">
        <w:t xml:space="preserve">s in the Published state owned by </w:t>
      </w:r>
      <w:r w:rsidR="00566759" w:rsidRPr="00526553">
        <w:t>another enterprise end user.</w:t>
      </w:r>
    </w:p>
    <w:p w14:paraId="4666255C" w14:textId="77777777" w:rsidR="00566759" w:rsidRPr="002310E7" w:rsidRDefault="00566759" w:rsidP="00581A44">
      <w:pPr>
        <w:pStyle w:val="ListParagraph"/>
        <w:numPr>
          <w:ilvl w:val="0"/>
          <w:numId w:val="155"/>
        </w:numPr>
        <w:rPr>
          <w:strike/>
          <w:color w:val="FF0000"/>
        </w:rPr>
      </w:pPr>
      <w:r w:rsidRPr="00526553">
        <w:t>An enterprise end user</w:t>
      </w:r>
      <w:r>
        <w:t xml:space="preserve"> can create a code list without base.</w:t>
      </w:r>
    </w:p>
    <w:p w14:paraId="57B4050D" w14:textId="0FD84245" w:rsidR="00566759" w:rsidRPr="002310E7" w:rsidRDefault="00566759" w:rsidP="00581A44">
      <w:pPr>
        <w:pStyle w:val="ListParagraph"/>
        <w:numPr>
          <w:ilvl w:val="0"/>
          <w:numId w:val="155"/>
        </w:numPr>
        <w:rPr>
          <w:strike/>
          <w:color w:val="FF0000"/>
        </w:rPr>
      </w:pPr>
      <w:r w:rsidRPr="00526553">
        <w:t>An enterprise end user</w:t>
      </w:r>
      <w:r>
        <w:t xml:space="preserve"> cannot create a code list base</w:t>
      </w:r>
      <w:r w:rsidR="004F416C">
        <w:t xml:space="preserve"> a</w:t>
      </w:r>
      <w:r>
        <w:t xml:space="preserve"> </w:t>
      </w:r>
      <w:r w:rsidR="004F416C">
        <w:t>on shared,</w:t>
      </w:r>
      <w:r>
        <w:t xml:space="preserve"> </w:t>
      </w:r>
      <w:r w:rsidR="004F416C">
        <w:t>in</w:t>
      </w:r>
      <w:r>
        <w:t xml:space="preserve">extensible </w:t>
      </w:r>
      <w:r w:rsidR="004F416C">
        <w:t>code list</w:t>
      </w:r>
      <w:r>
        <w:t>.</w:t>
      </w:r>
    </w:p>
    <w:p w14:paraId="30329A44" w14:textId="5B42B4EE" w:rsidR="00566759" w:rsidRPr="002310E7" w:rsidRDefault="00566759" w:rsidP="00581A44">
      <w:pPr>
        <w:pStyle w:val="ListParagraph"/>
        <w:numPr>
          <w:ilvl w:val="0"/>
          <w:numId w:val="155"/>
        </w:numPr>
        <w:rPr>
          <w:strike/>
          <w:color w:val="FF0000"/>
        </w:rPr>
      </w:pPr>
      <w:r w:rsidRPr="00526553">
        <w:t>An enterprise end user</w:t>
      </w:r>
      <w:r>
        <w:t xml:space="preserve"> can create a code list base</w:t>
      </w:r>
      <w:r w:rsidR="00005F61">
        <w:t>d on a shared, extensible code list</w:t>
      </w:r>
      <w:r>
        <w:t>.</w:t>
      </w:r>
    </w:p>
    <w:p w14:paraId="2054F4AD" w14:textId="77777777" w:rsidR="00566759" w:rsidRPr="002310E7" w:rsidRDefault="00566759" w:rsidP="00581A44">
      <w:pPr>
        <w:pStyle w:val="ListParagraph"/>
        <w:numPr>
          <w:ilvl w:val="0"/>
          <w:numId w:val="155"/>
        </w:numPr>
        <w:rPr>
          <w:strike/>
          <w:color w:val="FF0000"/>
        </w:rPr>
      </w:pPr>
      <w:r w:rsidRPr="00526553">
        <w:t>An enterprise end user</w:t>
      </w:r>
      <w:r>
        <w:t xml:space="preserve"> cannot share tenant’s owned code list.</w:t>
      </w:r>
    </w:p>
    <w:p w14:paraId="763B5FBF" w14:textId="5153D7F5" w:rsidR="00566759" w:rsidRDefault="00566759" w:rsidP="00566759">
      <w:pPr>
        <w:pStyle w:val="Heading2"/>
      </w:pPr>
      <w:r>
        <w:t>Enterprise end user fails to create Code List due to omitting required fields</w:t>
      </w:r>
      <w:r w:rsidR="00AF0CB0">
        <w:t xml:space="preserve"> (Not tested, not about user right)</w:t>
      </w:r>
    </w:p>
    <w:p w14:paraId="5ED5067D" w14:textId="77777777" w:rsidR="00566759" w:rsidRPr="00E35B7D" w:rsidRDefault="00566759" w:rsidP="00566759">
      <w:r>
        <w:t>Requirement document reference: Section 3.2.2, 2.1.2</w:t>
      </w:r>
    </w:p>
    <w:p w14:paraId="2D66DD07" w14:textId="77777777" w:rsidR="00566759" w:rsidRPr="00C028A8" w:rsidRDefault="00566759" w:rsidP="00566759">
      <w:r w:rsidRPr="00C028A8">
        <w:t>Pre-condition: A user with the username, aEntUser1, already exists with Enterprise end user role.</w:t>
      </w:r>
    </w:p>
    <w:p w14:paraId="5E3A136F" w14:textId="77777777" w:rsidR="00566759" w:rsidRPr="00882937" w:rsidRDefault="00566759" w:rsidP="00566759">
      <w:r w:rsidRPr="00882937">
        <w:t xml:space="preserve">Test Steps: </w:t>
      </w:r>
    </w:p>
    <w:p w14:paraId="75086482" w14:textId="77777777" w:rsidR="00566759" w:rsidRPr="00882937" w:rsidRDefault="00566759" w:rsidP="00581A44">
      <w:pPr>
        <w:pStyle w:val="ListParagraph"/>
        <w:numPr>
          <w:ilvl w:val="0"/>
          <w:numId w:val="103"/>
        </w:numPr>
      </w:pPr>
      <w:r w:rsidRPr="00882937">
        <w:t xml:space="preserve">A user with the </w:t>
      </w:r>
      <w:r w:rsidRPr="00882937">
        <w:rPr>
          <w:noProof/>
        </w:rPr>
        <w:t xml:space="preserve">Enterprise tenant </w:t>
      </w:r>
      <w:r w:rsidRPr="00882937">
        <w:t xml:space="preserve">end </w:t>
      </w:r>
      <w:r w:rsidRPr="00882937">
        <w:rPr>
          <w:noProof/>
        </w:rPr>
        <w:t>user role logs</w:t>
      </w:r>
      <w:r w:rsidRPr="00882937">
        <w:t xml:space="preserve"> </w:t>
      </w:r>
      <w:r w:rsidRPr="00882937">
        <w:rPr>
          <w:noProof/>
        </w:rPr>
        <w:t>in</w:t>
      </w:r>
      <w:r w:rsidRPr="00882937">
        <w:t>.</w:t>
      </w:r>
    </w:p>
    <w:p w14:paraId="5E04D19A" w14:textId="77777777" w:rsidR="00566759" w:rsidRDefault="00566759" w:rsidP="00581A44">
      <w:pPr>
        <w:pStyle w:val="ListParagraph"/>
        <w:numPr>
          <w:ilvl w:val="0"/>
          <w:numId w:val="103"/>
        </w:numPr>
      </w:pPr>
      <w:r>
        <w:t>The Enterprise</w:t>
      </w:r>
      <w:r w:rsidRPr="00882937">
        <w:t xml:space="preserve"> end </w:t>
      </w:r>
      <w:r w:rsidRPr="00882937">
        <w:rPr>
          <w:noProof/>
        </w:rPr>
        <w:t>user</w:t>
      </w:r>
      <w:r w:rsidRPr="00882937">
        <w:t xml:space="preserve"> accesses the code list management functionality</w:t>
      </w:r>
      <w:r>
        <w:t xml:space="preserve"> end creates new code list without base</w:t>
      </w:r>
      <w:r w:rsidRPr="00882937">
        <w:t>.</w:t>
      </w:r>
    </w:p>
    <w:p w14:paraId="79E9DCE1" w14:textId="77777777" w:rsidR="00566759" w:rsidRPr="00882937" w:rsidRDefault="00566759" w:rsidP="00581A44">
      <w:pPr>
        <w:pStyle w:val="ListParagraph"/>
        <w:numPr>
          <w:ilvl w:val="0"/>
          <w:numId w:val="103"/>
        </w:numPr>
      </w:pPr>
      <w:r>
        <w:t>The Enterprise</w:t>
      </w:r>
      <w:r w:rsidRPr="00882937">
        <w:t xml:space="preserve"> end </w:t>
      </w:r>
      <w:r w:rsidRPr="00882937">
        <w:rPr>
          <w:noProof/>
        </w:rPr>
        <w:t>user</w:t>
      </w:r>
      <w:r>
        <w:rPr>
          <w:noProof/>
        </w:rPr>
        <w:t xml:space="preserve"> omits populating required fields (e.g. Name, Version) and tries to create code list.</w:t>
      </w:r>
    </w:p>
    <w:p w14:paraId="1BCB9F13" w14:textId="77777777" w:rsidR="00566759" w:rsidRPr="00882937" w:rsidRDefault="00566759" w:rsidP="00581A44">
      <w:pPr>
        <w:pStyle w:val="ListParagraph"/>
        <w:numPr>
          <w:ilvl w:val="0"/>
          <w:numId w:val="103"/>
        </w:numPr>
      </w:pPr>
      <w:r w:rsidRPr="00882937">
        <w:t xml:space="preserve">Verify that </w:t>
      </w:r>
      <w:r>
        <w:rPr>
          <w:noProof/>
        </w:rPr>
        <w:t>code list creation fails</w:t>
      </w:r>
      <w:r w:rsidRPr="00882937">
        <w:t>.</w:t>
      </w:r>
    </w:p>
    <w:p w14:paraId="6DA24EC7" w14:textId="589C96EC" w:rsidR="00566759" w:rsidRDefault="00566759" w:rsidP="00566759">
      <w:pPr>
        <w:pStyle w:val="Heading2"/>
      </w:pPr>
      <w:bookmarkStart w:id="539" w:name="_Ref488914060"/>
      <w:r>
        <w:t>Enterprise end user successfully edits</w:t>
      </w:r>
      <w:r w:rsidRPr="00B67848">
        <w:t xml:space="preserve"> </w:t>
      </w:r>
      <w:r>
        <w:t>Code List</w:t>
      </w:r>
      <w:bookmarkEnd w:id="539"/>
      <w:r w:rsidR="00AF0CB0">
        <w:t xml:space="preserve"> (Not tested, already included in 13.9)</w:t>
      </w:r>
    </w:p>
    <w:p w14:paraId="06B50EF3" w14:textId="77777777" w:rsidR="00566759" w:rsidRPr="00E35B7D" w:rsidRDefault="00566759" w:rsidP="00566759">
      <w:r>
        <w:t>Requirement document reference: Section 3.2.2, 2.1.2</w:t>
      </w:r>
    </w:p>
    <w:p w14:paraId="6B0B2E0E" w14:textId="77777777" w:rsidR="00566759" w:rsidRPr="00C028A8" w:rsidRDefault="00566759" w:rsidP="00566759">
      <w:r w:rsidRPr="00C028A8">
        <w:t>Pre-condition: A user with the username, aEntUser1, already exists with Enterprise end user role.</w:t>
      </w:r>
      <w:r>
        <w:t xml:space="preserve"> Code List, </w:t>
      </w:r>
      <w:r>
        <w:rPr>
          <w:noProof/>
        </w:rPr>
        <w:t>aNewCodeList</w:t>
      </w:r>
      <w:r>
        <w:t>, already exists.</w:t>
      </w:r>
    </w:p>
    <w:p w14:paraId="26F2CE9E" w14:textId="77777777" w:rsidR="00566759" w:rsidRPr="008B0337" w:rsidRDefault="00566759" w:rsidP="00566759">
      <w:r w:rsidRPr="008B0337">
        <w:t xml:space="preserve">Test Steps: </w:t>
      </w:r>
    </w:p>
    <w:p w14:paraId="4BED3CDE" w14:textId="77777777" w:rsidR="00566759" w:rsidRPr="00EE5846" w:rsidRDefault="00566759" w:rsidP="00581A44">
      <w:pPr>
        <w:pStyle w:val="ListParagraph"/>
        <w:numPr>
          <w:ilvl w:val="0"/>
          <w:numId w:val="87"/>
        </w:numPr>
      </w:pPr>
      <w:r w:rsidRPr="00EE5846">
        <w:t xml:space="preserve">A user with the Enterprise tenant </w:t>
      </w:r>
      <w:r>
        <w:t>end</w:t>
      </w:r>
      <w:r w:rsidRPr="008221C1">
        <w:t xml:space="preserve"> </w:t>
      </w:r>
      <w:r w:rsidRPr="00EE5846">
        <w:t>user role</w:t>
      </w:r>
      <w:r>
        <w:t>, aEntUser1,</w:t>
      </w:r>
      <w:r w:rsidRPr="00EE5846">
        <w:t xml:space="preserve"> logs in.</w:t>
      </w:r>
    </w:p>
    <w:p w14:paraId="6744F6B3" w14:textId="77777777" w:rsidR="00566759" w:rsidRPr="00C028A8" w:rsidRDefault="00566759" w:rsidP="00581A44">
      <w:pPr>
        <w:pStyle w:val="ListParagraph"/>
        <w:numPr>
          <w:ilvl w:val="0"/>
          <w:numId w:val="87"/>
        </w:numPr>
      </w:pPr>
      <w:r w:rsidRPr="00C028A8">
        <w:t>The Enterpris</w:t>
      </w:r>
      <w:r>
        <w:t xml:space="preserve">e end user accesses the code list </w:t>
      </w:r>
      <w:r w:rsidRPr="00C028A8">
        <w:t>management functionality.</w:t>
      </w:r>
    </w:p>
    <w:p w14:paraId="5BB91A00" w14:textId="77777777" w:rsidR="00566759" w:rsidRPr="00C028A8" w:rsidRDefault="00566759" w:rsidP="00581A44">
      <w:pPr>
        <w:pStyle w:val="ListParagraph"/>
        <w:numPr>
          <w:ilvl w:val="0"/>
          <w:numId w:val="87"/>
        </w:numPr>
      </w:pPr>
      <w:r w:rsidRPr="00C028A8">
        <w:t xml:space="preserve">The Enterprise end user </w:t>
      </w:r>
      <w:r>
        <w:t>renames</w:t>
      </w:r>
      <w:r w:rsidRPr="00C028A8">
        <w:t xml:space="preserve"> </w:t>
      </w:r>
      <w:r>
        <w:t>code</w:t>
      </w:r>
      <w:r w:rsidRPr="00C028A8">
        <w:t xml:space="preserve"> </w:t>
      </w:r>
      <w:r>
        <w:t>list</w:t>
      </w:r>
      <w:r w:rsidRPr="00C028A8">
        <w:t xml:space="preserve">, </w:t>
      </w:r>
      <w:r>
        <w:t>aNewCodeList, to testCodeList</w:t>
      </w:r>
      <w:r w:rsidRPr="00C028A8">
        <w:t>.</w:t>
      </w:r>
      <w:r>
        <w:t xml:space="preserve"> Optionally, user updates other testCodeList properties.</w:t>
      </w:r>
    </w:p>
    <w:p w14:paraId="67275E32" w14:textId="77777777" w:rsidR="00566759" w:rsidRDefault="00566759" w:rsidP="00581A44">
      <w:pPr>
        <w:pStyle w:val="ListParagraph"/>
        <w:numPr>
          <w:ilvl w:val="0"/>
          <w:numId w:val="87"/>
        </w:numPr>
      </w:pPr>
      <w:r w:rsidRPr="00C028A8">
        <w:t xml:space="preserve">Verify that </w:t>
      </w:r>
      <w:r>
        <w:t xml:space="preserve">code list </w:t>
      </w:r>
      <w:r w:rsidRPr="00C028A8">
        <w:t xml:space="preserve">is </w:t>
      </w:r>
      <w:r>
        <w:t>updated</w:t>
      </w:r>
      <w:r w:rsidRPr="00C028A8">
        <w:t>.</w:t>
      </w:r>
    </w:p>
    <w:p w14:paraId="6C558917" w14:textId="44B66BA9" w:rsidR="00566759" w:rsidRDefault="00566759" w:rsidP="00566759">
      <w:pPr>
        <w:pStyle w:val="Heading2"/>
      </w:pPr>
      <w:r>
        <w:lastRenderedPageBreak/>
        <w:t>Enterprise end user fails to edit</w:t>
      </w:r>
      <w:r w:rsidRPr="00B67848">
        <w:t xml:space="preserve"> </w:t>
      </w:r>
      <w:r>
        <w:t>Code List due to omitting required fileds</w:t>
      </w:r>
      <w:r w:rsidR="00AF0CB0">
        <w:t xml:space="preserve"> (Not tested, not about user right)</w:t>
      </w:r>
    </w:p>
    <w:p w14:paraId="28792AE6" w14:textId="77777777" w:rsidR="00566759" w:rsidRPr="00E35B7D" w:rsidRDefault="00566759" w:rsidP="00566759">
      <w:r>
        <w:t>Requirement document reference: Section 3.2.2, 2.1.2</w:t>
      </w:r>
    </w:p>
    <w:p w14:paraId="4B6F70A0" w14:textId="77777777" w:rsidR="00566759" w:rsidRPr="00C028A8" w:rsidRDefault="00566759" w:rsidP="00566759">
      <w:r w:rsidRPr="00C028A8">
        <w:t>Pre-condition: A user with the username, aEntUser1, already exists with Enterprise end user role.</w:t>
      </w:r>
      <w:r>
        <w:t xml:space="preserve"> Code List, </w:t>
      </w:r>
      <w:r>
        <w:rPr>
          <w:noProof/>
        </w:rPr>
        <w:t>testCodeList</w:t>
      </w:r>
      <w:r>
        <w:t>, already exists</w:t>
      </w:r>
      <w:r w:rsidRPr="00C028A8">
        <w:t>.</w:t>
      </w:r>
    </w:p>
    <w:p w14:paraId="0D409760" w14:textId="77777777" w:rsidR="00566759" w:rsidRPr="008B0337" w:rsidRDefault="00566759" w:rsidP="00566759">
      <w:r w:rsidRPr="008B0337">
        <w:t xml:space="preserve">Test Steps: </w:t>
      </w:r>
    </w:p>
    <w:p w14:paraId="01FBEAE9" w14:textId="77777777" w:rsidR="00566759" w:rsidRPr="00EE5846" w:rsidRDefault="00566759" w:rsidP="00581A44">
      <w:pPr>
        <w:pStyle w:val="ListParagraph"/>
        <w:numPr>
          <w:ilvl w:val="0"/>
          <w:numId w:val="105"/>
        </w:numPr>
      </w:pPr>
      <w:r w:rsidRPr="00EE5846">
        <w:t xml:space="preserve">A user with the Enterprise tenant </w:t>
      </w:r>
      <w:r>
        <w:t>end</w:t>
      </w:r>
      <w:r w:rsidRPr="008221C1">
        <w:t xml:space="preserve"> </w:t>
      </w:r>
      <w:r w:rsidRPr="00EE5846">
        <w:t>user role</w:t>
      </w:r>
      <w:r>
        <w:t>, aEntUser1,</w:t>
      </w:r>
      <w:r w:rsidRPr="00EE5846">
        <w:t xml:space="preserve"> logs in.</w:t>
      </w:r>
    </w:p>
    <w:p w14:paraId="386FA67D" w14:textId="77777777" w:rsidR="00566759" w:rsidRPr="00C028A8" w:rsidRDefault="00566759" w:rsidP="00581A44">
      <w:pPr>
        <w:pStyle w:val="ListParagraph"/>
        <w:numPr>
          <w:ilvl w:val="0"/>
          <w:numId w:val="105"/>
        </w:numPr>
      </w:pPr>
      <w:r w:rsidRPr="00C028A8">
        <w:t>The Enterpris</w:t>
      </w:r>
      <w:r>
        <w:t xml:space="preserve">e end user accesses the code list </w:t>
      </w:r>
      <w:r w:rsidRPr="00C028A8">
        <w:t>management functionality.</w:t>
      </w:r>
    </w:p>
    <w:p w14:paraId="2E52EBF2" w14:textId="77777777" w:rsidR="00566759" w:rsidRPr="00C028A8" w:rsidRDefault="00566759" w:rsidP="00581A44">
      <w:pPr>
        <w:pStyle w:val="ListParagraph"/>
        <w:numPr>
          <w:ilvl w:val="0"/>
          <w:numId w:val="105"/>
        </w:numPr>
      </w:pPr>
      <w:r w:rsidRPr="00C028A8">
        <w:t xml:space="preserve">The Enterprise end user </w:t>
      </w:r>
      <w:r>
        <w:t>finds testCodeList , removed values of required fields (Name, Version) and tries to update code list.</w:t>
      </w:r>
    </w:p>
    <w:p w14:paraId="3E3267EC" w14:textId="77777777" w:rsidR="00566759" w:rsidRDefault="00566759" w:rsidP="00581A44">
      <w:pPr>
        <w:pStyle w:val="ListParagraph"/>
        <w:numPr>
          <w:ilvl w:val="0"/>
          <w:numId w:val="105"/>
        </w:numPr>
      </w:pPr>
      <w:r w:rsidRPr="00C028A8">
        <w:t xml:space="preserve">Verify that </w:t>
      </w:r>
      <w:r>
        <w:t>code list edits fail</w:t>
      </w:r>
      <w:r w:rsidRPr="00C028A8">
        <w:t>.</w:t>
      </w:r>
    </w:p>
    <w:p w14:paraId="2EC9ADBD" w14:textId="5506C290" w:rsidR="00566759" w:rsidRDefault="00566759" w:rsidP="00566759">
      <w:pPr>
        <w:pStyle w:val="Heading2"/>
      </w:pPr>
      <w:r>
        <w:t>Enterprise end user successfully adds</w:t>
      </w:r>
      <w:r w:rsidRPr="00B67848">
        <w:t xml:space="preserve"> </w:t>
      </w:r>
      <w:r>
        <w:t>Code List Values</w:t>
      </w:r>
      <w:r w:rsidR="00AF0CB0">
        <w:t xml:space="preserve"> (Not tested, not about user right)</w:t>
      </w:r>
    </w:p>
    <w:p w14:paraId="0A1AFFCF" w14:textId="77777777" w:rsidR="00566759" w:rsidRPr="00E35B7D" w:rsidRDefault="00566759" w:rsidP="00566759">
      <w:r>
        <w:t>Requirement document reference: Section 3.2.2, 2.1.2</w:t>
      </w:r>
    </w:p>
    <w:p w14:paraId="48D45B00"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15B3EEB0" w14:textId="77777777" w:rsidR="00566759" w:rsidRPr="00EE5846" w:rsidRDefault="00566759" w:rsidP="00566759">
      <w:r w:rsidRPr="00EE5846">
        <w:t xml:space="preserve">Test Steps: </w:t>
      </w:r>
    </w:p>
    <w:p w14:paraId="32D887B1" w14:textId="77777777" w:rsidR="00566759" w:rsidRPr="00EE5846" w:rsidRDefault="00566759" w:rsidP="00581A44">
      <w:pPr>
        <w:pStyle w:val="ListParagraph"/>
        <w:numPr>
          <w:ilvl w:val="0"/>
          <w:numId w:val="88"/>
        </w:numPr>
      </w:pPr>
      <w:r w:rsidRPr="00EE5846">
        <w:t xml:space="preserve">A user with the Enterprise tenant </w:t>
      </w:r>
      <w:r>
        <w:t>end</w:t>
      </w:r>
      <w:r w:rsidRPr="008221C1">
        <w:t xml:space="preserve"> </w:t>
      </w:r>
      <w:r w:rsidRPr="00EE5846">
        <w:t>user role</w:t>
      </w:r>
      <w:r>
        <w:t>, aEntUser1,</w:t>
      </w:r>
      <w:r w:rsidRPr="00EE5846">
        <w:t xml:space="preserve"> logs in.</w:t>
      </w:r>
    </w:p>
    <w:p w14:paraId="37DA5C28" w14:textId="77777777" w:rsidR="00566759" w:rsidRPr="00C028A8" w:rsidRDefault="00566759" w:rsidP="00581A44">
      <w:pPr>
        <w:pStyle w:val="ListParagraph"/>
        <w:numPr>
          <w:ilvl w:val="0"/>
          <w:numId w:val="88"/>
        </w:numPr>
      </w:pPr>
      <w:r w:rsidRPr="00C028A8">
        <w:t>The Enterpris</w:t>
      </w:r>
      <w:r>
        <w:t xml:space="preserve">e end user accesses the code list </w:t>
      </w:r>
      <w:r w:rsidRPr="00C028A8">
        <w:t>management functionality.</w:t>
      </w:r>
    </w:p>
    <w:p w14:paraId="4F0E2F9D" w14:textId="77777777" w:rsidR="00566759" w:rsidRDefault="00566759" w:rsidP="00581A44">
      <w:pPr>
        <w:pStyle w:val="ListParagraph"/>
        <w:numPr>
          <w:ilvl w:val="0"/>
          <w:numId w:val="88"/>
        </w:numPr>
      </w:pPr>
      <w:r w:rsidRPr="00C028A8">
        <w:t xml:space="preserve">The Enterprise end user </w:t>
      </w:r>
      <w:r>
        <w:t>selects code list</w:t>
      </w:r>
      <w:r w:rsidRPr="00C028A8">
        <w:t xml:space="preserve">, </w:t>
      </w:r>
      <w:r w:rsidRPr="00882937">
        <w:rPr>
          <w:noProof/>
        </w:rPr>
        <w:t>oacl_TaxCode</w:t>
      </w:r>
      <w:r>
        <w:rPr>
          <w:noProof/>
        </w:rPr>
        <w:t>_Extension</w:t>
      </w:r>
      <w:r w:rsidRPr="00C028A8">
        <w:t>.</w:t>
      </w:r>
      <w:r>
        <w:t xml:space="preserve"> </w:t>
      </w:r>
    </w:p>
    <w:p w14:paraId="6E458601" w14:textId="77777777" w:rsidR="00566759" w:rsidRDefault="00566759" w:rsidP="00581A44">
      <w:pPr>
        <w:pStyle w:val="ListParagraph"/>
        <w:numPr>
          <w:ilvl w:val="0"/>
          <w:numId w:val="88"/>
        </w:numPr>
      </w:pPr>
      <w:r w:rsidRPr="00C028A8">
        <w:t>The Enterprise end user</w:t>
      </w:r>
      <w:r>
        <w:t xml:space="preserve"> add several code list values to the </w:t>
      </w:r>
      <w:r w:rsidRPr="00882937">
        <w:rPr>
          <w:noProof/>
        </w:rPr>
        <w:t>oacl_TaxCode</w:t>
      </w:r>
      <w:r>
        <w:rPr>
          <w:noProof/>
        </w:rPr>
        <w:t>_Extension</w:t>
      </w:r>
      <w:r>
        <w:t>.</w:t>
      </w:r>
    </w:p>
    <w:p w14:paraId="7C32CABF" w14:textId="77777777" w:rsidR="00566759" w:rsidRDefault="00566759" w:rsidP="00581A44">
      <w:pPr>
        <w:pStyle w:val="ListParagraph"/>
        <w:numPr>
          <w:ilvl w:val="0"/>
          <w:numId w:val="88"/>
        </w:numPr>
      </w:pPr>
      <w:r w:rsidRPr="00C028A8">
        <w:t xml:space="preserve">Verify that </w:t>
      </w:r>
      <w:r>
        <w:t>code list</w:t>
      </w:r>
      <w:r w:rsidRPr="00C028A8">
        <w:t xml:space="preserve"> is </w:t>
      </w:r>
      <w:r>
        <w:t>updated and values are added</w:t>
      </w:r>
      <w:r w:rsidRPr="00C028A8">
        <w:t>.</w:t>
      </w:r>
    </w:p>
    <w:p w14:paraId="4399014A" w14:textId="542CD684" w:rsidR="00566759" w:rsidRDefault="00566759" w:rsidP="00566759">
      <w:pPr>
        <w:pStyle w:val="Heading2"/>
      </w:pPr>
      <w:r>
        <w:t>Enterprise end user fails to add Code List Value due to omitting code</w:t>
      </w:r>
      <w:r w:rsidR="00AF0CB0">
        <w:t>(Not tested, not about user right)</w:t>
      </w:r>
    </w:p>
    <w:p w14:paraId="5FD3501E" w14:textId="77777777" w:rsidR="00566759" w:rsidRPr="00E35B7D" w:rsidRDefault="00566759" w:rsidP="00566759">
      <w:r>
        <w:t>Requirement document reference: Section 3.2.2, 2.1.2</w:t>
      </w:r>
    </w:p>
    <w:p w14:paraId="48B57FBE" w14:textId="77777777" w:rsidR="00566759"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p>
    <w:p w14:paraId="75F264A0" w14:textId="77777777" w:rsidR="00566759" w:rsidRPr="00C028A8" w:rsidRDefault="00566759" w:rsidP="00566759">
      <w:r w:rsidRPr="00C028A8">
        <w:t xml:space="preserve">Test Steps: </w:t>
      </w:r>
    </w:p>
    <w:p w14:paraId="6F0B4EB3" w14:textId="77777777" w:rsidR="00566759" w:rsidRPr="00EE5846" w:rsidRDefault="00566759" w:rsidP="00581A44">
      <w:pPr>
        <w:pStyle w:val="ListParagraph"/>
        <w:numPr>
          <w:ilvl w:val="0"/>
          <w:numId w:val="107"/>
        </w:numPr>
      </w:pPr>
      <w:r w:rsidRPr="00EE5846">
        <w:t xml:space="preserve">A user with the Enterprise tenant </w:t>
      </w:r>
      <w:r>
        <w:t xml:space="preserve">end </w:t>
      </w:r>
      <w:r w:rsidRPr="00EE5846">
        <w:t>user role</w:t>
      </w:r>
      <w:r>
        <w:t>, aEntUser1,</w:t>
      </w:r>
      <w:r w:rsidRPr="00EE5846">
        <w:t xml:space="preserve"> logs in.</w:t>
      </w:r>
    </w:p>
    <w:p w14:paraId="1FD71D8B" w14:textId="77777777" w:rsidR="00566759" w:rsidRPr="00C028A8" w:rsidRDefault="00566759" w:rsidP="00581A44">
      <w:pPr>
        <w:pStyle w:val="ListParagraph"/>
        <w:numPr>
          <w:ilvl w:val="0"/>
          <w:numId w:val="107"/>
        </w:numPr>
      </w:pPr>
      <w:r w:rsidRPr="00C028A8">
        <w:t xml:space="preserve">The Enterprise </w:t>
      </w:r>
      <w:r>
        <w:t xml:space="preserve">end </w:t>
      </w:r>
      <w:r w:rsidRPr="00C028A8">
        <w:t xml:space="preserve">user accesses the context </w:t>
      </w:r>
      <w:r>
        <w:t>scheme</w:t>
      </w:r>
      <w:r w:rsidRPr="00C028A8">
        <w:t xml:space="preserve"> management functionality.</w:t>
      </w:r>
    </w:p>
    <w:p w14:paraId="1A95225C" w14:textId="77777777" w:rsidR="00566759" w:rsidRDefault="00566759" w:rsidP="00581A44">
      <w:pPr>
        <w:pStyle w:val="ListParagraph"/>
        <w:numPr>
          <w:ilvl w:val="0"/>
          <w:numId w:val="107"/>
        </w:numPr>
      </w:pPr>
      <w:r w:rsidRPr="00C028A8">
        <w:t xml:space="preserve">The Enterprise </w:t>
      </w:r>
      <w:r>
        <w:t xml:space="preserve">end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6653D420" w14:textId="77777777" w:rsidR="00566759" w:rsidRDefault="00566759" w:rsidP="00581A44">
      <w:pPr>
        <w:pStyle w:val="ListParagraph"/>
        <w:numPr>
          <w:ilvl w:val="0"/>
          <w:numId w:val="107"/>
        </w:numPr>
      </w:pPr>
      <w:r w:rsidRPr="00C028A8">
        <w:t xml:space="preserve">The Enterprise </w:t>
      </w:r>
      <w:r>
        <w:t xml:space="preserve">end </w:t>
      </w:r>
      <w:r w:rsidRPr="00C028A8">
        <w:t>user</w:t>
      </w:r>
      <w:r>
        <w:t xml:space="preserve"> add code list value, but omits the code.</w:t>
      </w:r>
    </w:p>
    <w:p w14:paraId="38FDAC03" w14:textId="77777777" w:rsidR="00566759" w:rsidRPr="00C028A8" w:rsidRDefault="00566759" w:rsidP="00581A44">
      <w:pPr>
        <w:pStyle w:val="ListParagraph"/>
        <w:numPr>
          <w:ilvl w:val="0"/>
          <w:numId w:val="107"/>
        </w:numPr>
      </w:pPr>
      <w:r w:rsidRPr="00C028A8">
        <w:t xml:space="preserve">Verify that </w:t>
      </w:r>
      <w:r>
        <w:t xml:space="preserve">code list </w:t>
      </w:r>
      <w:r w:rsidRPr="00C028A8">
        <w:t xml:space="preserve">is </w:t>
      </w:r>
      <w:r>
        <w:t>not updated and values addition fails</w:t>
      </w:r>
      <w:r w:rsidRPr="00C028A8">
        <w:t>.</w:t>
      </w:r>
    </w:p>
    <w:p w14:paraId="76BCC781" w14:textId="2B2BC8C1" w:rsidR="00566759" w:rsidRDefault="00566759" w:rsidP="00566759">
      <w:pPr>
        <w:pStyle w:val="Heading2"/>
      </w:pPr>
      <w:r>
        <w:lastRenderedPageBreak/>
        <w:t>Enterprise end user successfully edits</w:t>
      </w:r>
      <w:r w:rsidRPr="00B67848">
        <w:t xml:space="preserve"> </w:t>
      </w:r>
      <w:r>
        <w:t>Code List Values</w:t>
      </w:r>
      <w:r w:rsidR="00AF0CB0">
        <w:t xml:space="preserve"> (Not tested, not about user right)</w:t>
      </w:r>
    </w:p>
    <w:p w14:paraId="433E8697" w14:textId="77777777" w:rsidR="00566759" w:rsidRPr="00E35B7D" w:rsidRDefault="00566759" w:rsidP="00566759">
      <w:r>
        <w:t>Requirement document reference: Section 3.2.2, 2.1.2</w:t>
      </w:r>
    </w:p>
    <w:p w14:paraId="50BE29E5"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2A5A0445" w14:textId="77777777" w:rsidR="00566759" w:rsidRPr="00EE5846" w:rsidRDefault="00566759" w:rsidP="00566759">
      <w:r w:rsidRPr="00EE5846">
        <w:t xml:space="preserve">Test Steps: </w:t>
      </w:r>
    </w:p>
    <w:p w14:paraId="5A6288E2" w14:textId="77777777" w:rsidR="00566759" w:rsidRPr="00EE5846" w:rsidRDefault="00566759" w:rsidP="00581A44">
      <w:pPr>
        <w:pStyle w:val="ListParagraph"/>
        <w:numPr>
          <w:ilvl w:val="0"/>
          <w:numId w:val="89"/>
        </w:numPr>
      </w:pPr>
      <w:r w:rsidRPr="00EE5846">
        <w:t xml:space="preserve">A user with the Enterprise tenant </w:t>
      </w:r>
      <w:r>
        <w:t>end</w:t>
      </w:r>
      <w:r w:rsidRPr="008221C1">
        <w:t xml:space="preserve"> </w:t>
      </w:r>
      <w:r w:rsidRPr="00EE5846">
        <w:t>user role</w:t>
      </w:r>
      <w:r>
        <w:t>, aEntUser1,</w:t>
      </w:r>
      <w:r w:rsidRPr="00EE5846">
        <w:t xml:space="preserve"> logs in.</w:t>
      </w:r>
    </w:p>
    <w:p w14:paraId="112A1A53" w14:textId="77777777" w:rsidR="00566759" w:rsidRPr="00C028A8" w:rsidRDefault="00566759" w:rsidP="00581A44">
      <w:pPr>
        <w:pStyle w:val="ListParagraph"/>
        <w:numPr>
          <w:ilvl w:val="0"/>
          <w:numId w:val="89"/>
        </w:numPr>
      </w:pPr>
      <w:r w:rsidRPr="00C028A8">
        <w:t xml:space="preserve">The Enterprise end user accesses the </w:t>
      </w:r>
      <w:r>
        <w:t>code</w:t>
      </w:r>
      <w:r w:rsidRPr="00C028A8">
        <w:t xml:space="preserve"> </w:t>
      </w:r>
      <w:r>
        <w:t>list</w:t>
      </w:r>
      <w:r w:rsidRPr="00C028A8">
        <w:t xml:space="preserve"> management functionality.</w:t>
      </w:r>
    </w:p>
    <w:p w14:paraId="17409BED" w14:textId="77777777" w:rsidR="00566759" w:rsidRDefault="00566759" w:rsidP="00581A44">
      <w:pPr>
        <w:pStyle w:val="ListParagraph"/>
        <w:numPr>
          <w:ilvl w:val="0"/>
          <w:numId w:val="8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24AA884C" w14:textId="77777777" w:rsidR="00566759" w:rsidRDefault="00566759" w:rsidP="00581A44">
      <w:pPr>
        <w:pStyle w:val="ListParagraph"/>
        <w:numPr>
          <w:ilvl w:val="0"/>
          <w:numId w:val="89"/>
        </w:numPr>
      </w:pPr>
      <w:r w:rsidRPr="00C028A8">
        <w:t>The Enterprise end user</w:t>
      </w:r>
      <w:r>
        <w:t xml:space="preserve"> edit code list scheme values of the </w:t>
      </w:r>
      <w:r w:rsidRPr="00882937">
        <w:rPr>
          <w:noProof/>
        </w:rPr>
        <w:t>oacl_TaxCode</w:t>
      </w:r>
      <w:r>
        <w:rPr>
          <w:noProof/>
        </w:rPr>
        <w:t>_Extension</w:t>
      </w:r>
      <w:r>
        <w:t>.</w:t>
      </w:r>
    </w:p>
    <w:p w14:paraId="3D3BA41A" w14:textId="77777777" w:rsidR="00566759" w:rsidRDefault="00566759" w:rsidP="00581A44">
      <w:pPr>
        <w:pStyle w:val="ListParagraph"/>
        <w:numPr>
          <w:ilvl w:val="0"/>
          <w:numId w:val="89"/>
        </w:numPr>
      </w:pPr>
      <w:r w:rsidRPr="00C028A8">
        <w:t xml:space="preserve">Verify that </w:t>
      </w:r>
      <w:r>
        <w:t>code list values</w:t>
      </w:r>
      <w:r w:rsidRPr="00C028A8">
        <w:t xml:space="preserve"> </w:t>
      </w:r>
      <w:r>
        <w:t>are</w:t>
      </w:r>
      <w:r w:rsidRPr="00C028A8">
        <w:t xml:space="preserve"> </w:t>
      </w:r>
      <w:r>
        <w:t>updated</w:t>
      </w:r>
      <w:r w:rsidRPr="00C028A8">
        <w:t>.</w:t>
      </w:r>
    </w:p>
    <w:p w14:paraId="341340C7" w14:textId="18CA07AD" w:rsidR="00566759" w:rsidRDefault="00566759" w:rsidP="00566759">
      <w:pPr>
        <w:pStyle w:val="Heading2"/>
      </w:pPr>
      <w:r>
        <w:t>Enterprise end user fails to edit Code List Value due to omitting value</w:t>
      </w:r>
      <w:r w:rsidR="00AF0CB0">
        <w:t xml:space="preserve"> (Not tested, not about user right)</w:t>
      </w:r>
    </w:p>
    <w:p w14:paraId="61A8E922" w14:textId="77777777" w:rsidR="00566759" w:rsidRPr="00E35B7D" w:rsidRDefault="00566759" w:rsidP="00566759">
      <w:r>
        <w:t>Requirement document reference: Section 3.2.2, 2.1.2</w:t>
      </w:r>
    </w:p>
    <w:p w14:paraId="2804AB33"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562881F1" w14:textId="77777777" w:rsidR="00566759" w:rsidRPr="00EE5846" w:rsidRDefault="00566759" w:rsidP="00566759">
      <w:bookmarkStart w:id="540" w:name="_Ref488914948"/>
      <w:r w:rsidRPr="00EE5846">
        <w:t xml:space="preserve">Test Steps: </w:t>
      </w:r>
    </w:p>
    <w:p w14:paraId="6B0DE027" w14:textId="77777777" w:rsidR="00566759" w:rsidRPr="00EE5846" w:rsidRDefault="00566759" w:rsidP="00581A44">
      <w:pPr>
        <w:pStyle w:val="ListParagraph"/>
        <w:numPr>
          <w:ilvl w:val="0"/>
          <w:numId w:val="109"/>
        </w:numPr>
      </w:pPr>
      <w:r w:rsidRPr="00EE5846">
        <w:t xml:space="preserve">A user with the Enterprise tenant </w:t>
      </w:r>
      <w:r>
        <w:t>end</w:t>
      </w:r>
      <w:r w:rsidRPr="008221C1">
        <w:t xml:space="preserve"> </w:t>
      </w:r>
      <w:r w:rsidRPr="00EE5846">
        <w:t>user role</w:t>
      </w:r>
      <w:r>
        <w:t>, aEntUser1,</w:t>
      </w:r>
      <w:r w:rsidRPr="00EE5846">
        <w:t xml:space="preserve"> logs in.</w:t>
      </w:r>
    </w:p>
    <w:p w14:paraId="0E5D1DB3" w14:textId="77777777" w:rsidR="00566759" w:rsidRPr="00C028A8" w:rsidRDefault="00566759" w:rsidP="00581A44">
      <w:pPr>
        <w:pStyle w:val="ListParagraph"/>
        <w:numPr>
          <w:ilvl w:val="0"/>
          <w:numId w:val="109"/>
        </w:numPr>
      </w:pPr>
      <w:r w:rsidRPr="00C028A8">
        <w:t xml:space="preserve">The Enterprise end user accesses the </w:t>
      </w:r>
      <w:r>
        <w:t>code</w:t>
      </w:r>
      <w:r w:rsidRPr="00C028A8">
        <w:t xml:space="preserve"> </w:t>
      </w:r>
      <w:r>
        <w:t>list</w:t>
      </w:r>
      <w:r w:rsidRPr="00C028A8">
        <w:t xml:space="preserve"> management functionality.</w:t>
      </w:r>
    </w:p>
    <w:p w14:paraId="2549144D" w14:textId="77777777" w:rsidR="00566759" w:rsidRDefault="00566759" w:rsidP="00581A44">
      <w:pPr>
        <w:pStyle w:val="ListParagraph"/>
        <w:numPr>
          <w:ilvl w:val="0"/>
          <w:numId w:val="10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7F9C9141" w14:textId="77777777" w:rsidR="00566759" w:rsidRDefault="00566759" w:rsidP="00581A44">
      <w:pPr>
        <w:pStyle w:val="ListParagraph"/>
        <w:numPr>
          <w:ilvl w:val="0"/>
          <w:numId w:val="109"/>
        </w:numPr>
      </w:pPr>
      <w:r w:rsidRPr="00C028A8">
        <w:t>The Enterprise end user</w:t>
      </w:r>
      <w:r>
        <w:t xml:space="preserve"> edit some code list scheme value, but omits the code.</w:t>
      </w:r>
    </w:p>
    <w:p w14:paraId="347D6F2A" w14:textId="77777777" w:rsidR="00566759" w:rsidRDefault="00566759" w:rsidP="00581A44">
      <w:pPr>
        <w:pStyle w:val="ListParagraph"/>
        <w:numPr>
          <w:ilvl w:val="0"/>
          <w:numId w:val="109"/>
        </w:numPr>
      </w:pPr>
      <w:r w:rsidRPr="00C028A8">
        <w:t xml:space="preserve">Verify that </w:t>
      </w:r>
      <w:r>
        <w:t>code list value update fails.</w:t>
      </w:r>
    </w:p>
    <w:p w14:paraId="4B1E5E2C" w14:textId="77777777" w:rsidR="00566759" w:rsidRDefault="00566759" w:rsidP="00566759">
      <w:pPr>
        <w:pStyle w:val="Heading2"/>
      </w:pPr>
      <w:r>
        <w:t>Enterprise end user’ authorized management of business contexts</w:t>
      </w:r>
    </w:p>
    <w:p w14:paraId="670F9580"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9"/>
      </w:r>
      <w:r>
        <w:t>, some are created by ENTU1 and ENTU2 in the OAGi developer role capacity, and some of which have been shared.</w:t>
      </w:r>
    </w:p>
    <w:p w14:paraId="5BE72F55" w14:textId="77777777" w:rsidR="00566759" w:rsidRDefault="00566759" w:rsidP="00566759">
      <w:r>
        <w:t xml:space="preserve">Test Steps: </w:t>
      </w:r>
    </w:p>
    <w:p w14:paraId="4F0FB5EE" w14:textId="77777777" w:rsidR="00566759" w:rsidRDefault="00566759" w:rsidP="00581A44">
      <w:pPr>
        <w:pStyle w:val="ListParagraph"/>
        <w:numPr>
          <w:ilvl w:val="0"/>
          <w:numId w:val="152"/>
        </w:numPr>
      </w:pPr>
      <w:r>
        <w:t>An enterprise admin user logs into the system.</w:t>
      </w:r>
    </w:p>
    <w:p w14:paraId="28C35470" w14:textId="2A74305E" w:rsidR="00566759" w:rsidRDefault="00566759" w:rsidP="00581A44">
      <w:pPr>
        <w:pStyle w:val="ListParagraph"/>
        <w:numPr>
          <w:ilvl w:val="0"/>
          <w:numId w:val="152"/>
        </w:numPr>
      </w:pPr>
      <w:r>
        <w:t>The admin user creates new business contexts (with some context scheme values), says BC0 and BC1. (Assertion #1)</w:t>
      </w:r>
      <w:r w:rsidR="009D3EC9">
        <w:t xml:space="preserve"> (Pass)</w:t>
      </w:r>
    </w:p>
    <w:p w14:paraId="688B1285" w14:textId="692D4782" w:rsidR="00566759" w:rsidRDefault="00566759" w:rsidP="00581A44">
      <w:pPr>
        <w:pStyle w:val="ListParagraph"/>
        <w:numPr>
          <w:ilvl w:val="0"/>
          <w:numId w:val="152"/>
        </w:numPr>
      </w:pPr>
      <w:r>
        <w:t>The admin user shares BC0. (Assertion #2)</w:t>
      </w:r>
      <w:r w:rsidR="004806F4">
        <w:t xml:space="preserve"> (Fail, there is no share button. Test script needs to be done to redo this.)</w:t>
      </w:r>
    </w:p>
    <w:p w14:paraId="3A525D3F" w14:textId="77777777" w:rsidR="00566759" w:rsidRDefault="00566759" w:rsidP="00581A44">
      <w:pPr>
        <w:pStyle w:val="ListParagraph"/>
        <w:numPr>
          <w:ilvl w:val="0"/>
          <w:numId w:val="152"/>
        </w:numPr>
      </w:pPr>
      <w:r>
        <w:lastRenderedPageBreak/>
        <w:t>The admin user logs out.</w:t>
      </w:r>
    </w:p>
    <w:p w14:paraId="04D00711" w14:textId="77777777" w:rsidR="00566759" w:rsidRDefault="00566759" w:rsidP="00581A44">
      <w:pPr>
        <w:pStyle w:val="ListParagraph"/>
        <w:numPr>
          <w:ilvl w:val="0"/>
          <w:numId w:val="152"/>
        </w:numPr>
      </w:pPr>
      <w:r>
        <w:t>An enterprise end user, says ENTU1, logs into the system.</w:t>
      </w:r>
    </w:p>
    <w:p w14:paraId="3BABCE19" w14:textId="0C2DED46" w:rsidR="00566759" w:rsidRDefault="00566759" w:rsidP="00581A44">
      <w:pPr>
        <w:pStyle w:val="ListParagraph"/>
        <w:numPr>
          <w:ilvl w:val="0"/>
          <w:numId w:val="152"/>
        </w:numPr>
      </w:pPr>
      <w:r>
        <w:t>ENTU1 creates two new business contexts, says BC2 and BC3. Verify that both context categories that are owned by OAGi tenant and that are shared by enterprise tenants are selectable. Verify that enterprise tenants’ private context categories are not selectable. (Assertion #3</w:t>
      </w:r>
      <w:r w:rsidR="00E9272D">
        <w:t xml:space="preserve"> (Pass)</w:t>
      </w:r>
      <w:r>
        <w:t>, 4</w:t>
      </w:r>
      <w:r w:rsidR="00E9272D">
        <w:t xml:space="preserve"> (Pass)</w:t>
      </w:r>
      <w:r>
        <w:t>, 5</w:t>
      </w:r>
      <w:r w:rsidR="00E9272D">
        <w:t xml:space="preserve"> (Fail, cannot test b/c there is no ctx ctg sharing function for the enterprise admin</w:t>
      </w:r>
      <w:r>
        <w:t>, 6</w:t>
      </w:r>
      <w:r w:rsidR="004903E2">
        <w:t xml:space="preserve"> (Pass)</w:t>
      </w:r>
      <w:r>
        <w:t>)</w:t>
      </w:r>
    </w:p>
    <w:p w14:paraId="490E7464" w14:textId="77777777" w:rsidR="00566759" w:rsidRDefault="00566759" w:rsidP="00581A44">
      <w:pPr>
        <w:pStyle w:val="ListParagraph"/>
        <w:numPr>
          <w:ilvl w:val="0"/>
          <w:numId w:val="152"/>
        </w:numPr>
      </w:pPr>
      <w:r>
        <w:t>ENTU1 log out.</w:t>
      </w:r>
    </w:p>
    <w:p w14:paraId="4A93FBF7" w14:textId="77777777" w:rsidR="00566759" w:rsidRDefault="00566759" w:rsidP="00581A44">
      <w:pPr>
        <w:pStyle w:val="ListParagraph"/>
        <w:numPr>
          <w:ilvl w:val="0"/>
          <w:numId w:val="152"/>
        </w:numPr>
      </w:pPr>
      <w:r>
        <w:t>Another enterprise end user, says ENTU2, logs into the system.</w:t>
      </w:r>
    </w:p>
    <w:p w14:paraId="2A361231" w14:textId="77777777" w:rsidR="00566759" w:rsidRDefault="00566759" w:rsidP="00581A44">
      <w:pPr>
        <w:pStyle w:val="ListParagraph"/>
        <w:numPr>
          <w:ilvl w:val="0"/>
          <w:numId w:val="152"/>
        </w:numPr>
      </w:pPr>
      <w:r>
        <w:t>ENTU2 views the list of business contexts.</w:t>
      </w:r>
    </w:p>
    <w:p w14:paraId="7764A502" w14:textId="1389EEA9" w:rsidR="00566759" w:rsidRDefault="00566759" w:rsidP="00581A44">
      <w:pPr>
        <w:pStyle w:val="ListParagraph"/>
        <w:numPr>
          <w:ilvl w:val="0"/>
          <w:numId w:val="152"/>
        </w:numPr>
      </w:pPr>
      <w:r>
        <w:t>Verify that enterprise users’ business contexts, which have not been shared, are not visible to ENTU2 in the list. Make sure that the verification statements include business context that are created by ENTU1 and ENTU2 in the enterprise end user capacity. (Assertion #7)</w:t>
      </w:r>
      <w:r w:rsidR="002573AA">
        <w:t xml:space="preserve"> (Pass)</w:t>
      </w:r>
    </w:p>
    <w:p w14:paraId="6B1B3B4E" w14:textId="58D0F66C" w:rsidR="00566759" w:rsidRDefault="00566759" w:rsidP="00581A44">
      <w:pPr>
        <w:pStyle w:val="ListParagraph"/>
        <w:numPr>
          <w:ilvl w:val="0"/>
          <w:numId w:val="152"/>
        </w:numPr>
      </w:pPr>
      <w:r>
        <w:t>Verify that enterprise users’ business contexts, which have been shared, are visible to ENTU2 in the list. (Assertion #8)</w:t>
      </w:r>
      <w:r w:rsidR="002573AA">
        <w:t xml:space="preserve"> (Fail, it is not possible to share an enterprise’ BC. So test script will need an update.)</w:t>
      </w:r>
    </w:p>
    <w:p w14:paraId="0EBF09AA" w14:textId="7D4836C7" w:rsidR="00566759" w:rsidRDefault="00566759" w:rsidP="00581A44">
      <w:pPr>
        <w:pStyle w:val="ListParagraph"/>
        <w:numPr>
          <w:ilvl w:val="0"/>
          <w:numId w:val="152"/>
        </w:numPr>
      </w:pPr>
      <w:r>
        <w:t>Verify that OAGi developers’ business contexts, which have been shared, are visible to ENTU2 in the list. (Assertion #9)</w:t>
      </w:r>
      <w:r w:rsidR="00A8116E">
        <w:t xml:space="preserve"> (Pass)</w:t>
      </w:r>
    </w:p>
    <w:p w14:paraId="51E268A4" w14:textId="27C6BBA8" w:rsidR="00566759" w:rsidRDefault="00566759" w:rsidP="00581A44">
      <w:pPr>
        <w:pStyle w:val="ListParagraph"/>
        <w:numPr>
          <w:ilvl w:val="0"/>
          <w:numId w:val="152"/>
        </w:numPr>
      </w:pPr>
      <w:r>
        <w:t>Verify that ENTU2 can see the details of those visible OAGi</w:t>
      </w:r>
      <w:r w:rsidR="00BE32F2">
        <w:t xml:space="preserve">’s and enterprise’s shared </w:t>
      </w:r>
      <w:r>
        <w:t xml:space="preserve"> business contexts but cannot make any change and cannot drill down to see the context scheme detail nor the context category detail (verify with one created by other users and another one created by ENTU2 in the OAGi developer capacity). (Assertion #10)</w:t>
      </w:r>
      <w:r w:rsidR="00E32B57">
        <w:t xml:space="preserve"> (Fail, can</w:t>
      </w:r>
      <w:r w:rsidR="00BE32F2">
        <w:t>’t</w:t>
      </w:r>
      <w:r w:rsidR="00E32B57">
        <w:t xml:space="preserve"> see the detail of a shared OAGi’s BC</w:t>
      </w:r>
      <w:r w:rsidR="00BE32F2">
        <w:t xml:space="preserve"> and enterprise’s BC can’t be shared</w:t>
      </w:r>
      <w:r w:rsidR="00E32B57">
        <w:t>)</w:t>
      </w:r>
    </w:p>
    <w:p w14:paraId="75D54A05" w14:textId="61D2C4AF" w:rsidR="00566759" w:rsidRDefault="00566759" w:rsidP="00581A44">
      <w:pPr>
        <w:pStyle w:val="ListParagraph"/>
        <w:numPr>
          <w:ilvl w:val="0"/>
          <w:numId w:val="152"/>
        </w:numPr>
      </w:pPr>
      <w:r>
        <w:t>Verify that BC0, BC1, BC2, and BC3 are in the list. (Assertion #11)</w:t>
      </w:r>
      <w:r w:rsidR="00BE32F2">
        <w:t xml:space="preserve"> (Pass)</w:t>
      </w:r>
    </w:p>
    <w:p w14:paraId="128597FB" w14:textId="13AFAC8F" w:rsidR="00566759" w:rsidRDefault="00566759" w:rsidP="00581A44">
      <w:pPr>
        <w:pStyle w:val="ListParagraph"/>
        <w:numPr>
          <w:ilvl w:val="0"/>
          <w:numId w:val="152"/>
        </w:numPr>
      </w:pPr>
      <w:r>
        <w:t>ENTU2 deletes BC1. (Assertion #12)</w:t>
      </w:r>
      <w:r w:rsidR="00C06DF5">
        <w:t xml:space="preserve"> (Pass)</w:t>
      </w:r>
    </w:p>
    <w:p w14:paraId="2A243CE5" w14:textId="24B77806" w:rsidR="00566759" w:rsidRDefault="00566759" w:rsidP="00581A44">
      <w:pPr>
        <w:pStyle w:val="ListParagraph"/>
        <w:numPr>
          <w:ilvl w:val="0"/>
          <w:numId w:val="152"/>
        </w:numPr>
      </w:pPr>
      <w:r>
        <w:t>Verify that ENTU2 cannot delete BC0. (Assertion #13)</w:t>
      </w:r>
      <w:r w:rsidR="00341A50">
        <w:t xml:space="preserve"> (Fail b/c enterprise can’t share BC)</w:t>
      </w:r>
    </w:p>
    <w:p w14:paraId="4B40E652" w14:textId="25855175" w:rsidR="00566759" w:rsidRDefault="00566759" w:rsidP="00581A44">
      <w:pPr>
        <w:pStyle w:val="ListParagraph"/>
        <w:numPr>
          <w:ilvl w:val="0"/>
          <w:numId w:val="152"/>
        </w:numPr>
      </w:pPr>
      <w:r>
        <w:t>ENTU2 edits BC3 (BC3 data update, add, update, remove BC3 values). (Assertion #14)</w:t>
      </w:r>
      <w:r w:rsidR="00655785">
        <w:t xml:space="preserve"> (Pass, test only with updating the name.)</w:t>
      </w:r>
    </w:p>
    <w:p w14:paraId="49D92C89" w14:textId="5E1C1A86" w:rsidR="00566759" w:rsidRDefault="00566759" w:rsidP="00581A44">
      <w:pPr>
        <w:pStyle w:val="ListParagraph"/>
        <w:numPr>
          <w:ilvl w:val="0"/>
          <w:numId w:val="152"/>
        </w:numPr>
      </w:pPr>
      <w:r>
        <w:t>ENTU2 logs out.</w:t>
      </w:r>
    </w:p>
    <w:p w14:paraId="77327306" w14:textId="28B95583" w:rsidR="00655785" w:rsidRDefault="00655785" w:rsidP="00581A44">
      <w:pPr>
        <w:pStyle w:val="ListParagraph"/>
        <w:numPr>
          <w:ilvl w:val="0"/>
          <w:numId w:val="152"/>
        </w:numPr>
      </w:pPr>
      <w:r>
        <w:t>ENTU1 logs in.</w:t>
      </w:r>
    </w:p>
    <w:p w14:paraId="559206CF" w14:textId="557BAA89" w:rsidR="00655785" w:rsidRDefault="00655785" w:rsidP="00655785">
      <w:pPr>
        <w:pStyle w:val="ListParagraph"/>
        <w:numPr>
          <w:ilvl w:val="0"/>
          <w:numId w:val="152"/>
        </w:numPr>
      </w:pPr>
      <w:r>
        <w:t>Verify that ENTU1 cannot share BC3. (Assertion #15) (Pass)</w:t>
      </w:r>
    </w:p>
    <w:p w14:paraId="19971F21" w14:textId="77777777" w:rsidR="00655785" w:rsidRDefault="00655785" w:rsidP="00366F37">
      <w:pPr>
        <w:pStyle w:val="ListParagraph"/>
      </w:pPr>
    </w:p>
    <w:p w14:paraId="2B8E718B" w14:textId="77777777" w:rsidR="00566759" w:rsidRPr="00EE2CCA" w:rsidRDefault="00566759" w:rsidP="00581A44">
      <w:pPr>
        <w:pStyle w:val="ListParagraph"/>
        <w:numPr>
          <w:ilvl w:val="0"/>
          <w:numId w:val="152"/>
        </w:numPr>
      </w:pPr>
      <w:r w:rsidRPr="00EE2CCA">
        <w:t xml:space="preserve">The admin </w:t>
      </w:r>
      <w:r>
        <w:t xml:space="preserve">user </w:t>
      </w:r>
      <w:r w:rsidRPr="00EE2CCA">
        <w:t>logs in again.</w:t>
      </w:r>
    </w:p>
    <w:p w14:paraId="12A698F2" w14:textId="77777777" w:rsidR="00566759" w:rsidRDefault="00566759" w:rsidP="00581A44">
      <w:pPr>
        <w:pStyle w:val="ListParagraph"/>
        <w:numPr>
          <w:ilvl w:val="0"/>
          <w:numId w:val="152"/>
        </w:numPr>
      </w:pPr>
      <w:r w:rsidRPr="00EE2CCA">
        <w:t xml:space="preserve">The admin </w:t>
      </w:r>
      <w:r>
        <w:t>user shares CBC</w:t>
      </w:r>
      <w:r w:rsidRPr="00EE2CCA">
        <w:t>.</w:t>
      </w:r>
    </w:p>
    <w:p w14:paraId="1C463F47" w14:textId="77777777" w:rsidR="00566759" w:rsidRDefault="00566759" w:rsidP="00581A44">
      <w:pPr>
        <w:pStyle w:val="ListParagraph"/>
        <w:numPr>
          <w:ilvl w:val="0"/>
          <w:numId w:val="152"/>
        </w:numPr>
      </w:pPr>
      <w:r>
        <w:t>The admin user logs out.</w:t>
      </w:r>
    </w:p>
    <w:p w14:paraId="4DF64595" w14:textId="77777777" w:rsidR="00566759" w:rsidRDefault="00566759" w:rsidP="00581A44">
      <w:pPr>
        <w:pStyle w:val="ListParagraph"/>
        <w:numPr>
          <w:ilvl w:val="0"/>
          <w:numId w:val="152"/>
        </w:numPr>
      </w:pPr>
      <w:r>
        <w:t>ENTU2 logs in as an enterprise end user.</w:t>
      </w:r>
    </w:p>
    <w:p w14:paraId="7BD84735" w14:textId="0648CB0B" w:rsidR="00566759" w:rsidRDefault="00566759" w:rsidP="00581A44">
      <w:pPr>
        <w:pStyle w:val="ListParagraph"/>
        <w:numPr>
          <w:ilvl w:val="0"/>
          <w:numId w:val="152"/>
        </w:numPr>
      </w:pPr>
      <w:r>
        <w:t>Verify that ENTU2 cannot make change or delete BC3. (Assertion #13, 16</w:t>
      </w:r>
      <w:r w:rsidR="00655785">
        <w:t xml:space="preserve"> (Not tested duplication with assertion #10)</w:t>
      </w:r>
      <w:r>
        <w:t>)</w:t>
      </w:r>
    </w:p>
    <w:p w14:paraId="3330B38A" w14:textId="77777777" w:rsidR="00566759" w:rsidRDefault="00566759" w:rsidP="00566759">
      <w:r>
        <w:t>Assertions covered in this test case:</w:t>
      </w:r>
    </w:p>
    <w:p w14:paraId="6E649590" w14:textId="77777777" w:rsidR="00566759" w:rsidRPr="00056263" w:rsidRDefault="00566759" w:rsidP="00581A44">
      <w:pPr>
        <w:pStyle w:val="ListParagraph"/>
        <w:numPr>
          <w:ilvl w:val="0"/>
          <w:numId w:val="153"/>
        </w:numPr>
      </w:pPr>
      <w:r w:rsidRPr="00056263">
        <w:t>An enterprise admin user can create a business context.</w:t>
      </w:r>
    </w:p>
    <w:p w14:paraId="23CAACC0" w14:textId="77777777" w:rsidR="00566759" w:rsidRPr="00056263" w:rsidRDefault="00566759" w:rsidP="00581A44">
      <w:pPr>
        <w:pStyle w:val="ListParagraph"/>
        <w:numPr>
          <w:ilvl w:val="0"/>
          <w:numId w:val="153"/>
        </w:numPr>
      </w:pPr>
      <w:r w:rsidRPr="00056263">
        <w:lastRenderedPageBreak/>
        <w:t>An enterprise admin user can share a business context.</w:t>
      </w:r>
    </w:p>
    <w:p w14:paraId="315209E8" w14:textId="77777777" w:rsidR="00566759" w:rsidRPr="00E64087" w:rsidRDefault="00566759" w:rsidP="00581A44">
      <w:pPr>
        <w:pStyle w:val="ListParagraph"/>
        <w:numPr>
          <w:ilvl w:val="0"/>
          <w:numId w:val="153"/>
        </w:numPr>
      </w:pPr>
      <w:r w:rsidRPr="00E64087">
        <w:t>An enterprise end user can create a business context.</w:t>
      </w:r>
    </w:p>
    <w:p w14:paraId="3352E00D" w14:textId="12746752" w:rsidR="00566759" w:rsidRPr="00E64087" w:rsidRDefault="00566759" w:rsidP="00581A44">
      <w:pPr>
        <w:pStyle w:val="ListParagraph"/>
        <w:numPr>
          <w:ilvl w:val="0"/>
          <w:numId w:val="153"/>
        </w:numPr>
      </w:pPr>
      <w:r w:rsidRPr="00E64087">
        <w:t xml:space="preserve">An enterprise end user cannot </w:t>
      </w:r>
      <w:r w:rsidR="003B258A">
        <w:t>select</w:t>
      </w:r>
      <w:r w:rsidR="00005B73">
        <w:t xml:space="preserve"> </w:t>
      </w:r>
      <w:r w:rsidR="00A55550">
        <w:t xml:space="preserve">private </w:t>
      </w:r>
      <w:r w:rsidR="00005B73">
        <w:t>OAGi ctx ctg</w:t>
      </w:r>
      <w:r w:rsidRPr="00E64087">
        <w:t>.</w:t>
      </w:r>
    </w:p>
    <w:p w14:paraId="0D6A133D" w14:textId="084C96D8" w:rsidR="00566759" w:rsidRPr="00E64087" w:rsidRDefault="00566759" w:rsidP="00581A44">
      <w:pPr>
        <w:pStyle w:val="ListParagraph"/>
        <w:numPr>
          <w:ilvl w:val="0"/>
          <w:numId w:val="153"/>
        </w:numPr>
      </w:pPr>
      <w:r w:rsidRPr="00E64087">
        <w:t xml:space="preserve">An enterprise end user can </w:t>
      </w:r>
      <w:r w:rsidR="00005B73">
        <w:t>select</w:t>
      </w:r>
      <w:r w:rsidRPr="00E64087">
        <w:t xml:space="preserve"> enterprise users shared context categories.</w:t>
      </w:r>
    </w:p>
    <w:p w14:paraId="3970CDB2" w14:textId="70534C04" w:rsidR="00566759" w:rsidRPr="00E64087" w:rsidRDefault="00566759" w:rsidP="00581A44">
      <w:pPr>
        <w:pStyle w:val="ListParagraph"/>
        <w:numPr>
          <w:ilvl w:val="0"/>
          <w:numId w:val="153"/>
        </w:numPr>
      </w:pPr>
      <w:r w:rsidRPr="00E64087">
        <w:t xml:space="preserve">An enterprise end user can </w:t>
      </w:r>
      <w:r w:rsidR="00005B73">
        <w:t xml:space="preserve">select </w:t>
      </w:r>
      <w:r w:rsidRPr="00E64087">
        <w:t>OAGi developers shared context categories.</w:t>
      </w:r>
    </w:p>
    <w:p w14:paraId="37900AE5" w14:textId="77777777" w:rsidR="00566759" w:rsidRPr="0076143B" w:rsidRDefault="00566759" w:rsidP="00581A44">
      <w:pPr>
        <w:pStyle w:val="ListParagraph"/>
        <w:numPr>
          <w:ilvl w:val="0"/>
          <w:numId w:val="153"/>
        </w:numPr>
      </w:pPr>
      <w:r w:rsidRPr="0076143B">
        <w:t>An enterprise end user cannot see a list of business contexts that are not shared.</w:t>
      </w:r>
    </w:p>
    <w:p w14:paraId="2BFEB5E1" w14:textId="492BB27D" w:rsidR="00566759" w:rsidRPr="00231C8F" w:rsidRDefault="00566759" w:rsidP="00581A44">
      <w:pPr>
        <w:pStyle w:val="ListParagraph"/>
        <w:numPr>
          <w:ilvl w:val="0"/>
          <w:numId w:val="153"/>
        </w:numPr>
      </w:pPr>
      <w:r w:rsidRPr="00231C8F">
        <w:t xml:space="preserve">An enterprise end user can see </w:t>
      </w:r>
      <w:r w:rsidR="002573AA">
        <w:t>in the</w:t>
      </w:r>
      <w:r w:rsidR="002573AA" w:rsidRPr="00231C8F">
        <w:t xml:space="preserve"> </w:t>
      </w:r>
      <w:r w:rsidRPr="00231C8F">
        <w:t xml:space="preserve">list </w:t>
      </w:r>
      <w:r w:rsidR="002573AA">
        <w:t>enterprise-shared</w:t>
      </w:r>
      <w:r w:rsidR="002573AA" w:rsidRPr="00231C8F">
        <w:t xml:space="preserve"> </w:t>
      </w:r>
      <w:r w:rsidRPr="00231C8F">
        <w:t>business contexts.</w:t>
      </w:r>
    </w:p>
    <w:p w14:paraId="6594458A" w14:textId="4267863B" w:rsidR="00566759" w:rsidRPr="00937343" w:rsidRDefault="00566759" w:rsidP="00581A44">
      <w:pPr>
        <w:pStyle w:val="ListParagraph"/>
        <w:numPr>
          <w:ilvl w:val="0"/>
          <w:numId w:val="153"/>
        </w:numPr>
      </w:pPr>
      <w:r w:rsidRPr="00937343">
        <w:t xml:space="preserve">An enterprise end user can see </w:t>
      </w:r>
      <w:r w:rsidR="002573AA">
        <w:t>in the</w:t>
      </w:r>
      <w:r w:rsidRPr="00937343">
        <w:t xml:space="preserve"> list </w:t>
      </w:r>
      <w:r w:rsidR="002573AA">
        <w:t>OAGi shared</w:t>
      </w:r>
      <w:r w:rsidR="002573AA" w:rsidRPr="00937343">
        <w:t xml:space="preserve"> </w:t>
      </w:r>
      <w:r w:rsidRPr="00937343">
        <w:t>business contexts.</w:t>
      </w:r>
    </w:p>
    <w:p w14:paraId="043C9FF2" w14:textId="795D9390" w:rsidR="00566759" w:rsidRPr="00661AE4" w:rsidRDefault="00E32B57" w:rsidP="00581A44">
      <w:pPr>
        <w:pStyle w:val="ListParagraph"/>
        <w:numPr>
          <w:ilvl w:val="0"/>
          <w:numId w:val="153"/>
        </w:numPr>
      </w:pPr>
      <w:r>
        <w:t>E</w:t>
      </w:r>
      <w:r w:rsidR="00566759" w:rsidRPr="00661AE4">
        <w:t>nterprise end user</w:t>
      </w:r>
      <w:r>
        <w:t>s</w:t>
      </w:r>
      <w:r w:rsidR="00566759" w:rsidRPr="00661AE4">
        <w:t xml:space="preserve"> can see details of shared </w:t>
      </w:r>
      <w:r w:rsidR="00566759" w:rsidRPr="00937343">
        <w:t>business contexts</w:t>
      </w:r>
      <w:r w:rsidR="00566759" w:rsidRPr="00661AE4">
        <w:t xml:space="preserve"> but cannot make change</w:t>
      </w:r>
      <w:r w:rsidR="00566759">
        <w:t xml:space="preserve"> or drill down to see details of context schemes or context categories</w:t>
      </w:r>
      <w:r w:rsidR="00566759" w:rsidRPr="00661AE4">
        <w:t>.</w:t>
      </w:r>
    </w:p>
    <w:p w14:paraId="24D0AE1B" w14:textId="71A418CA" w:rsidR="00566759" w:rsidRPr="002962CA" w:rsidRDefault="00BE32F2" w:rsidP="00581A44">
      <w:pPr>
        <w:pStyle w:val="ListParagraph"/>
        <w:numPr>
          <w:ilvl w:val="0"/>
          <w:numId w:val="153"/>
        </w:numPr>
      </w:pPr>
      <w:r>
        <w:t>E</w:t>
      </w:r>
      <w:r w:rsidR="00566759" w:rsidRPr="002962CA">
        <w:t xml:space="preserve">nterprise end user can see </w:t>
      </w:r>
      <w:r>
        <w:t>in the</w:t>
      </w:r>
      <w:r w:rsidRPr="002962CA">
        <w:t xml:space="preserve"> </w:t>
      </w:r>
      <w:r w:rsidR="00566759" w:rsidRPr="002962CA">
        <w:t>list business contexts</w:t>
      </w:r>
      <w:r>
        <w:t xml:space="preserve"> of this</w:t>
      </w:r>
      <w:r w:rsidR="00566759" w:rsidRPr="002962CA">
        <w:t xml:space="preserve"> tenant.</w:t>
      </w:r>
    </w:p>
    <w:p w14:paraId="74B3F535" w14:textId="77777777" w:rsidR="00566759" w:rsidRPr="00680E89" w:rsidRDefault="00566759" w:rsidP="00581A44">
      <w:pPr>
        <w:pStyle w:val="ListParagraph"/>
        <w:numPr>
          <w:ilvl w:val="0"/>
          <w:numId w:val="153"/>
        </w:numPr>
      </w:pPr>
      <w:r w:rsidRPr="00680E89">
        <w:t>An enterprise end user can delete business contexts, including the ones owned by users from the same enterprise tenant.</w:t>
      </w:r>
    </w:p>
    <w:p w14:paraId="36D2E352" w14:textId="1FF05700" w:rsidR="00566759" w:rsidRPr="00680E89" w:rsidRDefault="00566759" w:rsidP="00581A44">
      <w:pPr>
        <w:pStyle w:val="ListParagraph"/>
        <w:numPr>
          <w:ilvl w:val="0"/>
          <w:numId w:val="153"/>
        </w:numPr>
      </w:pPr>
      <w:r w:rsidRPr="00680E89">
        <w:t xml:space="preserve">An enterprise end user cannot </w:t>
      </w:r>
      <w:r w:rsidR="00341A50">
        <w:t xml:space="preserve">change or </w:t>
      </w:r>
      <w:r w:rsidRPr="00680E89">
        <w:t xml:space="preserve">delete </w:t>
      </w:r>
      <w:r w:rsidR="00341A50">
        <w:t xml:space="preserve">his enterprise shared </w:t>
      </w:r>
      <w:r w:rsidRPr="00680E89">
        <w:t>business contexts.</w:t>
      </w:r>
    </w:p>
    <w:p w14:paraId="53679E60" w14:textId="6CAC7B65" w:rsidR="00566759" w:rsidRPr="00680E89" w:rsidRDefault="00341A50" w:rsidP="00341A50">
      <w:pPr>
        <w:pStyle w:val="ListParagraph"/>
        <w:numPr>
          <w:ilvl w:val="0"/>
          <w:numId w:val="153"/>
        </w:numPr>
      </w:pPr>
      <w:r w:rsidRPr="00341A50">
        <w:t>Enterprise end users can edit private business contexts even created by another user of the same tenant</w:t>
      </w:r>
      <w:r w:rsidR="00566759" w:rsidRPr="00680E89">
        <w:t>.</w:t>
      </w:r>
    </w:p>
    <w:p w14:paraId="49339DB2" w14:textId="77777777" w:rsidR="00566759" w:rsidRPr="001F1F84" w:rsidRDefault="00566759" w:rsidP="00581A44">
      <w:pPr>
        <w:pStyle w:val="ListParagraph"/>
        <w:numPr>
          <w:ilvl w:val="0"/>
          <w:numId w:val="153"/>
        </w:numPr>
      </w:pPr>
      <w:r w:rsidRPr="001F1F84">
        <w:t>An enterprise end user cannot share business context.</w:t>
      </w:r>
    </w:p>
    <w:p w14:paraId="5C3580D1" w14:textId="77777777" w:rsidR="00566759" w:rsidRPr="001F1F84" w:rsidRDefault="00566759" w:rsidP="00581A44">
      <w:pPr>
        <w:pStyle w:val="ListParagraph"/>
        <w:numPr>
          <w:ilvl w:val="0"/>
          <w:numId w:val="153"/>
        </w:numPr>
      </w:pPr>
      <w:r w:rsidRPr="001F1F84">
        <w:t>An enterprise end user cannot edit shared business context.</w:t>
      </w:r>
    </w:p>
    <w:bookmarkEnd w:id="540"/>
    <w:p w14:paraId="0B9BB2E3" w14:textId="5C5B4AD4" w:rsidR="00566759" w:rsidRDefault="00566759" w:rsidP="00566759">
      <w:pPr>
        <w:pStyle w:val="Heading2"/>
      </w:pPr>
      <w:r>
        <w:t>Enterprise end user fails to create Business Context due to omitting name</w:t>
      </w:r>
      <w:r w:rsidR="00814D97">
        <w:t xml:space="preserve"> (Not tested, not about user right)</w:t>
      </w:r>
    </w:p>
    <w:p w14:paraId="6F2A6396" w14:textId="77777777" w:rsidR="00566759" w:rsidRPr="00E35B7D" w:rsidRDefault="00566759" w:rsidP="00566759">
      <w:r>
        <w:t>Requirement document reference: Section 3.2.2, 2.1.2</w:t>
      </w:r>
    </w:p>
    <w:p w14:paraId="483B6961" w14:textId="77777777" w:rsidR="00566759" w:rsidRPr="00C028A8" w:rsidRDefault="00566759" w:rsidP="00566759">
      <w:r w:rsidRPr="00C028A8">
        <w:t>Pre-condition: A user with the username, aEntUser1, already exists with Enterprise end user role.</w:t>
      </w:r>
    </w:p>
    <w:p w14:paraId="2A4679B1" w14:textId="77777777" w:rsidR="00566759" w:rsidRPr="00C028A8" w:rsidRDefault="00566759" w:rsidP="00566759">
      <w:r w:rsidRPr="00C028A8">
        <w:t xml:space="preserve">Test Steps: </w:t>
      </w:r>
    </w:p>
    <w:p w14:paraId="6CB751C4" w14:textId="77777777" w:rsidR="00566759" w:rsidRPr="00DB7023" w:rsidRDefault="00566759" w:rsidP="00581A44">
      <w:pPr>
        <w:pStyle w:val="ListParagraph"/>
        <w:numPr>
          <w:ilvl w:val="0"/>
          <w:numId w:val="111"/>
        </w:numPr>
      </w:pPr>
      <w:r w:rsidRPr="00DB7023">
        <w:t xml:space="preserve">A user with the </w:t>
      </w:r>
      <w:r w:rsidRPr="00DB7023">
        <w:rPr>
          <w:noProof/>
        </w:rPr>
        <w:t xml:space="preserve">Enterprise tenant </w:t>
      </w:r>
      <w:r>
        <w:t xml:space="preserve">end </w:t>
      </w:r>
      <w:r w:rsidRPr="00DB7023">
        <w:rPr>
          <w:noProof/>
        </w:rPr>
        <w:t>user role logs</w:t>
      </w:r>
      <w:r w:rsidRPr="00DB7023">
        <w:t xml:space="preserve"> </w:t>
      </w:r>
      <w:r w:rsidRPr="00DB7023">
        <w:rPr>
          <w:noProof/>
        </w:rPr>
        <w:t>in</w:t>
      </w:r>
      <w:r w:rsidRPr="00DB7023">
        <w:t>.</w:t>
      </w:r>
    </w:p>
    <w:p w14:paraId="4FC8BD9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accesses the </w:t>
      </w:r>
      <w:r>
        <w:t>business context</w:t>
      </w:r>
      <w:r w:rsidRPr="00C028A8">
        <w:t xml:space="preserve"> management functionality.</w:t>
      </w:r>
    </w:p>
    <w:p w14:paraId="631D5D2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creates new </w:t>
      </w:r>
      <w:r>
        <w:t>business context</w:t>
      </w:r>
      <w:r w:rsidRPr="00C028A8">
        <w:t xml:space="preserve">, </w:t>
      </w:r>
      <w:r>
        <w:t>but omits the name.</w:t>
      </w:r>
    </w:p>
    <w:p w14:paraId="788ACC0C" w14:textId="77777777" w:rsidR="00566759" w:rsidRPr="005D4B28" w:rsidRDefault="00566759" w:rsidP="00581A44">
      <w:pPr>
        <w:pStyle w:val="ListParagraph"/>
        <w:numPr>
          <w:ilvl w:val="0"/>
          <w:numId w:val="111"/>
        </w:numPr>
      </w:pPr>
      <w:r w:rsidRPr="005D4B28">
        <w:t xml:space="preserve">Verify that </w:t>
      </w:r>
      <w:r>
        <w:t>business context creation fails</w:t>
      </w:r>
      <w:r w:rsidRPr="005D4B28">
        <w:t>.</w:t>
      </w:r>
    </w:p>
    <w:p w14:paraId="7FC2DB5F" w14:textId="3CE0784B" w:rsidR="00566759" w:rsidRDefault="00566759" w:rsidP="00566759">
      <w:pPr>
        <w:pStyle w:val="Heading2"/>
      </w:pPr>
      <w:r>
        <w:t>Enterprise end user fails to edit Business Context due to omitting name</w:t>
      </w:r>
      <w:r w:rsidR="00814D97">
        <w:t xml:space="preserve"> (Not tested, not about user right)</w:t>
      </w:r>
    </w:p>
    <w:p w14:paraId="7166C4D1" w14:textId="77777777" w:rsidR="00566759" w:rsidRPr="00E35B7D" w:rsidRDefault="00566759" w:rsidP="00566759">
      <w:r>
        <w:t>Requirement document reference: Section 3.2.2, 2.1.2</w:t>
      </w:r>
    </w:p>
    <w:p w14:paraId="0E998921" w14:textId="77777777" w:rsidR="00566759" w:rsidRPr="00C028A8" w:rsidRDefault="00566759" w:rsidP="00566759">
      <w:r w:rsidRPr="00C028A8">
        <w:t>Pre-condition: A user with the username, aEntUser1, already exists with Enterprise end user role.</w:t>
      </w:r>
      <w:r>
        <w:t xml:space="preserve"> Business Context, aBizCtx, already exists</w:t>
      </w:r>
      <w:r w:rsidRPr="00C028A8">
        <w:t>.</w:t>
      </w:r>
    </w:p>
    <w:p w14:paraId="332E6C90" w14:textId="77777777" w:rsidR="00566759" w:rsidRPr="00C028A8" w:rsidRDefault="00566759" w:rsidP="00566759">
      <w:r w:rsidRPr="00C028A8">
        <w:t xml:space="preserve">Test Steps: </w:t>
      </w:r>
    </w:p>
    <w:p w14:paraId="1707A549" w14:textId="77777777" w:rsidR="00566759" w:rsidRPr="00C028A8" w:rsidRDefault="00566759" w:rsidP="00581A44">
      <w:pPr>
        <w:pStyle w:val="ListParagraph"/>
        <w:numPr>
          <w:ilvl w:val="0"/>
          <w:numId w:val="112"/>
        </w:numPr>
      </w:pPr>
      <w:r w:rsidRPr="00C028A8">
        <w:t xml:space="preserve">A user with the </w:t>
      </w:r>
      <w:r>
        <w:t xml:space="preserve">Enterprise end user </w:t>
      </w:r>
      <w:r w:rsidRPr="00C028A8">
        <w:t>role</w:t>
      </w:r>
      <w:r>
        <w:t>, aEntUser1,</w:t>
      </w:r>
      <w:r w:rsidRPr="00C028A8">
        <w:t xml:space="preserve"> logs in.</w:t>
      </w:r>
    </w:p>
    <w:p w14:paraId="1B5C9440" w14:textId="77777777" w:rsidR="00566759" w:rsidRPr="00C028A8" w:rsidRDefault="00566759" w:rsidP="00581A44">
      <w:pPr>
        <w:pStyle w:val="ListParagraph"/>
        <w:numPr>
          <w:ilvl w:val="0"/>
          <w:numId w:val="112"/>
        </w:numPr>
      </w:pPr>
      <w:r w:rsidRPr="00C028A8">
        <w:t xml:space="preserve">The Enterprise </w:t>
      </w:r>
      <w:r>
        <w:t xml:space="preserve">end </w:t>
      </w:r>
      <w:r w:rsidRPr="00C028A8">
        <w:t>user accesses the context category management functionality.</w:t>
      </w:r>
    </w:p>
    <w:p w14:paraId="49B00D9A" w14:textId="77777777" w:rsidR="00566759" w:rsidRPr="00C028A8" w:rsidRDefault="00566759" w:rsidP="00581A44">
      <w:pPr>
        <w:pStyle w:val="ListParagraph"/>
        <w:numPr>
          <w:ilvl w:val="0"/>
          <w:numId w:val="112"/>
        </w:numPr>
      </w:pPr>
      <w:r w:rsidRPr="00C028A8">
        <w:lastRenderedPageBreak/>
        <w:t xml:space="preserve">The Enterprise </w:t>
      </w:r>
      <w:r>
        <w:t xml:space="preserve">end </w:t>
      </w:r>
      <w:r w:rsidRPr="00C028A8">
        <w:t xml:space="preserve">user </w:t>
      </w:r>
      <w:r>
        <w:t>removes the value for business context name</w:t>
      </w:r>
      <w:r w:rsidRPr="00C028A8">
        <w:t>.</w:t>
      </w:r>
    </w:p>
    <w:p w14:paraId="0206A930" w14:textId="77777777" w:rsidR="00566759" w:rsidRDefault="00566759" w:rsidP="00581A44">
      <w:pPr>
        <w:pStyle w:val="ListParagraph"/>
        <w:numPr>
          <w:ilvl w:val="0"/>
          <w:numId w:val="112"/>
        </w:numPr>
      </w:pPr>
      <w:r w:rsidRPr="00C028A8">
        <w:t xml:space="preserve">Verify that </w:t>
      </w:r>
      <w:r>
        <w:t xml:space="preserve">business context edits failed. </w:t>
      </w:r>
    </w:p>
    <w:p w14:paraId="54953A8D" w14:textId="77777777" w:rsidR="00566759" w:rsidRDefault="00566759" w:rsidP="00566759">
      <w:pPr>
        <w:pStyle w:val="Heading2"/>
      </w:pPr>
      <w:r>
        <w:t>Enterprise end user’s authorized management of profile BODs</w:t>
      </w:r>
    </w:p>
    <w:p w14:paraId="7BF42231" w14:textId="63BE5427" w:rsidR="00566759" w:rsidRPr="00FE229D" w:rsidRDefault="00566759" w:rsidP="00566759">
      <w:r w:rsidRPr="00FE229D">
        <w:t xml:space="preserve">Pre-condition: At least two users, say ENTU1 and ENTU2, with both enterprise end user and OAGi developer roles exist. Free </w:t>
      </w:r>
      <w:r w:rsidRPr="002A4B85">
        <w:t>profile BODs published by the OAGi tenant exist in the system</w:t>
      </w:r>
      <w:r w:rsidRPr="00FE229D">
        <w:t xml:space="preserve">. </w:t>
      </w:r>
      <w:r w:rsidRPr="004812C2">
        <w:t>Private and shared OAGi tenant profile BODs exist in the system that are created by different OAGi developers, as well as by ENTU1 and ENTU2 in the OAGi developer role capacity</w:t>
      </w:r>
      <w:r w:rsidRPr="00FE229D">
        <w:t>, and are in varying states</w:t>
      </w:r>
      <w:r w:rsidRPr="00366F37">
        <w:rPr>
          <w:b/>
          <w:bCs/>
        </w:rPr>
        <w:t>. Private and shared enterprise tenants profile BODs exist in the system that are in varying states, some of which are owned by ENTU1 and ENTU2 in their enterprise end user capacities</w:t>
      </w:r>
      <w:r w:rsidRPr="00FE229D">
        <w:t>.</w:t>
      </w:r>
      <w:r w:rsidR="0090573A">
        <w:t xml:space="preserve"> (Couldn’t make a profile BOD free </w:t>
      </w:r>
      <w:r w:rsidR="00AB224B">
        <w:t>for the one created by a user with both Ent and OAGi roles, even though the PB was created in an OAGi role.)</w:t>
      </w:r>
    </w:p>
    <w:p w14:paraId="5FD0A304" w14:textId="77777777" w:rsidR="00566759" w:rsidRPr="00C028A8" w:rsidRDefault="00566759" w:rsidP="00566759">
      <w:r w:rsidRPr="00C028A8">
        <w:t xml:space="preserve">Test Steps: </w:t>
      </w:r>
    </w:p>
    <w:p w14:paraId="620ABBF9" w14:textId="77777777" w:rsidR="00566759" w:rsidRPr="007F2259" w:rsidRDefault="00566759" w:rsidP="00581A44">
      <w:pPr>
        <w:pStyle w:val="ListParagraph"/>
        <w:numPr>
          <w:ilvl w:val="0"/>
          <w:numId w:val="157"/>
        </w:numPr>
      </w:pPr>
      <w:r w:rsidRPr="007F2259">
        <w:t>An enterprise admin user</w:t>
      </w:r>
      <w:r>
        <w:t>,</w:t>
      </w:r>
      <w:r w:rsidRPr="00713F77">
        <w:t xml:space="preserve"> ENTADx</w:t>
      </w:r>
      <w:r>
        <w:t>,</w:t>
      </w:r>
      <w:r w:rsidRPr="007F2259">
        <w:t xml:space="preserve"> logs into the system.</w:t>
      </w:r>
    </w:p>
    <w:p w14:paraId="50DA3265" w14:textId="77777777" w:rsidR="00566759" w:rsidRPr="007F2259" w:rsidRDefault="00566759" w:rsidP="00581A44">
      <w:pPr>
        <w:pStyle w:val="ListParagraph"/>
        <w:numPr>
          <w:ilvl w:val="0"/>
          <w:numId w:val="157"/>
        </w:numPr>
      </w:pPr>
      <w:r w:rsidRPr="007F2259">
        <w:t>The admin user creates new profile BODs and made some customizations, says PB0, PB1, PB2. The admin developer moves to publish PB0, but still leave PB1 in the Editing state and PB2 in the Candidate state.</w:t>
      </w:r>
    </w:p>
    <w:p w14:paraId="5DCC3EF5" w14:textId="77777777" w:rsidR="00566759" w:rsidRPr="007F2259" w:rsidRDefault="00566759" w:rsidP="00581A44">
      <w:pPr>
        <w:pStyle w:val="ListParagraph"/>
        <w:numPr>
          <w:ilvl w:val="0"/>
          <w:numId w:val="157"/>
        </w:numPr>
      </w:pPr>
      <w:r w:rsidRPr="007F2259">
        <w:t>The admin user shares PB0.</w:t>
      </w:r>
    </w:p>
    <w:p w14:paraId="7F9816EA" w14:textId="77777777" w:rsidR="00566759" w:rsidRPr="007F2259" w:rsidRDefault="00566759" w:rsidP="00581A44">
      <w:pPr>
        <w:pStyle w:val="ListParagraph"/>
        <w:numPr>
          <w:ilvl w:val="0"/>
          <w:numId w:val="157"/>
        </w:numPr>
      </w:pPr>
      <w:r w:rsidRPr="007F2259">
        <w:t>The admin user logs out.</w:t>
      </w:r>
    </w:p>
    <w:p w14:paraId="08B40E04" w14:textId="77777777" w:rsidR="00566759" w:rsidRDefault="00566759" w:rsidP="00581A44">
      <w:pPr>
        <w:pStyle w:val="ListParagraph"/>
        <w:numPr>
          <w:ilvl w:val="0"/>
          <w:numId w:val="157"/>
        </w:numPr>
      </w:pPr>
      <w:r>
        <w:t>An enterprise end user, says ENTU1, logs into the system.</w:t>
      </w:r>
    </w:p>
    <w:p w14:paraId="7E8A5E6E" w14:textId="77777777" w:rsidR="00566759" w:rsidRPr="00E17B7D" w:rsidRDefault="00566759" w:rsidP="00581A44">
      <w:pPr>
        <w:pStyle w:val="ListParagraph"/>
        <w:numPr>
          <w:ilvl w:val="0"/>
          <w:numId w:val="157"/>
        </w:numPr>
      </w:pPr>
      <w:r w:rsidRPr="00E17B7D">
        <w:t>ENTU1 creates new profile BODs with some customizations (here, make sure that the local and global extension functions are invoked in the customizations), says PB3, PB4, PB5, and PB6. ENTU1 advances PB3 to the Published state while PB4 and PB6 are left in the Editing state and PB5 is in the Candidate state. (Assertion #</w:t>
      </w:r>
      <w:r w:rsidRPr="00E17B7D">
        <w:fldChar w:fldCharType="begin"/>
      </w:r>
      <w:r w:rsidRPr="00E17B7D">
        <w:instrText xml:space="preserve"> REF _Ref489167170 \w \h </w:instrText>
      </w:r>
      <w:r w:rsidRPr="00E17B7D">
        <w:fldChar w:fldCharType="separate"/>
      </w:r>
      <w:r w:rsidRPr="00E17B7D">
        <w:t>1</w:t>
      </w:r>
      <w:r w:rsidRPr="00E17B7D">
        <w:fldChar w:fldCharType="end"/>
      </w:r>
      <w:r w:rsidRPr="00E17B7D">
        <w:t xml:space="preserve">, </w:t>
      </w:r>
      <w:r w:rsidRPr="00E17B7D">
        <w:fldChar w:fldCharType="begin"/>
      </w:r>
      <w:r w:rsidRPr="00E17B7D">
        <w:instrText xml:space="preserve"> REF _Ref489167176 \w \h </w:instrText>
      </w:r>
      <w:r w:rsidRPr="00E17B7D">
        <w:fldChar w:fldCharType="separate"/>
      </w:r>
      <w:r w:rsidRPr="00E17B7D">
        <w:t>2</w:t>
      </w:r>
      <w:r w:rsidRPr="00E17B7D">
        <w:fldChar w:fldCharType="end"/>
      </w:r>
      <w:r w:rsidRPr="00E17B7D">
        <w:t xml:space="preserve">, </w:t>
      </w:r>
      <w:r w:rsidRPr="00E17B7D">
        <w:fldChar w:fldCharType="begin"/>
      </w:r>
      <w:r w:rsidRPr="00E17B7D">
        <w:instrText xml:space="preserve"> REF _Ref489167177 \w \h </w:instrText>
      </w:r>
      <w:r w:rsidRPr="00E17B7D">
        <w:fldChar w:fldCharType="separate"/>
      </w:r>
      <w:r w:rsidRPr="00E17B7D">
        <w:t>3</w:t>
      </w:r>
      <w:r w:rsidRPr="00E17B7D">
        <w:fldChar w:fldCharType="end"/>
      </w:r>
      <w:r w:rsidRPr="00E17B7D">
        <w:t xml:space="preserve">, </w:t>
      </w:r>
      <w:r w:rsidRPr="00E17B7D">
        <w:fldChar w:fldCharType="begin"/>
      </w:r>
      <w:r w:rsidRPr="00E17B7D">
        <w:instrText xml:space="preserve"> REF _Ref489167184 \w \h </w:instrText>
      </w:r>
      <w:r w:rsidRPr="00E17B7D">
        <w:fldChar w:fldCharType="separate"/>
      </w:r>
      <w:r w:rsidRPr="00E17B7D">
        <w:t>4</w:t>
      </w:r>
      <w:r w:rsidRPr="00E17B7D">
        <w:fldChar w:fldCharType="end"/>
      </w:r>
      <w:r w:rsidRPr="00E17B7D">
        <w:t>)</w:t>
      </w:r>
    </w:p>
    <w:p w14:paraId="1D559DE5" w14:textId="77777777" w:rsidR="00566759" w:rsidRPr="00014993" w:rsidRDefault="00566759" w:rsidP="00581A44">
      <w:pPr>
        <w:pStyle w:val="ListParagraph"/>
        <w:numPr>
          <w:ilvl w:val="0"/>
          <w:numId w:val="157"/>
        </w:numPr>
      </w:pPr>
      <w:r w:rsidRPr="00014993">
        <w:t>Verify that ENTU1 cannot make any change to PB3</w:t>
      </w:r>
      <w:r w:rsidRPr="00014993">
        <w:rPr>
          <w:rStyle w:val="FootnoteReference"/>
        </w:rPr>
        <w:footnoteReference w:id="10"/>
      </w:r>
      <w:r w:rsidRPr="00014993">
        <w:t>. (Assertion #</w:t>
      </w:r>
      <w:r w:rsidRPr="00014993">
        <w:fldChar w:fldCharType="begin"/>
      </w:r>
      <w:r w:rsidRPr="00014993">
        <w:instrText xml:space="preserve"> REF _Ref489167370 \w \h </w:instrText>
      </w:r>
      <w:r w:rsidRPr="00014993">
        <w:fldChar w:fldCharType="separate"/>
      </w:r>
      <w:r w:rsidRPr="00014993">
        <w:t>6</w:t>
      </w:r>
      <w:r w:rsidRPr="00014993">
        <w:fldChar w:fldCharType="end"/>
      </w:r>
      <w:r w:rsidRPr="00014993">
        <w:t>)</w:t>
      </w:r>
    </w:p>
    <w:p w14:paraId="78971E73" w14:textId="77777777" w:rsidR="00566759" w:rsidRPr="00014993" w:rsidRDefault="00566759" w:rsidP="00581A44">
      <w:pPr>
        <w:pStyle w:val="ListParagraph"/>
        <w:numPr>
          <w:ilvl w:val="0"/>
          <w:numId w:val="157"/>
        </w:numPr>
      </w:pPr>
      <w:r w:rsidRPr="00014993">
        <w:t>Verify that ENTU1 cannot make any change to PB5 except changing the state back to Editing or deleting it (note keep PB5 at the Editing state, just check that button to change the state back is enabled). (Assertion #</w:t>
      </w:r>
      <w:r w:rsidRPr="00014993">
        <w:fldChar w:fldCharType="begin"/>
      </w:r>
      <w:r w:rsidRPr="00014993">
        <w:instrText xml:space="preserve"> REF _Ref489167564 \w \h </w:instrText>
      </w:r>
      <w:r w:rsidRPr="00014993">
        <w:fldChar w:fldCharType="separate"/>
      </w:r>
      <w:r w:rsidRPr="00014993">
        <w:t>5</w:t>
      </w:r>
      <w:r w:rsidRPr="00014993">
        <w:fldChar w:fldCharType="end"/>
      </w:r>
      <w:r w:rsidRPr="00014993">
        <w:t>)</w:t>
      </w:r>
    </w:p>
    <w:p w14:paraId="58780DD3" w14:textId="77777777" w:rsidR="00566759" w:rsidRPr="00014993" w:rsidRDefault="00566759" w:rsidP="00581A44">
      <w:pPr>
        <w:pStyle w:val="ListParagraph"/>
        <w:numPr>
          <w:ilvl w:val="0"/>
          <w:numId w:val="157"/>
        </w:numPr>
      </w:pPr>
      <w:r w:rsidRPr="00014993">
        <w:t>Verify that ENTU1 can successfully delete PB6. (Assertion #</w:t>
      </w:r>
      <w:r w:rsidRPr="00014993">
        <w:fldChar w:fldCharType="begin"/>
      </w:r>
      <w:r w:rsidRPr="00014993">
        <w:instrText xml:space="preserve"> REF _Ref489167585 \w \h </w:instrText>
      </w:r>
      <w:r w:rsidRPr="00014993">
        <w:fldChar w:fldCharType="separate"/>
      </w:r>
      <w:r w:rsidRPr="00014993">
        <w:t>7</w:t>
      </w:r>
      <w:r w:rsidRPr="00014993">
        <w:fldChar w:fldCharType="end"/>
      </w:r>
      <w:r w:rsidRPr="00014993">
        <w:t>)</w:t>
      </w:r>
    </w:p>
    <w:p w14:paraId="10B72ECC" w14:textId="77777777" w:rsidR="00566759" w:rsidRPr="00014993" w:rsidRDefault="00566759" w:rsidP="00581A44">
      <w:pPr>
        <w:pStyle w:val="ListParagraph"/>
        <w:numPr>
          <w:ilvl w:val="0"/>
          <w:numId w:val="157"/>
        </w:numPr>
      </w:pPr>
      <w:r w:rsidRPr="00014993">
        <w:t>Verify that ENTU1 cannot share PB0, PB1, and PB2. (Assertion #</w:t>
      </w:r>
      <w:r w:rsidRPr="00014993">
        <w:fldChar w:fldCharType="begin"/>
      </w:r>
      <w:r w:rsidRPr="00014993">
        <w:instrText xml:space="preserve"> REF _Ref489167713 \w \h </w:instrText>
      </w:r>
      <w:r w:rsidRPr="00014993">
        <w:fldChar w:fldCharType="separate"/>
      </w:r>
      <w:r w:rsidRPr="00014993">
        <w:t>8</w:t>
      </w:r>
      <w:r w:rsidRPr="00014993">
        <w:fldChar w:fldCharType="end"/>
      </w:r>
      <w:r w:rsidRPr="00014993">
        <w:t>)</w:t>
      </w:r>
    </w:p>
    <w:p w14:paraId="5E8B0519" w14:textId="77777777" w:rsidR="00566759" w:rsidRPr="00014993" w:rsidRDefault="00566759" w:rsidP="00581A44">
      <w:pPr>
        <w:pStyle w:val="ListParagraph"/>
        <w:numPr>
          <w:ilvl w:val="0"/>
          <w:numId w:val="157"/>
        </w:numPr>
      </w:pPr>
      <w:r w:rsidRPr="00014993">
        <w:t>Verify that ENTU1 cannot make PB0, PB1, and PB2 free. (Assertion #</w:t>
      </w:r>
      <w:r w:rsidRPr="00014993">
        <w:fldChar w:fldCharType="begin"/>
      </w:r>
      <w:r w:rsidRPr="00014993">
        <w:instrText xml:space="preserve"> REF _Ref489167721 \w \h </w:instrText>
      </w:r>
      <w:r w:rsidRPr="00014993">
        <w:fldChar w:fldCharType="separate"/>
      </w:r>
      <w:r w:rsidRPr="00014993">
        <w:t>9</w:t>
      </w:r>
      <w:r w:rsidRPr="00014993">
        <w:fldChar w:fldCharType="end"/>
      </w:r>
      <w:r w:rsidRPr="00014993">
        <w:t>)</w:t>
      </w:r>
    </w:p>
    <w:p w14:paraId="164F8ABE" w14:textId="77777777" w:rsidR="00566759" w:rsidRPr="00014993" w:rsidRDefault="00566759" w:rsidP="00581A44">
      <w:pPr>
        <w:pStyle w:val="ListParagraph"/>
        <w:numPr>
          <w:ilvl w:val="0"/>
          <w:numId w:val="157"/>
        </w:numPr>
      </w:pPr>
      <w:r w:rsidRPr="00014993">
        <w:t>Verify that ENTU1 cannot share PB3, PB4, and PB5. (Assertion #</w:t>
      </w:r>
      <w:r w:rsidRPr="00014993">
        <w:fldChar w:fldCharType="begin"/>
      </w:r>
      <w:r w:rsidRPr="00014993">
        <w:instrText xml:space="preserve"> REF _Ref489167852 \w \h </w:instrText>
      </w:r>
      <w:r w:rsidRPr="00014993">
        <w:fldChar w:fldCharType="separate"/>
      </w:r>
      <w:r w:rsidRPr="00014993">
        <w:t>10</w:t>
      </w:r>
      <w:r w:rsidRPr="00014993">
        <w:fldChar w:fldCharType="end"/>
      </w:r>
      <w:r w:rsidRPr="00014993">
        <w:t>)</w:t>
      </w:r>
    </w:p>
    <w:p w14:paraId="048A5BC4" w14:textId="77777777" w:rsidR="00566759" w:rsidRPr="00014993" w:rsidRDefault="00566759" w:rsidP="00581A44">
      <w:pPr>
        <w:pStyle w:val="ListParagraph"/>
        <w:numPr>
          <w:ilvl w:val="0"/>
          <w:numId w:val="157"/>
        </w:numPr>
      </w:pPr>
      <w:r w:rsidRPr="00014993">
        <w:t>Verify that ENTU1 cannot make PB3, PB4, and PB5 free. (Assertion #</w:t>
      </w:r>
      <w:r w:rsidRPr="00014993">
        <w:fldChar w:fldCharType="begin"/>
      </w:r>
      <w:r w:rsidRPr="00014993">
        <w:instrText xml:space="preserve"> REF _Ref489167862 \w \h </w:instrText>
      </w:r>
      <w:r w:rsidRPr="00014993">
        <w:fldChar w:fldCharType="separate"/>
      </w:r>
      <w:r w:rsidRPr="00014993">
        <w:t>11</w:t>
      </w:r>
      <w:r w:rsidRPr="00014993">
        <w:fldChar w:fldCharType="end"/>
      </w:r>
      <w:r w:rsidRPr="00014993">
        <w:t>)</w:t>
      </w:r>
    </w:p>
    <w:p w14:paraId="4AEF1F48" w14:textId="77777777" w:rsidR="00566759" w:rsidRPr="00014993" w:rsidRDefault="00566759" w:rsidP="00581A44">
      <w:pPr>
        <w:pStyle w:val="ListParagraph"/>
        <w:numPr>
          <w:ilvl w:val="0"/>
          <w:numId w:val="157"/>
        </w:numPr>
      </w:pPr>
      <w:r w:rsidRPr="00014993">
        <w:t>ENTU1 logs out.</w:t>
      </w:r>
    </w:p>
    <w:p w14:paraId="528FE605" w14:textId="77777777" w:rsidR="00566759" w:rsidRPr="00014993" w:rsidRDefault="00566759" w:rsidP="00581A44">
      <w:pPr>
        <w:pStyle w:val="ListParagraph"/>
        <w:numPr>
          <w:ilvl w:val="0"/>
          <w:numId w:val="157"/>
        </w:numPr>
      </w:pPr>
      <w:r w:rsidRPr="00014993">
        <w:t xml:space="preserve">Another </w:t>
      </w:r>
      <w:r>
        <w:t>enterprise end user</w:t>
      </w:r>
      <w:r w:rsidRPr="00014993">
        <w:t>, says ENTU2, logs into the system.</w:t>
      </w:r>
    </w:p>
    <w:p w14:paraId="757837FD" w14:textId="77777777" w:rsidR="00566759" w:rsidRPr="005A6159" w:rsidRDefault="00566759" w:rsidP="00581A44">
      <w:pPr>
        <w:pStyle w:val="ListParagraph"/>
        <w:numPr>
          <w:ilvl w:val="0"/>
          <w:numId w:val="157"/>
        </w:numPr>
      </w:pPr>
      <w:r w:rsidRPr="005A6159">
        <w:t>ENTU2 views the list of profile BODs.</w:t>
      </w:r>
    </w:p>
    <w:p w14:paraId="2008CD83" w14:textId="77777777" w:rsidR="00566759" w:rsidRPr="005A6159" w:rsidRDefault="00566759" w:rsidP="00581A44">
      <w:pPr>
        <w:pStyle w:val="ListParagraph"/>
        <w:numPr>
          <w:ilvl w:val="0"/>
          <w:numId w:val="157"/>
        </w:numPr>
      </w:pPr>
      <w:r w:rsidRPr="005A6159">
        <w:t>Verify that enterprise users’ private profile BODs are not visible to ENTU2. (Assertion #</w:t>
      </w:r>
      <w:r w:rsidRPr="005A6159">
        <w:fldChar w:fldCharType="begin"/>
      </w:r>
      <w:r w:rsidRPr="005A6159">
        <w:instrText xml:space="preserve"> REF _Ref489167908 \w \h </w:instrText>
      </w:r>
      <w:r w:rsidRPr="005A6159">
        <w:fldChar w:fldCharType="separate"/>
      </w:r>
      <w:r w:rsidRPr="005A6159">
        <w:t>12</w:t>
      </w:r>
      <w:r w:rsidRPr="005A6159">
        <w:fldChar w:fldCharType="end"/>
      </w:r>
      <w:r w:rsidRPr="005A6159">
        <w:t>)</w:t>
      </w:r>
    </w:p>
    <w:p w14:paraId="0CC0E3F3" w14:textId="77777777" w:rsidR="00566759" w:rsidRPr="005A6159" w:rsidRDefault="00566759" w:rsidP="00581A44">
      <w:pPr>
        <w:pStyle w:val="ListParagraph"/>
        <w:numPr>
          <w:ilvl w:val="0"/>
          <w:numId w:val="157"/>
        </w:numPr>
      </w:pPr>
      <w:r w:rsidRPr="005A6159">
        <w:t>Verify that enterprise users’ shared profile BODs are visible to ENTU2 in the list. (Assertion #</w:t>
      </w:r>
      <w:r w:rsidRPr="005A6159">
        <w:fldChar w:fldCharType="begin"/>
      </w:r>
      <w:r w:rsidRPr="005A6159">
        <w:instrText xml:space="preserve"> REF _Ref489168041 \w \h </w:instrText>
      </w:r>
      <w:r w:rsidRPr="005A6159">
        <w:fldChar w:fldCharType="separate"/>
      </w:r>
      <w:r w:rsidRPr="005A6159">
        <w:t>13</w:t>
      </w:r>
      <w:r w:rsidRPr="005A6159">
        <w:fldChar w:fldCharType="end"/>
      </w:r>
      <w:r w:rsidRPr="005A6159">
        <w:t>)</w:t>
      </w:r>
    </w:p>
    <w:p w14:paraId="5EF58E15" w14:textId="77777777" w:rsidR="00566759" w:rsidRPr="005A6159" w:rsidRDefault="00566759" w:rsidP="00581A44">
      <w:pPr>
        <w:pStyle w:val="ListParagraph"/>
        <w:numPr>
          <w:ilvl w:val="0"/>
          <w:numId w:val="157"/>
        </w:numPr>
      </w:pPr>
      <w:r w:rsidRPr="005A6159">
        <w:lastRenderedPageBreak/>
        <w:t>Verify that PB0, PB1, PB2, PB3, PB4, and PB5 are in the list. (Assertion #</w:t>
      </w:r>
      <w:r w:rsidRPr="005A6159">
        <w:fldChar w:fldCharType="begin"/>
      </w:r>
      <w:r w:rsidRPr="005A6159">
        <w:instrText xml:space="preserve"> REF _Ref489168057 \w \h </w:instrText>
      </w:r>
      <w:r w:rsidRPr="005A6159">
        <w:fldChar w:fldCharType="separate"/>
      </w:r>
      <w:r w:rsidRPr="005A6159">
        <w:t>14</w:t>
      </w:r>
      <w:r w:rsidRPr="005A6159">
        <w:fldChar w:fldCharType="end"/>
      </w:r>
      <w:r w:rsidRPr="005A6159">
        <w:t>)</w:t>
      </w:r>
    </w:p>
    <w:p w14:paraId="0D58AD4C" w14:textId="77777777" w:rsidR="00566759" w:rsidRPr="00340CBA" w:rsidRDefault="00566759" w:rsidP="00581A44">
      <w:pPr>
        <w:pStyle w:val="ListParagraph"/>
        <w:numPr>
          <w:ilvl w:val="0"/>
          <w:numId w:val="157"/>
        </w:numPr>
      </w:pPr>
      <w:r w:rsidRPr="00340CBA">
        <w:t>Verify that ENTU2 can see the details of at least one of those visible enterprise users’ shared profile BODs but cannot make any change. Verify that ENTU2 cannot drill down to make change to the associated business context and context categories or see and edit the whole context scheme (the user should be able to see the context scheme values used in the business context). (Assertion #</w:t>
      </w:r>
      <w:r w:rsidRPr="00340CBA">
        <w:fldChar w:fldCharType="begin"/>
      </w:r>
      <w:r w:rsidRPr="00340CBA">
        <w:instrText xml:space="preserve"> REF _Ref489168150 \w \h </w:instrText>
      </w:r>
      <w:r w:rsidRPr="00340CBA">
        <w:fldChar w:fldCharType="separate"/>
      </w:r>
      <w:r w:rsidRPr="00340CBA">
        <w:t>15</w:t>
      </w:r>
      <w:r w:rsidRPr="00340CBA">
        <w:fldChar w:fldCharType="end"/>
      </w:r>
      <w:r w:rsidRPr="00340CBA">
        <w:t>)</w:t>
      </w:r>
    </w:p>
    <w:p w14:paraId="1DFD0524" w14:textId="77777777" w:rsidR="00566759" w:rsidRPr="00340CBA" w:rsidRDefault="00566759" w:rsidP="00581A44">
      <w:pPr>
        <w:pStyle w:val="ListParagraph"/>
        <w:numPr>
          <w:ilvl w:val="0"/>
          <w:numId w:val="157"/>
        </w:numPr>
      </w:pPr>
      <w:r w:rsidRPr="00340CBA">
        <w:t xml:space="preserve">Verify that ENTU2 can see the details of PB0 but cannot make any change (because it is published even though it is owned by the admin </w:t>
      </w:r>
      <w:r>
        <w:t>user</w:t>
      </w:r>
      <w:r w:rsidRPr="00340CBA">
        <w:t>). (Assertion #</w:t>
      </w:r>
      <w:r w:rsidRPr="00340CBA">
        <w:fldChar w:fldCharType="begin"/>
      </w:r>
      <w:r w:rsidRPr="00340CBA">
        <w:instrText xml:space="preserve"> REF _Ref489168207 \w \h </w:instrText>
      </w:r>
      <w:r w:rsidRPr="00340CBA">
        <w:fldChar w:fldCharType="separate"/>
      </w:r>
      <w:r w:rsidRPr="00340CBA">
        <w:t>16</w:t>
      </w:r>
      <w:r w:rsidRPr="00340CBA">
        <w:fldChar w:fldCharType="end"/>
      </w:r>
      <w:r w:rsidRPr="00340CBA">
        <w:t>)</w:t>
      </w:r>
    </w:p>
    <w:p w14:paraId="0EBB0954" w14:textId="77777777" w:rsidR="00566759" w:rsidRPr="00340CBA" w:rsidRDefault="00566759" w:rsidP="00581A44">
      <w:pPr>
        <w:pStyle w:val="ListParagraph"/>
        <w:numPr>
          <w:ilvl w:val="0"/>
          <w:numId w:val="157"/>
        </w:numPr>
      </w:pPr>
      <w:r w:rsidRPr="00340CBA">
        <w:t xml:space="preserve">Verify that ENTU2 cannot see, edit the detail, nor change state and ownership of PB1 (which is still in the Editing state and owned by the admin </w:t>
      </w:r>
      <w:r>
        <w:t>user</w:t>
      </w:r>
      <w:r w:rsidRPr="00340CBA">
        <w:t>). (Assertion #</w:t>
      </w:r>
      <w:r w:rsidRPr="00340CBA">
        <w:fldChar w:fldCharType="begin"/>
      </w:r>
      <w:r w:rsidRPr="00340CBA">
        <w:instrText xml:space="preserve"> REF _Ref489168474 \w \h </w:instrText>
      </w:r>
      <w:r w:rsidRPr="00340CBA">
        <w:fldChar w:fldCharType="separate"/>
      </w:r>
      <w:r w:rsidRPr="00340CBA">
        <w:t>17</w:t>
      </w:r>
      <w:r w:rsidRPr="00340CBA">
        <w:fldChar w:fldCharType="end"/>
      </w:r>
      <w:r w:rsidRPr="00340CBA">
        <w:t>)</w:t>
      </w:r>
    </w:p>
    <w:p w14:paraId="3861876D" w14:textId="77777777" w:rsidR="00566759" w:rsidRPr="00252DB1" w:rsidRDefault="00566759" w:rsidP="00581A44">
      <w:pPr>
        <w:pStyle w:val="ListParagraph"/>
        <w:numPr>
          <w:ilvl w:val="0"/>
          <w:numId w:val="157"/>
        </w:numPr>
      </w:pPr>
      <w:r w:rsidRPr="00252DB1">
        <w:t>Verify that ENTU2 can see (review) the detail of PB2 (which is in the Candidate state) but cannot make any change. (Assertion #</w:t>
      </w:r>
      <w:r w:rsidRPr="00252DB1">
        <w:fldChar w:fldCharType="begin"/>
      </w:r>
      <w:r w:rsidRPr="00252DB1">
        <w:instrText xml:space="preserve"> REF _Ref489168515 \w \h </w:instrText>
      </w:r>
      <w:r w:rsidRPr="00252DB1">
        <w:fldChar w:fldCharType="separate"/>
      </w:r>
      <w:r w:rsidRPr="00252DB1">
        <w:t>18</w:t>
      </w:r>
      <w:r w:rsidRPr="00252DB1">
        <w:fldChar w:fldCharType="end"/>
      </w:r>
      <w:r w:rsidRPr="00252DB1">
        <w:t>)</w:t>
      </w:r>
    </w:p>
    <w:p w14:paraId="10952503" w14:textId="77777777" w:rsidR="00566759" w:rsidRPr="00252DB1" w:rsidRDefault="00566759" w:rsidP="00581A44">
      <w:pPr>
        <w:pStyle w:val="ListParagraph"/>
        <w:numPr>
          <w:ilvl w:val="0"/>
          <w:numId w:val="157"/>
        </w:numPr>
      </w:pPr>
      <w:r w:rsidRPr="00252DB1">
        <w:t>Verify that ENTU2 can see the details of PB3 but cannot make any change (because it is published even though it is owned by the ENTU1). (Assertion #</w:t>
      </w:r>
      <w:r w:rsidRPr="00252DB1">
        <w:fldChar w:fldCharType="begin"/>
      </w:r>
      <w:r w:rsidRPr="00252DB1">
        <w:instrText xml:space="preserve"> REF _Ref489168537 \w \h </w:instrText>
      </w:r>
      <w:r w:rsidRPr="00252DB1">
        <w:fldChar w:fldCharType="separate"/>
      </w:r>
      <w:r w:rsidRPr="00252DB1">
        <w:t>19</w:t>
      </w:r>
      <w:r w:rsidRPr="00252DB1">
        <w:fldChar w:fldCharType="end"/>
      </w:r>
      <w:r w:rsidRPr="00252DB1">
        <w:t>)</w:t>
      </w:r>
    </w:p>
    <w:p w14:paraId="44B99159" w14:textId="77777777" w:rsidR="00566759" w:rsidRPr="00257DCC" w:rsidRDefault="00566759" w:rsidP="00581A44">
      <w:pPr>
        <w:pStyle w:val="ListParagraph"/>
        <w:numPr>
          <w:ilvl w:val="0"/>
          <w:numId w:val="157"/>
        </w:numPr>
      </w:pPr>
      <w:r w:rsidRPr="00257DCC">
        <w:t>Verify that ENTU2 cannot see the detail nor making any change to PB4 (because it is still in the Editing state and is owned by another developer, ENTU1). (Assertion #</w:t>
      </w:r>
      <w:r w:rsidRPr="00257DCC">
        <w:fldChar w:fldCharType="begin"/>
      </w:r>
      <w:r w:rsidRPr="00257DCC">
        <w:instrText xml:space="preserve"> REF _Ref489168558 \w \h </w:instrText>
      </w:r>
      <w:r w:rsidRPr="00257DCC">
        <w:fldChar w:fldCharType="separate"/>
      </w:r>
      <w:r w:rsidRPr="00257DCC">
        <w:t>20</w:t>
      </w:r>
      <w:r w:rsidRPr="00257DCC">
        <w:fldChar w:fldCharType="end"/>
      </w:r>
      <w:r w:rsidRPr="00257DCC">
        <w:t>)</w:t>
      </w:r>
    </w:p>
    <w:p w14:paraId="1E09D216" w14:textId="77777777" w:rsidR="00566759" w:rsidRPr="00257DCC" w:rsidRDefault="00566759" w:rsidP="00581A44">
      <w:pPr>
        <w:pStyle w:val="ListParagraph"/>
        <w:numPr>
          <w:ilvl w:val="0"/>
          <w:numId w:val="157"/>
        </w:numPr>
      </w:pPr>
      <w:r w:rsidRPr="00257DCC">
        <w:t>Verify that ENTU2 can see (review) the detail of PB5 (which is in the Candidate state) but cannot make any change. (Assertion #</w:t>
      </w:r>
      <w:r w:rsidRPr="00257DCC">
        <w:fldChar w:fldCharType="begin"/>
      </w:r>
      <w:r w:rsidRPr="00257DCC">
        <w:instrText xml:space="preserve"> REF _Ref489168578 \w \h </w:instrText>
      </w:r>
      <w:r w:rsidRPr="00257DCC">
        <w:fldChar w:fldCharType="separate"/>
      </w:r>
      <w:r w:rsidRPr="00257DCC">
        <w:t>21</w:t>
      </w:r>
      <w:r w:rsidRPr="00257DCC">
        <w:fldChar w:fldCharType="end"/>
      </w:r>
      <w:r w:rsidRPr="00257DCC">
        <w:t>)</w:t>
      </w:r>
    </w:p>
    <w:p w14:paraId="79CD45CB" w14:textId="77777777" w:rsidR="00566759" w:rsidRPr="00257DCC" w:rsidRDefault="00566759" w:rsidP="00581A44">
      <w:pPr>
        <w:pStyle w:val="ListParagraph"/>
        <w:numPr>
          <w:ilvl w:val="0"/>
          <w:numId w:val="157"/>
        </w:numPr>
      </w:pPr>
      <w:r w:rsidRPr="00257DCC">
        <w:t>ENTU2 logs out.</w:t>
      </w:r>
    </w:p>
    <w:p w14:paraId="52FB789A" w14:textId="77777777" w:rsidR="00566759" w:rsidRPr="00257DCC" w:rsidRDefault="00566759" w:rsidP="00581A44">
      <w:pPr>
        <w:pStyle w:val="ListParagraph"/>
        <w:numPr>
          <w:ilvl w:val="0"/>
          <w:numId w:val="157"/>
        </w:numPr>
      </w:pPr>
      <w:r w:rsidRPr="00257DCC">
        <w:t>ENTU1 logs in.</w:t>
      </w:r>
    </w:p>
    <w:p w14:paraId="144E8F87" w14:textId="77777777" w:rsidR="00566759" w:rsidRPr="00257DCC" w:rsidRDefault="00566759" w:rsidP="00581A44">
      <w:pPr>
        <w:pStyle w:val="ListParagraph"/>
        <w:numPr>
          <w:ilvl w:val="0"/>
          <w:numId w:val="157"/>
        </w:numPr>
      </w:pPr>
      <w:r w:rsidRPr="00257DCC">
        <w:t>Verify that ENTU1 can successfully change the ownership of PB4 to ENTU2. (Assertion #</w:t>
      </w:r>
      <w:r w:rsidRPr="00257DCC">
        <w:fldChar w:fldCharType="begin"/>
      </w:r>
      <w:r w:rsidRPr="00257DCC">
        <w:instrText xml:space="preserve"> REF _Ref489168616 \w \h </w:instrText>
      </w:r>
      <w:r w:rsidRPr="00257DCC">
        <w:fldChar w:fldCharType="separate"/>
      </w:r>
      <w:r w:rsidRPr="00257DCC">
        <w:t>22</w:t>
      </w:r>
      <w:r w:rsidRPr="00257DCC">
        <w:fldChar w:fldCharType="end"/>
      </w:r>
      <w:r w:rsidRPr="00257DCC">
        <w:t>)</w:t>
      </w:r>
    </w:p>
    <w:p w14:paraId="24E4F0E2" w14:textId="77777777" w:rsidR="00566759" w:rsidRPr="00713F77" w:rsidRDefault="00566759" w:rsidP="00581A44">
      <w:pPr>
        <w:pStyle w:val="ListParagraph"/>
        <w:numPr>
          <w:ilvl w:val="0"/>
          <w:numId w:val="157"/>
        </w:numPr>
      </w:pPr>
      <w:r w:rsidRPr="00713F77">
        <w:t>Verify that ENTU1 cannot change the ownership of PB5. (Assertion #</w:t>
      </w:r>
      <w:r w:rsidRPr="00713F77">
        <w:fldChar w:fldCharType="begin"/>
      </w:r>
      <w:r w:rsidRPr="00713F77">
        <w:instrText xml:space="preserve"> REF _Ref489168652 \w \h </w:instrText>
      </w:r>
      <w:r w:rsidRPr="00713F77">
        <w:fldChar w:fldCharType="separate"/>
      </w:r>
      <w:r w:rsidRPr="00713F77">
        <w:t>23</w:t>
      </w:r>
      <w:r w:rsidRPr="00713F77">
        <w:fldChar w:fldCharType="end"/>
      </w:r>
      <w:r w:rsidRPr="00713F77">
        <w:t>)</w:t>
      </w:r>
    </w:p>
    <w:p w14:paraId="7DF9C279" w14:textId="77777777" w:rsidR="00566759" w:rsidRPr="00713F77" w:rsidRDefault="00566759" w:rsidP="00581A44">
      <w:pPr>
        <w:pStyle w:val="ListParagraph"/>
        <w:numPr>
          <w:ilvl w:val="0"/>
          <w:numId w:val="157"/>
        </w:numPr>
      </w:pPr>
      <w:r w:rsidRPr="00713F77">
        <w:t>Verify that ENTU1 can successfully change the state of PB5 back to the Editing state. (Assertion #</w:t>
      </w:r>
      <w:r w:rsidRPr="00713F77">
        <w:fldChar w:fldCharType="begin"/>
      </w:r>
      <w:r w:rsidRPr="00713F77">
        <w:instrText xml:space="preserve"> REF _Ref489167564 \w \h </w:instrText>
      </w:r>
      <w:r w:rsidRPr="00713F77">
        <w:fldChar w:fldCharType="separate"/>
      </w:r>
      <w:r w:rsidRPr="00713F77">
        <w:t>5</w:t>
      </w:r>
      <w:r w:rsidRPr="00713F77">
        <w:fldChar w:fldCharType="end"/>
      </w:r>
      <w:r w:rsidRPr="00713F77">
        <w:t>)</w:t>
      </w:r>
    </w:p>
    <w:p w14:paraId="71A69AE2" w14:textId="77777777" w:rsidR="00566759" w:rsidRPr="00713F77" w:rsidRDefault="00566759" w:rsidP="00581A44">
      <w:pPr>
        <w:pStyle w:val="ListParagraph"/>
        <w:numPr>
          <w:ilvl w:val="0"/>
          <w:numId w:val="157"/>
        </w:numPr>
      </w:pPr>
      <w:r w:rsidRPr="00713F77">
        <w:t>Verify that ENTU1 can successfully change the ownership of PB5 to ENTADx. (Assertion #</w:t>
      </w:r>
      <w:r w:rsidRPr="00713F77">
        <w:fldChar w:fldCharType="begin"/>
      </w:r>
      <w:r w:rsidRPr="00713F77">
        <w:instrText xml:space="preserve"> REF _Ref489168806 \w \h </w:instrText>
      </w:r>
      <w:r w:rsidRPr="00713F77">
        <w:fldChar w:fldCharType="separate"/>
      </w:r>
      <w:r w:rsidRPr="00713F77">
        <w:t>24</w:t>
      </w:r>
      <w:r w:rsidRPr="00713F77">
        <w:fldChar w:fldCharType="end"/>
      </w:r>
      <w:r w:rsidRPr="00713F77">
        <w:t>)</w:t>
      </w:r>
    </w:p>
    <w:p w14:paraId="1F90C4EB" w14:textId="77777777" w:rsidR="00566759" w:rsidRPr="00713F77" w:rsidRDefault="00566759" w:rsidP="00581A44">
      <w:pPr>
        <w:pStyle w:val="ListParagraph"/>
        <w:numPr>
          <w:ilvl w:val="0"/>
          <w:numId w:val="157"/>
        </w:numPr>
      </w:pPr>
      <w:r w:rsidRPr="00713F77">
        <w:t>ENTU1 logs out.</w:t>
      </w:r>
    </w:p>
    <w:p w14:paraId="0FDF25BE" w14:textId="77777777" w:rsidR="00566759" w:rsidRPr="00713F77" w:rsidRDefault="00566759" w:rsidP="00581A44">
      <w:pPr>
        <w:pStyle w:val="ListParagraph"/>
        <w:numPr>
          <w:ilvl w:val="0"/>
          <w:numId w:val="157"/>
        </w:numPr>
      </w:pPr>
      <w:r w:rsidRPr="00713F77">
        <w:t>ENTU2 logs in as an enterprise end user.</w:t>
      </w:r>
    </w:p>
    <w:p w14:paraId="7EB7B09A" w14:textId="77777777" w:rsidR="00566759" w:rsidRPr="00713F77" w:rsidRDefault="00566759" w:rsidP="00581A44">
      <w:pPr>
        <w:pStyle w:val="ListParagraph"/>
        <w:numPr>
          <w:ilvl w:val="0"/>
          <w:numId w:val="157"/>
        </w:numPr>
      </w:pPr>
      <w:r w:rsidRPr="00713F77">
        <w:t>Verify that ENTU2 can edit (be sure to invoke the local &amp; global extension functions) and change the state of PB4 to the Published state.  (Assertion #</w:t>
      </w:r>
      <w:r w:rsidRPr="00713F77">
        <w:fldChar w:fldCharType="begin"/>
      </w:r>
      <w:r w:rsidRPr="00713F77">
        <w:instrText xml:space="preserve"> REF _Ref489167176 \w \h </w:instrText>
      </w:r>
      <w:r w:rsidRPr="00713F77">
        <w:fldChar w:fldCharType="separate"/>
      </w:r>
      <w:r w:rsidRPr="00713F77">
        <w:t>2</w:t>
      </w:r>
      <w:r w:rsidRPr="00713F77">
        <w:fldChar w:fldCharType="end"/>
      </w:r>
      <w:r w:rsidRPr="00713F77">
        <w:t xml:space="preserve">, </w:t>
      </w:r>
      <w:r w:rsidRPr="00713F77">
        <w:fldChar w:fldCharType="begin"/>
      </w:r>
      <w:r w:rsidRPr="00713F77">
        <w:instrText xml:space="preserve"> REF _Ref489168905 \w \h </w:instrText>
      </w:r>
      <w:r w:rsidRPr="00713F77">
        <w:fldChar w:fldCharType="separate"/>
      </w:r>
      <w:r w:rsidRPr="00713F77">
        <w:t>4</w:t>
      </w:r>
      <w:r w:rsidRPr="00713F77">
        <w:fldChar w:fldCharType="end"/>
      </w:r>
      <w:r w:rsidRPr="00713F77">
        <w:t>)</w:t>
      </w:r>
    </w:p>
    <w:p w14:paraId="67FF0831" w14:textId="77777777" w:rsidR="00566759" w:rsidRPr="00713F77" w:rsidRDefault="00566759" w:rsidP="00581A44">
      <w:pPr>
        <w:pStyle w:val="ListParagraph"/>
        <w:numPr>
          <w:ilvl w:val="0"/>
          <w:numId w:val="157"/>
        </w:numPr>
      </w:pPr>
      <w:r w:rsidRPr="00713F77">
        <w:t>ENTU2 logs out.</w:t>
      </w:r>
    </w:p>
    <w:p w14:paraId="3DEA3091" w14:textId="77777777" w:rsidR="00566759" w:rsidRPr="00713F77" w:rsidRDefault="00566759" w:rsidP="00581A44">
      <w:pPr>
        <w:pStyle w:val="ListParagraph"/>
        <w:numPr>
          <w:ilvl w:val="0"/>
          <w:numId w:val="157"/>
        </w:numPr>
      </w:pPr>
      <w:r w:rsidRPr="00713F77">
        <w:t>The admin user, ENTADx, logs in.</w:t>
      </w:r>
    </w:p>
    <w:p w14:paraId="5C5612AD" w14:textId="77777777" w:rsidR="00566759" w:rsidRPr="00713F77" w:rsidRDefault="00566759" w:rsidP="00581A44">
      <w:pPr>
        <w:pStyle w:val="ListParagraph"/>
        <w:numPr>
          <w:ilvl w:val="0"/>
          <w:numId w:val="157"/>
        </w:numPr>
      </w:pPr>
      <w:r w:rsidRPr="00713F77">
        <w:t xml:space="preserve">ENTADx transfer the ownership of PB5 to ENTU2. </w:t>
      </w:r>
    </w:p>
    <w:p w14:paraId="6D17552E" w14:textId="77777777" w:rsidR="00566759" w:rsidRPr="00713F77" w:rsidRDefault="00566759" w:rsidP="00581A44">
      <w:pPr>
        <w:pStyle w:val="ListParagraph"/>
        <w:numPr>
          <w:ilvl w:val="0"/>
          <w:numId w:val="157"/>
        </w:numPr>
      </w:pPr>
      <w:r w:rsidRPr="00713F77">
        <w:t>ENTADx logs out.</w:t>
      </w:r>
    </w:p>
    <w:p w14:paraId="332BB9DA" w14:textId="77777777" w:rsidR="00566759" w:rsidRPr="00713F77" w:rsidRDefault="00566759" w:rsidP="00581A44">
      <w:pPr>
        <w:pStyle w:val="ListParagraph"/>
        <w:numPr>
          <w:ilvl w:val="0"/>
          <w:numId w:val="157"/>
        </w:numPr>
      </w:pPr>
      <w:r w:rsidRPr="00713F77">
        <w:t>ENTU2 logs in.</w:t>
      </w:r>
    </w:p>
    <w:p w14:paraId="2F85A8A7" w14:textId="77777777" w:rsidR="00566759" w:rsidRPr="00713F77" w:rsidRDefault="00566759" w:rsidP="00581A44">
      <w:pPr>
        <w:pStyle w:val="ListParagraph"/>
        <w:numPr>
          <w:ilvl w:val="0"/>
          <w:numId w:val="157"/>
        </w:numPr>
      </w:pPr>
      <w:r w:rsidRPr="00713F77">
        <w:t>ENTU2 goes to the Copy Profile BOD page.</w:t>
      </w:r>
    </w:p>
    <w:p w14:paraId="35A3DAF2" w14:textId="77777777" w:rsidR="00566759" w:rsidRPr="00713F77" w:rsidRDefault="00566759" w:rsidP="00581A44">
      <w:pPr>
        <w:pStyle w:val="ListParagraph"/>
        <w:numPr>
          <w:ilvl w:val="0"/>
          <w:numId w:val="157"/>
        </w:numPr>
      </w:pPr>
      <w:r w:rsidRPr="00713F77">
        <w:t>Verify that ENTU2 cannot see and choose any enterprise users’ private profile BODs for copying including those owned by ENTU2 in the enterprise end user tenant capacity. (Assertion #</w:t>
      </w:r>
      <w:r w:rsidRPr="00713F77">
        <w:fldChar w:fldCharType="begin"/>
      </w:r>
      <w:r w:rsidRPr="00713F77">
        <w:instrText xml:space="preserve"> REF _Ref489169051 \w \h </w:instrText>
      </w:r>
      <w:r w:rsidRPr="00713F77">
        <w:fldChar w:fldCharType="separate"/>
      </w:r>
      <w:r w:rsidRPr="00713F77">
        <w:t>25</w:t>
      </w:r>
      <w:r w:rsidRPr="00713F77">
        <w:fldChar w:fldCharType="end"/>
      </w:r>
      <w:r w:rsidRPr="00713F77">
        <w:t>)</w:t>
      </w:r>
    </w:p>
    <w:p w14:paraId="6A134C4E" w14:textId="77777777" w:rsidR="00566759" w:rsidRPr="00713F77" w:rsidRDefault="00566759" w:rsidP="00581A44">
      <w:pPr>
        <w:pStyle w:val="ListParagraph"/>
        <w:numPr>
          <w:ilvl w:val="0"/>
          <w:numId w:val="157"/>
        </w:numPr>
      </w:pPr>
      <w:r w:rsidRPr="00713F77">
        <w:t>Verify that ENTU2 can see and choose enterprise tenant’s shared profile BODs for copying. (Assertion #</w:t>
      </w:r>
      <w:r w:rsidRPr="00713F77">
        <w:fldChar w:fldCharType="begin"/>
      </w:r>
      <w:r w:rsidRPr="00713F77">
        <w:instrText xml:space="preserve"> REF _Ref489169162 \w \h </w:instrText>
      </w:r>
      <w:r w:rsidRPr="00713F77">
        <w:fldChar w:fldCharType="separate"/>
      </w:r>
      <w:r w:rsidRPr="00713F77">
        <w:t>26</w:t>
      </w:r>
      <w:r w:rsidRPr="00713F77">
        <w:fldChar w:fldCharType="end"/>
      </w:r>
      <w:r w:rsidRPr="00713F77">
        <w:t>)</w:t>
      </w:r>
    </w:p>
    <w:p w14:paraId="016336BD" w14:textId="77777777" w:rsidR="00566759" w:rsidRPr="00713F77" w:rsidRDefault="00566759" w:rsidP="00581A44">
      <w:pPr>
        <w:pStyle w:val="ListParagraph"/>
        <w:numPr>
          <w:ilvl w:val="0"/>
          <w:numId w:val="157"/>
        </w:numPr>
      </w:pPr>
      <w:r w:rsidRPr="00713F77">
        <w:t>Verify that ENTU2 can see and choose PB0, PB2, PB3, and PB4 for copying. (Assertion #</w:t>
      </w:r>
      <w:r w:rsidRPr="00713F77">
        <w:fldChar w:fldCharType="begin"/>
      </w:r>
      <w:r w:rsidRPr="00713F77">
        <w:instrText xml:space="preserve"> REF _Ref489169330 \w \h </w:instrText>
      </w:r>
      <w:r w:rsidRPr="00713F77">
        <w:fldChar w:fldCharType="separate"/>
      </w:r>
      <w:r w:rsidRPr="00713F77">
        <w:t>27</w:t>
      </w:r>
      <w:r w:rsidRPr="00713F77">
        <w:fldChar w:fldCharType="end"/>
      </w:r>
      <w:r w:rsidRPr="00713F77">
        <w:t>)</w:t>
      </w:r>
    </w:p>
    <w:p w14:paraId="5637A170" w14:textId="77777777" w:rsidR="00566759" w:rsidRPr="00713F77" w:rsidRDefault="00566759" w:rsidP="00581A44">
      <w:pPr>
        <w:pStyle w:val="ListParagraph"/>
        <w:numPr>
          <w:ilvl w:val="0"/>
          <w:numId w:val="157"/>
        </w:numPr>
      </w:pPr>
      <w:r w:rsidRPr="00713F77">
        <w:t>Verify that ENTU2 cannot see and choose PB1 for copying (it is ok to fail this b/c this is a known bug in the version given to JT). (Assertion #</w:t>
      </w:r>
      <w:r w:rsidRPr="00713F77">
        <w:fldChar w:fldCharType="begin"/>
      </w:r>
      <w:r w:rsidRPr="00713F77">
        <w:instrText xml:space="preserve"> REF _Ref489169423 \w \h </w:instrText>
      </w:r>
      <w:r w:rsidRPr="00713F77">
        <w:fldChar w:fldCharType="separate"/>
      </w:r>
      <w:r w:rsidRPr="00713F77">
        <w:t>28</w:t>
      </w:r>
      <w:r w:rsidRPr="00713F77">
        <w:fldChar w:fldCharType="end"/>
      </w:r>
      <w:r w:rsidRPr="00713F77">
        <w:t>)</w:t>
      </w:r>
    </w:p>
    <w:p w14:paraId="2F39290C" w14:textId="77777777" w:rsidR="00566759" w:rsidRPr="00713F77" w:rsidRDefault="00566759" w:rsidP="00581A44">
      <w:pPr>
        <w:pStyle w:val="ListParagraph"/>
        <w:numPr>
          <w:ilvl w:val="0"/>
          <w:numId w:val="157"/>
        </w:numPr>
      </w:pPr>
      <w:r w:rsidRPr="00713F77">
        <w:lastRenderedPageBreak/>
        <w:t>Verify that ENTU2 cannot see and choose PB5 for copying (it is ok to fail this b/c this is a known bug in the version given to JT). (Assertion #</w:t>
      </w:r>
      <w:r w:rsidRPr="00713F77">
        <w:fldChar w:fldCharType="begin"/>
      </w:r>
      <w:r w:rsidRPr="00713F77">
        <w:instrText xml:space="preserve"> REF _Ref489169465 \w \h </w:instrText>
      </w:r>
      <w:r w:rsidRPr="00713F77">
        <w:fldChar w:fldCharType="separate"/>
      </w:r>
      <w:r w:rsidRPr="00713F77">
        <w:t>29</w:t>
      </w:r>
      <w:r w:rsidRPr="00713F77">
        <w:fldChar w:fldCharType="end"/>
      </w:r>
      <w:r w:rsidRPr="00713F77">
        <w:t>)</w:t>
      </w:r>
    </w:p>
    <w:p w14:paraId="3EE86AC1" w14:textId="77777777" w:rsidR="00566759" w:rsidRPr="00713F77" w:rsidRDefault="00566759" w:rsidP="00581A44">
      <w:pPr>
        <w:pStyle w:val="ListParagraph"/>
        <w:numPr>
          <w:ilvl w:val="0"/>
          <w:numId w:val="157"/>
        </w:numPr>
      </w:pPr>
      <w:r w:rsidRPr="00713F77">
        <w:t>ENTU2 goes to the expression generation page.</w:t>
      </w:r>
    </w:p>
    <w:p w14:paraId="75544D32" w14:textId="77777777" w:rsidR="00566759" w:rsidRPr="00713F77" w:rsidRDefault="00566759" w:rsidP="00581A44">
      <w:pPr>
        <w:pStyle w:val="ListParagraph"/>
        <w:numPr>
          <w:ilvl w:val="0"/>
          <w:numId w:val="157"/>
        </w:numPr>
      </w:pPr>
      <w:r w:rsidRPr="00713F77">
        <w:t>Verify that ENTU2 cannot see and choose any enterprise users’ private profile BODs for generating an expression including those owned by ENTU2 in the enterprise end user’s capacity. (Assertion #</w:t>
      </w:r>
      <w:r w:rsidRPr="00713F77">
        <w:fldChar w:fldCharType="begin"/>
      </w:r>
      <w:r w:rsidRPr="00713F77">
        <w:instrText xml:space="preserve"> REF _Ref489169485 \w \h </w:instrText>
      </w:r>
      <w:r w:rsidRPr="00713F77">
        <w:fldChar w:fldCharType="separate"/>
      </w:r>
      <w:r w:rsidRPr="00713F77">
        <w:t>30</w:t>
      </w:r>
      <w:r w:rsidRPr="00713F77">
        <w:fldChar w:fldCharType="end"/>
      </w:r>
      <w:r w:rsidRPr="00713F77">
        <w:t>)</w:t>
      </w:r>
    </w:p>
    <w:p w14:paraId="3E226443" w14:textId="77777777" w:rsidR="00566759" w:rsidRPr="003D2594" w:rsidRDefault="00566759" w:rsidP="00581A44">
      <w:pPr>
        <w:pStyle w:val="ListParagraph"/>
        <w:numPr>
          <w:ilvl w:val="0"/>
          <w:numId w:val="157"/>
        </w:numPr>
      </w:pPr>
      <w:r w:rsidRPr="003D2594">
        <w:t>Verify that ENTU2 can see and choose enterprise tenant’s shared profile BODs for generating an expression. (Assertion #</w:t>
      </w:r>
      <w:r w:rsidRPr="003D2594">
        <w:fldChar w:fldCharType="begin"/>
      </w:r>
      <w:r w:rsidRPr="003D2594">
        <w:instrText xml:space="preserve"> REF _Ref489169499 \w \h </w:instrText>
      </w:r>
      <w:r w:rsidRPr="003D2594">
        <w:fldChar w:fldCharType="separate"/>
      </w:r>
      <w:r w:rsidRPr="003D2594">
        <w:t>31</w:t>
      </w:r>
      <w:r w:rsidRPr="003D2594">
        <w:fldChar w:fldCharType="end"/>
      </w:r>
      <w:r w:rsidRPr="003D2594">
        <w:t>)</w:t>
      </w:r>
    </w:p>
    <w:p w14:paraId="486D23CC" w14:textId="77777777" w:rsidR="00566759" w:rsidRPr="003D2594" w:rsidRDefault="00566759" w:rsidP="00581A44">
      <w:pPr>
        <w:pStyle w:val="ListParagraph"/>
        <w:numPr>
          <w:ilvl w:val="0"/>
          <w:numId w:val="157"/>
        </w:numPr>
      </w:pPr>
      <w:r w:rsidRPr="003D2594">
        <w:t>Verify that ENTU2 can see and choose PB0, PB2, PB3, and PB4 for generating an expression. (Assertion #</w:t>
      </w:r>
      <w:r w:rsidRPr="003D2594">
        <w:fldChar w:fldCharType="begin"/>
      </w:r>
      <w:r w:rsidRPr="003D2594">
        <w:instrText xml:space="preserve"> REF _Ref489169533 \w \h </w:instrText>
      </w:r>
      <w:r w:rsidRPr="003D2594">
        <w:fldChar w:fldCharType="separate"/>
      </w:r>
      <w:r w:rsidRPr="003D2594">
        <w:t>32</w:t>
      </w:r>
      <w:r w:rsidRPr="003D2594">
        <w:fldChar w:fldCharType="end"/>
      </w:r>
      <w:r w:rsidRPr="003D2594">
        <w:t>)</w:t>
      </w:r>
    </w:p>
    <w:p w14:paraId="1E033190" w14:textId="77777777" w:rsidR="00566759" w:rsidRPr="003D2594" w:rsidRDefault="00566759" w:rsidP="00581A44">
      <w:pPr>
        <w:pStyle w:val="ListParagraph"/>
        <w:numPr>
          <w:ilvl w:val="0"/>
          <w:numId w:val="157"/>
        </w:numPr>
      </w:pPr>
      <w:r w:rsidRPr="003D2594">
        <w:t>Verify that ENTU2 cannot see and choose PB1 for generating an expression (it is ok to fail this b/c this is a known bug in the version given to JT). (Assertion #</w:t>
      </w:r>
      <w:r w:rsidRPr="003D2594">
        <w:fldChar w:fldCharType="begin"/>
      </w:r>
      <w:r w:rsidRPr="003D2594">
        <w:instrText xml:space="preserve"> REF _Ref489169582 \w \h </w:instrText>
      </w:r>
      <w:r w:rsidRPr="003D2594">
        <w:fldChar w:fldCharType="separate"/>
      </w:r>
      <w:r w:rsidRPr="003D2594">
        <w:t>33</w:t>
      </w:r>
      <w:r w:rsidRPr="003D2594">
        <w:fldChar w:fldCharType="end"/>
      </w:r>
      <w:r w:rsidRPr="003D2594">
        <w:t>)</w:t>
      </w:r>
    </w:p>
    <w:p w14:paraId="7B911CBA" w14:textId="77777777" w:rsidR="00566759" w:rsidRPr="003D2594" w:rsidRDefault="00566759" w:rsidP="00581A44">
      <w:pPr>
        <w:pStyle w:val="ListParagraph"/>
        <w:numPr>
          <w:ilvl w:val="0"/>
          <w:numId w:val="157"/>
        </w:numPr>
      </w:pPr>
      <w:r w:rsidRPr="003D2594">
        <w:t>Verify that ENTU2 cannot see and choose PB5 for generating an expression (it is ok to fail this b/c this is a known bug in the version given to JT). (Assertion #</w:t>
      </w:r>
      <w:r w:rsidRPr="003D2594">
        <w:fldChar w:fldCharType="begin"/>
      </w:r>
      <w:r w:rsidRPr="003D2594">
        <w:instrText xml:space="preserve"> REF _Ref489169595 \w \h </w:instrText>
      </w:r>
      <w:r w:rsidRPr="003D2594">
        <w:fldChar w:fldCharType="separate"/>
      </w:r>
      <w:r w:rsidRPr="003D2594">
        <w:t>34</w:t>
      </w:r>
      <w:r w:rsidRPr="003D2594">
        <w:fldChar w:fldCharType="end"/>
      </w:r>
      <w:r w:rsidRPr="003D2594">
        <w:t>)</w:t>
      </w:r>
    </w:p>
    <w:p w14:paraId="09080D5A" w14:textId="77777777" w:rsidR="00566759" w:rsidRPr="003D2594" w:rsidRDefault="00566759" w:rsidP="00581A44">
      <w:pPr>
        <w:pStyle w:val="ListParagraph"/>
        <w:numPr>
          <w:ilvl w:val="0"/>
          <w:numId w:val="157"/>
        </w:numPr>
      </w:pPr>
      <w:r w:rsidRPr="003D2594">
        <w:t>ENTU2 logs out.</w:t>
      </w:r>
    </w:p>
    <w:p w14:paraId="14F4D9E3" w14:textId="77777777" w:rsidR="00566759" w:rsidRDefault="00566759" w:rsidP="00566759">
      <w:r>
        <w:t>Assertions covered in this test case:</w:t>
      </w:r>
    </w:p>
    <w:p w14:paraId="1057A90B" w14:textId="77777777" w:rsidR="00566759" w:rsidRPr="00E17B7D" w:rsidRDefault="00566759" w:rsidP="00581A44">
      <w:pPr>
        <w:pStyle w:val="ListParagraph"/>
        <w:numPr>
          <w:ilvl w:val="0"/>
          <w:numId w:val="156"/>
        </w:numPr>
      </w:pPr>
      <w:r w:rsidRPr="00E17B7D">
        <w:t>An enterprise end user can create a profile BOD.</w:t>
      </w:r>
    </w:p>
    <w:p w14:paraId="0DFCBABB" w14:textId="77777777" w:rsidR="00566759" w:rsidRPr="00E17B7D" w:rsidRDefault="00566759" w:rsidP="00581A44">
      <w:pPr>
        <w:pStyle w:val="ListParagraph"/>
        <w:numPr>
          <w:ilvl w:val="0"/>
          <w:numId w:val="156"/>
        </w:numPr>
      </w:pPr>
      <w:r w:rsidRPr="00E17B7D">
        <w:t>An enterprise end user can edit a profile BOD it owns.</w:t>
      </w:r>
    </w:p>
    <w:p w14:paraId="33944019" w14:textId="77777777" w:rsidR="00566759" w:rsidRPr="00E17B7D" w:rsidRDefault="00566759" w:rsidP="00581A44">
      <w:pPr>
        <w:pStyle w:val="ListParagraph"/>
        <w:numPr>
          <w:ilvl w:val="0"/>
          <w:numId w:val="156"/>
        </w:numPr>
      </w:pPr>
      <w:r w:rsidRPr="00E17B7D">
        <w:t>An enterprise end user can change the state of a profile BOD he owns from Editing to Candidate.</w:t>
      </w:r>
    </w:p>
    <w:p w14:paraId="596BC058" w14:textId="77777777" w:rsidR="00566759" w:rsidRPr="00E17B7D" w:rsidRDefault="00566759" w:rsidP="00581A44">
      <w:pPr>
        <w:pStyle w:val="ListParagraph"/>
        <w:numPr>
          <w:ilvl w:val="0"/>
          <w:numId w:val="156"/>
        </w:numPr>
      </w:pPr>
      <w:r w:rsidRPr="00E17B7D">
        <w:t>An enterprise end user can change the state of a profile BOD he owns from Candidate to Published.</w:t>
      </w:r>
    </w:p>
    <w:p w14:paraId="15BED1D4" w14:textId="77777777" w:rsidR="00566759" w:rsidRPr="00014993" w:rsidRDefault="00566759" w:rsidP="00581A44">
      <w:pPr>
        <w:pStyle w:val="ListParagraph"/>
        <w:numPr>
          <w:ilvl w:val="0"/>
          <w:numId w:val="156"/>
        </w:numPr>
      </w:pPr>
      <w:r w:rsidRPr="00014993">
        <w:t>An enterprise end user cannot make any change to his own profile BOD in Candidate state except changing the state from Candidate back to Editing or deleting it.</w:t>
      </w:r>
    </w:p>
    <w:p w14:paraId="54846E08" w14:textId="77777777" w:rsidR="00566759" w:rsidRPr="00014993" w:rsidRDefault="00566759" w:rsidP="00581A44">
      <w:pPr>
        <w:pStyle w:val="ListParagraph"/>
        <w:numPr>
          <w:ilvl w:val="0"/>
          <w:numId w:val="156"/>
        </w:numPr>
      </w:pPr>
      <w:r w:rsidRPr="00014993">
        <w:t>An enterprise end cannot make any change to an owned profile BOD that is in the Published state.</w:t>
      </w:r>
    </w:p>
    <w:p w14:paraId="777E15B3" w14:textId="77777777" w:rsidR="00566759" w:rsidRPr="00014993" w:rsidRDefault="00566759" w:rsidP="00581A44">
      <w:pPr>
        <w:pStyle w:val="ListParagraph"/>
        <w:numPr>
          <w:ilvl w:val="0"/>
          <w:numId w:val="156"/>
        </w:numPr>
      </w:pPr>
      <w:r w:rsidRPr="00014993">
        <w:t>An enterprise end user can delete his own profile BOD that is in the Editing state.</w:t>
      </w:r>
    </w:p>
    <w:p w14:paraId="3B136A57" w14:textId="77777777" w:rsidR="00566759" w:rsidRPr="00014993" w:rsidRDefault="00566759" w:rsidP="00581A44">
      <w:pPr>
        <w:pStyle w:val="ListParagraph"/>
        <w:numPr>
          <w:ilvl w:val="0"/>
          <w:numId w:val="156"/>
        </w:numPr>
      </w:pPr>
      <w:r w:rsidRPr="00014993">
        <w:t xml:space="preserve">An enterprise end user cannot share an unowned profile BOD in any state. </w:t>
      </w:r>
    </w:p>
    <w:p w14:paraId="72E35E40" w14:textId="77777777" w:rsidR="00566759" w:rsidRPr="00014993" w:rsidRDefault="00566759" w:rsidP="00581A44">
      <w:pPr>
        <w:pStyle w:val="ListParagraph"/>
        <w:numPr>
          <w:ilvl w:val="0"/>
          <w:numId w:val="156"/>
        </w:numPr>
      </w:pPr>
      <w:r w:rsidRPr="00014993">
        <w:t>An enterprise end user cannot make an unowned profile BOD in any state free.</w:t>
      </w:r>
    </w:p>
    <w:p w14:paraId="17A3A481" w14:textId="77777777" w:rsidR="00566759" w:rsidRPr="00014993" w:rsidRDefault="00566759" w:rsidP="00581A44">
      <w:pPr>
        <w:pStyle w:val="ListParagraph"/>
        <w:numPr>
          <w:ilvl w:val="0"/>
          <w:numId w:val="156"/>
        </w:numPr>
      </w:pPr>
      <w:r w:rsidRPr="00014993">
        <w:t>An enterprise end user cannot share an owned profile BOD in any state.</w:t>
      </w:r>
    </w:p>
    <w:p w14:paraId="7BEAA806" w14:textId="77777777" w:rsidR="00566759" w:rsidRPr="00014993" w:rsidRDefault="00566759" w:rsidP="00581A44">
      <w:pPr>
        <w:pStyle w:val="ListParagraph"/>
        <w:numPr>
          <w:ilvl w:val="0"/>
          <w:numId w:val="156"/>
        </w:numPr>
      </w:pPr>
      <w:r w:rsidRPr="00014993">
        <w:t>An enterprise end user cannot make an owned profile BOD in any state free.</w:t>
      </w:r>
    </w:p>
    <w:p w14:paraId="743CF31A" w14:textId="77777777" w:rsidR="00566759" w:rsidRPr="005A6159" w:rsidRDefault="00566759" w:rsidP="00581A44">
      <w:pPr>
        <w:pStyle w:val="ListParagraph"/>
        <w:numPr>
          <w:ilvl w:val="0"/>
          <w:numId w:val="156"/>
        </w:numPr>
      </w:pPr>
      <w:r w:rsidRPr="005A6159">
        <w:t>An enterprise end user cannot see a list of profile BODs that includes enterprise users’ private profile BODs in any state.</w:t>
      </w:r>
    </w:p>
    <w:p w14:paraId="61470F46" w14:textId="77777777" w:rsidR="00566759" w:rsidRPr="005A6159" w:rsidRDefault="00566759" w:rsidP="00581A44">
      <w:pPr>
        <w:pStyle w:val="ListParagraph"/>
        <w:numPr>
          <w:ilvl w:val="0"/>
          <w:numId w:val="156"/>
        </w:numPr>
      </w:pPr>
      <w:r w:rsidRPr="005A6159">
        <w:t>An enterprise end user can see a list of profile BODs that includes enterprise users’ shared profile BODs.</w:t>
      </w:r>
    </w:p>
    <w:p w14:paraId="7E21E0BE" w14:textId="77777777" w:rsidR="00566759" w:rsidRPr="005A6159" w:rsidRDefault="00566759" w:rsidP="00581A44">
      <w:pPr>
        <w:pStyle w:val="ListParagraph"/>
        <w:numPr>
          <w:ilvl w:val="0"/>
          <w:numId w:val="156"/>
        </w:numPr>
      </w:pPr>
      <w:r w:rsidRPr="005A6159">
        <w:t>An enterprise end user can see a list of profile BODs that includes other enterprise tenant’s profile BODs in any state.</w:t>
      </w:r>
    </w:p>
    <w:p w14:paraId="74B7E3F0" w14:textId="77777777" w:rsidR="00566759" w:rsidRPr="00340CBA" w:rsidRDefault="00566759" w:rsidP="00581A44">
      <w:pPr>
        <w:pStyle w:val="ListParagraph"/>
        <w:numPr>
          <w:ilvl w:val="0"/>
          <w:numId w:val="156"/>
        </w:numPr>
      </w:pPr>
      <w:r w:rsidRPr="00340CBA">
        <w:t>An enterprise end user can see the details of enterprise users’ shared profile BODs including its business context but cannot make any change to the profile BODs and any associated information, and cannot drill down to see the whole context scheme values.</w:t>
      </w:r>
    </w:p>
    <w:p w14:paraId="4DB06566" w14:textId="77777777" w:rsidR="00566759" w:rsidRPr="00340CBA" w:rsidRDefault="00566759" w:rsidP="00581A44">
      <w:pPr>
        <w:pStyle w:val="ListParagraph"/>
        <w:numPr>
          <w:ilvl w:val="0"/>
          <w:numId w:val="156"/>
        </w:numPr>
      </w:pPr>
      <w:r w:rsidRPr="00340CBA">
        <w:lastRenderedPageBreak/>
        <w:t xml:space="preserve">An enterprise end user can see the details of published profile BODs owned by an admin </w:t>
      </w:r>
      <w:r>
        <w:t>user</w:t>
      </w:r>
      <w:r w:rsidRPr="00340CBA">
        <w:t>, but cannot make any change.</w:t>
      </w:r>
    </w:p>
    <w:p w14:paraId="032ED399" w14:textId="77777777" w:rsidR="00566759" w:rsidRPr="00252DB1" w:rsidRDefault="00566759" w:rsidP="00581A44">
      <w:pPr>
        <w:pStyle w:val="ListParagraph"/>
        <w:numPr>
          <w:ilvl w:val="0"/>
          <w:numId w:val="156"/>
        </w:numPr>
      </w:pPr>
      <w:r w:rsidRPr="00252DB1">
        <w:t xml:space="preserve">An enterprise end user cannot see the details of or make any change to profile BODs </w:t>
      </w:r>
      <w:r>
        <w:t>in the Editing state owned by</w:t>
      </w:r>
      <w:r w:rsidRPr="00252DB1">
        <w:t xml:space="preserve"> another </w:t>
      </w:r>
      <w:r>
        <w:t>enterprise</w:t>
      </w:r>
      <w:r w:rsidRPr="00252DB1">
        <w:t xml:space="preserve"> admin </w:t>
      </w:r>
      <w:r>
        <w:t>user</w:t>
      </w:r>
      <w:r w:rsidRPr="00252DB1">
        <w:t>.</w:t>
      </w:r>
    </w:p>
    <w:p w14:paraId="36784A62" w14:textId="77777777" w:rsidR="00566759" w:rsidRPr="00252DB1" w:rsidRDefault="00566759" w:rsidP="00581A44">
      <w:pPr>
        <w:pStyle w:val="ListParagraph"/>
        <w:numPr>
          <w:ilvl w:val="0"/>
          <w:numId w:val="156"/>
        </w:numPr>
      </w:pPr>
      <w:r w:rsidRPr="00252DB1">
        <w:t xml:space="preserve">An enterprise end user can see the details of the candidate profile BODs owned by an admin </w:t>
      </w:r>
      <w:r>
        <w:t>user</w:t>
      </w:r>
      <w:r w:rsidRPr="00252DB1">
        <w:t>, but cannot make any change.</w:t>
      </w:r>
    </w:p>
    <w:p w14:paraId="3FCA551D" w14:textId="77777777" w:rsidR="00566759" w:rsidRPr="00257DCC" w:rsidRDefault="00566759" w:rsidP="00581A44">
      <w:pPr>
        <w:pStyle w:val="ListParagraph"/>
        <w:numPr>
          <w:ilvl w:val="0"/>
          <w:numId w:val="156"/>
        </w:numPr>
      </w:pPr>
      <w:r w:rsidRPr="00257DCC">
        <w:t>An enterprise end user can see the details of published profile BODs owned by another enterprise end user, but cannot make any change.</w:t>
      </w:r>
    </w:p>
    <w:p w14:paraId="50301D44" w14:textId="77777777" w:rsidR="00566759" w:rsidRPr="00257DCC" w:rsidRDefault="00566759" w:rsidP="00581A44">
      <w:pPr>
        <w:pStyle w:val="ListParagraph"/>
        <w:numPr>
          <w:ilvl w:val="0"/>
          <w:numId w:val="156"/>
        </w:numPr>
      </w:pPr>
      <w:r w:rsidRPr="00257DCC">
        <w:t>An enterprise end user cannot see the details of or make any change to profile BODs in the Editing state owned by another enterprise end user.</w:t>
      </w:r>
    </w:p>
    <w:p w14:paraId="60DF8A79" w14:textId="77777777" w:rsidR="00566759" w:rsidRPr="00257DCC" w:rsidRDefault="00566759" w:rsidP="00581A44">
      <w:pPr>
        <w:pStyle w:val="ListParagraph"/>
        <w:numPr>
          <w:ilvl w:val="0"/>
          <w:numId w:val="156"/>
        </w:numPr>
      </w:pPr>
      <w:r w:rsidRPr="00257DCC">
        <w:t>An enterprise end user can see the details of the candidate profile BODs owned by another enterprise end user, but cannot make any change.</w:t>
      </w:r>
    </w:p>
    <w:p w14:paraId="7AD03CD0" w14:textId="77777777" w:rsidR="00566759" w:rsidRPr="00713F77" w:rsidRDefault="00566759" w:rsidP="00581A44">
      <w:pPr>
        <w:pStyle w:val="ListParagraph"/>
        <w:numPr>
          <w:ilvl w:val="0"/>
          <w:numId w:val="156"/>
        </w:numPr>
      </w:pPr>
      <w:r w:rsidRPr="00713F77">
        <w:t>An enterprise end user can transfer the ownership of his own profile BODs in Editing state to another enterprise end user.</w:t>
      </w:r>
    </w:p>
    <w:p w14:paraId="21B9F73E" w14:textId="77777777" w:rsidR="00566759" w:rsidRPr="00713F77" w:rsidRDefault="00566759" w:rsidP="00581A44">
      <w:pPr>
        <w:pStyle w:val="ListParagraph"/>
        <w:numPr>
          <w:ilvl w:val="0"/>
          <w:numId w:val="156"/>
        </w:numPr>
      </w:pPr>
      <w:r w:rsidRPr="00713F77">
        <w:t>An enterprise end user cannot change the ownership of his own profile BODs in Candidate state.</w:t>
      </w:r>
    </w:p>
    <w:p w14:paraId="764ECCC7" w14:textId="77777777" w:rsidR="00566759" w:rsidRPr="00713F77" w:rsidRDefault="00566759" w:rsidP="00581A44">
      <w:pPr>
        <w:pStyle w:val="ListParagraph"/>
        <w:numPr>
          <w:ilvl w:val="0"/>
          <w:numId w:val="156"/>
        </w:numPr>
      </w:pPr>
      <w:r w:rsidRPr="00713F77">
        <w:t xml:space="preserve">An enterprise end user can transfer the ownership of his own profile BODs in Editing state to an </w:t>
      </w:r>
      <w:r>
        <w:t>enterprise</w:t>
      </w:r>
      <w:r w:rsidRPr="00713F77">
        <w:t xml:space="preserve"> admin </w:t>
      </w:r>
      <w:r>
        <w:t>user</w:t>
      </w:r>
      <w:r w:rsidRPr="00713F77">
        <w:t xml:space="preserve">. </w:t>
      </w:r>
    </w:p>
    <w:p w14:paraId="4812E488" w14:textId="77777777" w:rsidR="00566759" w:rsidRPr="00713F77" w:rsidRDefault="00566759" w:rsidP="00581A44">
      <w:pPr>
        <w:pStyle w:val="ListParagraph"/>
        <w:numPr>
          <w:ilvl w:val="0"/>
          <w:numId w:val="156"/>
        </w:numPr>
      </w:pPr>
      <w:r w:rsidRPr="00713F77">
        <w:t>An enterprise end user cannot copy an enterprise tenant’s private profile BOD.</w:t>
      </w:r>
    </w:p>
    <w:p w14:paraId="17D60129" w14:textId="77777777" w:rsidR="00566759" w:rsidRPr="00713F77" w:rsidRDefault="00566759" w:rsidP="00581A44">
      <w:pPr>
        <w:pStyle w:val="ListParagraph"/>
        <w:numPr>
          <w:ilvl w:val="0"/>
          <w:numId w:val="156"/>
        </w:numPr>
      </w:pPr>
      <w:r w:rsidRPr="00713F77">
        <w:t>An enterprise end user can copy an enterprise tenant’s shared profile BOD.</w:t>
      </w:r>
    </w:p>
    <w:p w14:paraId="07F74DE0"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357344E5" w14:textId="77777777" w:rsidR="00566759" w:rsidRPr="00713F77" w:rsidRDefault="00566759" w:rsidP="00581A44">
      <w:pPr>
        <w:pStyle w:val="ListParagraph"/>
        <w:numPr>
          <w:ilvl w:val="0"/>
          <w:numId w:val="156"/>
        </w:numPr>
      </w:pPr>
      <w:r w:rsidRPr="00713F77">
        <w:t xml:space="preserve">An enterprise end user cannot copy profile BODs that belong to an </w:t>
      </w:r>
      <w:r>
        <w:t>enterprise</w:t>
      </w:r>
      <w:r w:rsidRPr="00713F77">
        <w:t xml:space="preserve"> admin user and that are in editing states.</w:t>
      </w:r>
    </w:p>
    <w:p w14:paraId="2226D9B6" w14:textId="77777777" w:rsidR="00566759" w:rsidRPr="00713F77" w:rsidRDefault="00566759" w:rsidP="00581A44">
      <w:pPr>
        <w:pStyle w:val="ListParagraph"/>
        <w:numPr>
          <w:ilvl w:val="0"/>
          <w:numId w:val="156"/>
        </w:numPr>
      </w:pPr>
      <w:r w:rsidRPr="00713F77">
        <w:t>An enterprise end user cannot copy profile BODs that belong to another Enterprise end user and that are in editing states.</w:t>
      </w:r>
    </w:p>
    <w:p w14:paraId="477AF0C3" w14:textId="77777777" w:rsidR="00566759" w:rsidRPr="00713F77" w:rsidRDefault="00566759" w:rsidP="00581A44">
      <w:pPr>
        <w:pStyle w:val="ListParagraph"/>
        <w:numPr>
          <w:ilvl w:val="0"/>
          <w:numId w:val="156"/>
        </w:numPr>
      </w:pPr>
      <w:r w:rsidRPr="00713F77">
        <w:t>An enterprise end user cannot generate expressions of an enterprise users’ private profile BODs.</w:t>
      </w:r>
    </w:p>
    <w:p w14:paraId="527333EB" w14:textId="77777777" w:rsidR="00566759" w:rsidRPr="00713F77" w:rsidRDefault="00566759" w:rsidP="00581A44">
      <w:pPr>
        <w:pStyle w:val="ListParagraph"/>
        <w:numPr>
          <w:ilvl w:val="0"/>
          <w:numId w:val="156"/>
        </w:numPr>
      </w:pPr>
      <w:r w:rsidRPr="00713F77">
        <w:t>An enterprise end user can generate expressions of an enterprise users’ shared profile BODs.</w:t>
      </w:r>
    </w:p>
    <w:p w14:paraId="289B985D"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7430E107" w14:textId="77777777" w:rsidR="00566759" w:rsidRPr="00713F77" w:rsidRDefault="00566759" w:rsidP="00581A44">
      <w:pPr>
        <w:pStyle w:val="ListParagraph"/>
        <w:numPr>
          <w:ilvl w:val="0"/>
          <w:numId w:val="156"/>
        </w:numPr>
      </w:pPr>
      <w:r w:rsidRPr="00713F77">
        <w:t>An enterprise end user cannot generate expressions of profile BODs that belong to another Enterprise end user and that are in editing states.</w:t>
      </w:r>
    </w:p>
    <w:p w14:paraId="1235C10F" w14:textId="77777777" w:rsidR="00566759" w:rsidRPr="00713F77" w:rsidRDefault="00566759" w:rsidP="00581A44">
      <w:pPr>
        <w:pStyle w:val="ListParagraph"/>
        <w:numPr>
          <w:ilvl w:val="0"/>
          <w:numId w:val="156"/>
        </w:numPr>
      </w:pPr>
      <w:r w:rsidRPr="00713F77">
        <w:t>An enterprise end user cannot generate expressions of profile BODs that belong to an Enterprise admin user and that are in editing states.</w:t>
      </w:r>
    </w:p>
    <w:p w14:paraId="333C0523" w14:textId="77777777" w:rsidR="00566759" w:rsidRDefault="00566759" w:rsidP="00566759">
      <w:pPr>
        <w:pStyle w:val="Heading2"/>
      </w:pPr>
      <w:r>
        <w:t>Enterprise end user successfully edits profile BOD</w:t>
      </w:r>
    </w:p>
    <w:p w14:paraId="209DDB65" w14:textId="77777777" w:rsidR="00566759" w:rsidRPr="00E35B7D" w:rsidRDefault="00566759" w:rsidP="00566759">
      <w:r>
        <w:t>Requirement document reference: Section 3.2.2, 2.1.2</w:t>
      </w:r>
    </w:p>
    <w:p w14:paraId="62F676B3" w14:textId="77777777" w:rsidR="00566759" w:rsidRPr="00C028A8" w:rsidRDefault="00566759" w:rsidP="00566759">
      <w:r w:rsidRPr="00C028A8">
        <w:t>Pre-condition: A user with the username, aEntUser1, already exists with Enterprise end user role.</w:t>
      </w:r>
      <w:r>
        <w:t xml:space="preserve"> Acknowledge BOM profile BOD for newBizCtx business context already exists.</w:t>
      </w:r>
    </w:p>
    <w:p w14:paraId="24349608" w14:textId="77777777" w:rsidR="00566759" w:rsidRPr="00951760" w:rsidRDefault="00566759" w:rsidP="00566759">
      <w:r w:rsidRPr="00951760">
        <w:t xml:space="preserve">Test Steps: </w:t>
      </w:r>
    </w:p>
    <w:p w14:paraId="106C850E" w14:textId="77777777" w:rsidR="00566759" w:rsidRPr="00EE5846" w:rsidRDefault="00566759" w:rsidP="00581A44">
      <w:pPr>
        <w:pStyle w:val="ListParagraph"/>
        <w:numPr>
          <w:ilvl w:val="0"/>
          <w:numId w:val="9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E391CE4" w14:textId="77777777" w:rsidR="00566759" w:rsidRPr="00072DE2" w:rsidRDefault="00566759" w:rsidP="00581A44">
      <w:pPr>
        <w:pStyle w:val="ListParagraph"/>
        <w:numPr>
          <w:ilvl w:val="0"/>
          <w:numId w:val="90"/>
        </w:numPr>
      </w:pPr>
      <w:r w:rsidRPr="00072DE2">
        <w:lastRenderedPageBreak/>
        <w:t>The Enterprise end user accesses the profile BODs functionality.</w:t>
      </w:r>
    </w:p>
    <w:p w14:paraId="60161026" w14:textId="77777777" w:rsidR="00566759" w:rsidRPr="00072DE2" w:rsidRDefault="00566759" w:rsidP="00581A44">
      <w:pPr>
        <w:pStyle w:val="ListParagraph"/>
        <w:numPr>
          <w:ilvl w:val="0"/>
          <w:numId w:val="90"/>
        </w:numPr>
      </w:pPr>
      <w:r w:rsidRPr="00072DE2">
        <w:t xml:space="preserve">The Enterprise end user </w:t>
      </w:r>
      <w:r>
        <w:t>finds</w:t>
      </w:r>
      <w:r w:rsidRPr="00072DE2">
        <w:t xml:space="preserve"> Acknowledge BOM </w:t>
      </w:r>
      <w:r>
        <w:t>profile BOD for the newBizCtx business context</w:t>
      </w:r>
      <w:r w:rsidRPr="00072DE2">
        <w:t>.</w:t>
      </w:r>
    </w:p>
    <w:p w14:paraId="497659EC" w14:textId="77777777" w:rsidR="00566759" w:rsidRPr="00951760" w:rsidRDefault="00566759" w:rsidP="00581A44">
      <w:pPr>
        <w:pStyle w:val="ListParagraph"/>
        <w:numPr>
          <w:ilvl w:val="0"/>
          <w:numId w:val="90"/>
        </w:numPr>
      </w:pPr>
      <w:r>
        <w:t>T</w:t>
      </w:r>
      <w:r w:rsidRPr="00951760">
        <w:t xml:space="preserve">he Enterprise end 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5C647D96" w14:textId="77777777" w:rsidR="00566759" w:rsidRDefault="00566759" w:rsidP="00581A44">
      <w:pPr>
        <w:pStyle w:val="ListParagraph"/>
        <w:numPr>
          <w:ilvl w:val="0"/>
          <w:numId w:val="90"/>
        </w:numPr>
      </w:pPr>
      <w:r w:rsidRPr="00951760">
        <w:t xml:space="preserve">Verify that profile BOD is </w:t>
      </w:r>
      <w:r>
        <w:t>updated</w:t>
      </w:r>
      <w:r w:rsidRPr="00951760">
        <w:t xml:space="preserve">. </w:t>
      </w:r>
    </w:p>
    <w:p w14:paraId="1632CEF1" w14:textId="77777777" w:rsidR="00566759" w:rsidRDefault="00566759" w:rsidP="00566759">
      <w:pPr>
        <w:pStyle w:val="Heading2"/>
      </w:pPr>
      <w:r>
        <w:t>Enterprise end user’s authorized access to CC management functions with localized extension</w:t>
      </w:r>
    </w:p>
    <w:p w14:paraId="3639B929"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11"/>
      </w:r>
      <w:r>
        <w:t>, some are created by ENTU1 and ENTU2 in the OAGi developer role capacity, and some of which have been shared.</w:t>
      </w:r>
    </w:p>
    <w:p w14:paraId="5F8129EB" w14:textId="77777777" w:rsidR="00566759" w:rsidRDefault="00566759" w:rsidP="00566759">
      <w:r>
        <w:t xml:space="preserve">Test Steps: </w:t>
      </w:r>
    </w:p>
    <w:p w14:paraId="7931F5E8" w14:textId="77777777" w:rsidR="00566759" w:rsidRPr="00803434" w:rsidRDefault="00566759" w:rsidP="00581A44">
      <w:pPr>
        <w:pStyle w:val="ListParagraph"/>
        <w:numPr>
          <w:ilvl w:val="0"/>
          <w:numId w:val="159"/>
        </w:numPr>
      </w:pPr>
      <w:r w:rsidRPr="00803434">
        <w:t xml:space="preserve">An </w:t>
      </w:r>
      <w:r>
        <w:t>enterprise admin user</w:t>
      </w:r>
      <w:r w:rsidRPr="00803434">
        <w:t xml:space="preserve">, </w:t>
      </w:r>
      <w:r w:rsidRPr="00713F77">
        <w:t>ENTADx</w:t>
      </w:r>
      <w:r>
        <w:t>,</w:t>
      </w:r>
      <w:r w:rsidRPr="00803434">
        <w:t>, logs into the system.</w:t>
      </w:r>
    </w:p>
    <w:p w14:paraId="0CB3C7CF" w14:textId="77777777" w:rsidR="00566759" w:rsidRPr="00803434" w:rsidRDefault="00566759" w:rsidP="00581A44">
      <w:pPr>
        <w:pStyle w:val="ListParagraph"/>
        <w:numPr>
          <w:ilvl w:val="0"/>
          <w:numId w:val="159"/>
        </w:numPr>
      </w:pPr>
      <w:r w:rsidRPr="00803434">
        <w:t>ENTADx, creates a new profile BOD, PB0.</w:t>
      </w:r>
    </w:p>
    <w:p w14:paraId="680513DB" w14:textId="77777777" w:rsidR="00566759" w:rsidRPr="00803434" w:rsidRDefault="00566759" w:rsidP="00581A44">
      <w:pPr>
        <w:pStyle w:val="ListParagraph"/>
        <w:numPr>
          <w:ilvl w:val="0"/>
          <w:numId w:val="159"/>
        </w:numPr>
      </w:pPr>
      <w:r w:rsidRPr="00803434">
        <w:t>ENTADx, makes an localized extension to PB0. This results in, says, User Extension Group ACC, UEGACC0, and corresponding ASCCP0 and ASCC0 (these two are supposed to be hidden on the CC Management page by default logic).</w:t>
      </w:r>
    </w:p>
    <w:p w14:paraId="25D7B996" w14:textId="77777777" w:rsidR="00566759" w:rsidRPr="00803434" w:rsidRDefault="00566759" w:rsidP="00581A44">
      <w:pPr>
        <w:pStyle w:val="ListParagraph"/>
        <w:numPr>
          <w:ilvl w:val="0"/>
          <w:numId w:val="159"/>
        </w:numPr>
      </w:pPr>
      <w:r w:rsidRPr="00803434">
        <w:t>ENTADx adds some ASCCs and BCCs to the extension, i.e., to UEGACC0.</w:t>
      </w:r>
    </w:p>
    <w:p w14:paraId="5FF78116" w14:textId="77777777" w:rsidR="00566759" w:rsidRPr="00803434" w:rsidRDefault="00566759" w:rsidP="00581A44">
      <w:pPr>
        <w:pStyle w:val="ListParagraph"/>
        <w:numPr>
          <w:ilvl w:val="0"/>
          <w:numId w:val="159"/>
        </w:numPr>
      </w:pPr>
      <w:r w:rsidRPr="00803434">
        <w:t>ENTADx advances UEGACC1 to the Published state.</w:t>
      </w:r>
    </w:p>
    <w:p w14:paraId="352021C7" w14:textId="77777777" w:rsidR="00566759" w:rsidRPr="00803434" w:rsidRDefault="00566759" w:rsidP="00581A44">
      <w:pPr>
        <w:pStyle w:val="ListParagraph"/>
        <w:numPr>
          <w:ilvl w:val="0"/>
          <w:numId w:val="159"/>
        </w:numPr>
      </w:pPr>
      <w:r w:rsidRPr="00803434">
        <w:t>ENTADx repeats step 2 to 4 two times resulting PB1, PB2, and corresponding UEGACC1, ASCCP1, ASCC1, and UEGACC2, ASCCP2, ASCC2, respectively.</w:t>
      </w:r>
    </w:p>
    <w:p w14:paraId="2CBCA1A4" w14:textId="77777777" w:rsidR="00566759" w:rsidRPr="00803434" w:rsidRDefault="00566759" w:rsidP="00581A44">
      <w:pPr>
        <w:pStyle w:val="ListParagraph"/>
        <w:numPr>
          <w:ilvl w:val="0"/>
          <w:numId w:val="159"/>
        </w:numPr>
      </w:pPr>
      <w:r w:rsidRPr="00803434">
        <w:t>ENTADx advances UEGACC2 to the Candidate state.</w:t>
      </w:r>
    </w:p>
    <w:p w14:paraId="5B91DBF4" w14:textId="77777777" w:rsidR="00566759" w:rsidRPr="00803434" w:rsidRDefault="00566759" w:rsidP="00581A44">
      <w:pPr>
        <w:pStyle w:val="ListParagraph"/>
        <w:numPr>
          <w:ilvl w:val="0"/>
          <w:numId w:val="159"/>
        </w:numPr>
      </w:pPr>
      <w:r w:rsidRPr="00803434">
        <w:t>ENTADx logs out.</w:t>
      </w:r>
    </w:p>
    <w:p w14:paraId="05B01582" w14:textId="77777777" w:rsidR="00566759" w:rsidRPr="00803434" w:rsidRDefault="00566759" w:rsidP="00581A44">
      <w:pPr>
        <w:pStyle w:val="ListParagraph"/>
        <w:numPr>
          <w:ilvl w:val="0"/>
          <w:numId w:val="159"/>
        </w:numPr>
      </w:pPr>
      <w:r w:rsidRPr="00803434">
        <w:t>ENTU1 logs into the system as an enterprise end user.</w:t>
      </w:r>
    </w:p>
    <w:p w14:paraId="4F35C4FD" w14:textId="77777777" w:rsidR="00566759" w:rsidRPr="00803434" w:rsidRDefault="00566759" w:rsidP="00581A44">
      <w:pPr>
        <w:pStyle w:val="ListParagraph"/>
        <w:numPr>
          <w:ilvl w:val="0"/>
          <w:numId w:val="159"/>
        </w:numPr>
      </w:pPr>
      <w:r w:rsidRPr="00803434">
        <w:t>ENTU1 creates new profile BODs, PB3, PB4, PB5, and PB6.</w:t>
      </w:r>
    </w:p>
    <w:p w14:paraId="5CD2F08E" w14:textId="77777777" w:rsidR="00566759" w:rsidRPr="00803434" w:rsidRDefault="00566759" w:rsidP="00581A44">
      <w:pPr>
        <w:pStyle w:val="ListParagraph"/>
        <w:numPr>
          <w:ilvl w:val="0"/>
          <w:numId w:val="159"/>
        </w:numPr>
      </w:pPr>
      <w:r w:rsidRPr="00803434">
        <w:t>ENTU1 makes some extension to PB3, PB4, PB5 and PB6 that results in UEGACC3, ASCCP3, ASCC3, UEGACC4, ASCCP4, ASCC4, UEGACC5, ASCCP5, ASCC5, and UEGACC6, ASCCP6, ASCC6.</w:t>
      </w:r>
    </w:p>
    <w:p w14:paraId="23635ED7" w14:textId="77777777" w:rsidR="00566759" w:rsidRPr="00803434" w:rsidRDefault="00566759" w:rsidP="00581A44">
      <w:pPr>
        <w:pStyle w:val="ListParagraph"/>
        <w:numPr>
          <w:ilvl w:val="0"/>
          <w:numId w:val="159"/>
        </w:numPr>
      </w:pPr>
      <w:r w:rsidRPr="00803434">
        <w:t>ENTU1 advances PB3 extension, i.e., UEGACC3 to the Published state and PB5 extension to the Candidate state.</w:t>
      </w:r>
    </w:p>
    <w:p w14:paraId="363A1D1F" w14:textId="77777777" w:rsidR="00566759" w:rsidRPr="00803434" w:rsidRDefault="00566759" w:rsidP="00581A44">
      <w:pPr>
        <w:pStyle w:val="ListParagraph"/>
        <w:numPr>
          <w:ilvl w:val="0"/>
          <w:numId w:val="159"/>
        </w:numPr>
      </w:pPr>
      <w:r w:rsidRPr="00803434">
        <w:t>Verify that ENTU1 can discard PB6 extension resulting removal of UEGACC6, ASCCP6, ASCC6.</w:t>
      </w:r>
    </w:p>
    <w:p w14:paraId="6E7BFEE2" w14:textId="77777777" w:rsidR="00566759" w:rsidRPr="00803434" w:rsidRDefault="00566759" w:rsidP="00581A44">
      <w:pPr>
        <w:pStyle w:val="ListParagraph"/>
        <w:numPr>
          <w:ilvl w:val="0"/>
          <w:numId w:val="159"/>
        </w:numPr>
      </w:pPr>
      <w:r w:rsidRPr="00803434">
        <w:t>Verify that ENTU1 can no longer make any change to UEGACC3. Since UEGACC3 won’t be accessible thru the BIE extension anymore, this means searching for the UEGACC3 on the CC Management page and verify that it can no longer be edited. Also, verify that AS</w:t>
      </w:r>
      <w:r>
        <w:t>CCP3 and ASCC3 cannot be edited.</w:t>
      </w:r>
    </w:p>
    <w:p w14:paraId="25EE0F07" w14:textId="77777777" w:rsidR="00566759" w:rsidRPr="00803434" w:rsidRDefault="00566759" w:rsidP="00581A44">
      <w:pPr>
        <w:pStyle w:val="ListParagraph"/>
        <w:numPr>
          <w:ilvl w:val="0"/>
          <w:numId w:val="159"/>
        </w:numPr>
      </w:pPr>
      <w:r w:rsidRPr="00803434">
        <w:t>Verify that ENTU1 cannot make any change to UEGACC5 except changing the state back to Editing (note keep UEGACC5 in the Editing state after this step). Verify this through both the BIE extension page and the CC Management page.</w:t>
      </w:r>
    </w:p>
    <w:p w14:paraId="38C33AD0" w14:textId="77777777" w:rsidR="00566759" w:rsidRPr="00803434" w:rsidRDefault="00566759" w:rsidP="00581A44">
      <w:pPr>
        <w:pStyle w:val="ListParagraph"/>
        <w:numPr>
          <w:ilvl w:val="0"/>
          <w:numId w:val="159"/>
        </w:numPr>
      </w:pPr>
      <w:r w:rsidRPr="00803434">
        <w:lastRenderedPageBreak/>
        <w:t>Verify that ENTU1 can review UEGACC2 through the CC Management page.</w:t>
      </w:r>
    </w:p>
    <w:p w14:paraId="34B40B0A" w14:textId="77777777" w:rsidR="00566759" w:rsidRPr="00803434" w:rsidRDefault="00566759" w:rsidP="00581A44">
      <w:pPr>
        <w:pStyle w:val="ListParagraph"/>
        <w:numPr>
          <w:ilvl w:val="0"/>
          <w:numId w:val="159"/>
        </w:numPr>
      </w:pPr>
      <w:r w:rsidRPr="00803434">
        <w:t>Verify that ENTU1 cannot make an extension related to UEGACC1 and UEGACC2 in another profile BOD he owns.</w:t>
      </w:r>
    </w:p>
    <w:p w14:paraId="7A18516D" w14:textId="77777777" w:rsidR="00566759" w:rsidRPr="00803434" w:rsidRDefault="00566759" w:rsidP="00581A44">
      <w:pPr>
        <w:pStyle w:val="ListParagraph"/>
        <w:numPr>
          <w:ilvl w:val="0"/>
          <w:numId w:val="159"/>
        </w:numPr>
      </w:pPr>
      <w:r w:rsidRPr="00803434">
        <w:t>ENTU1 logs out.</w:t>
      </w:r>
    </w:p>
    <w:p w14:paraId="11F8B7CA" w14:textId="77777777" w:rsidR="00566759" w:rsidRPr="000E396C" w:rsidRDefault="00566759" w:rsidP="00581A44">
      <w:pPr>
        <w:pStyle w:val="ListParagraph"/>
        <w:numPr>
          <w:ilvl w:val="0"/>
          <w:numId w:val="159"/>
        </w:numPr>
      </w:pPr>
      <w:r w:rsidRPr="000E396C">
        <w:t>Another enterprise end user, says, ENTU2, logs into the system.</w:t>
      </w:r>
    </w:p>
    <w:p w14:paraId="0DAF7729" w14:textId="77777777" w:rsidR="00566759" w:rsidRPr="000E396C" w:rsidRDefault="00566759" w:rsidP="00581A44">
      <w:pPr>
        <w:pStyle w:val="ListParagraph"/>
        <w:numPr>
          <w:ilvl w:val="0"/>
          <w:numId w:val="159"/>
        </w:numPr>
      </w:pPr>
      <w:r w:rsidRPr="000E396C">
        <w:t>ENTU2 goes to the CC Management page.</w:t>
      </w:r>
    </w:p>
    <w:p w14:paraId="1F7B0AE8" w14:textId="77777777" w:rsidR="00566759" w:rsidRPr="000E396C" w:rsidRDefault="00566759" w:rsidP="00581A44">
      <w:pPr>
        <w:pStyle w:val="ListParagraph"/>
        <w:numPr>
          <w:ilvl w:val="0"/>
          <w:numId w:val="159"/>
        </w:numPr>
      </w:pPr>
      <w:r w:rsidRPr="000E396C">
        <w:t>Verify that enterprise users’ CCs are not visible to ENTU2, including those that ENTU1 and ENTU2 created in their enterprise user capacity.</w:t>
      </w:r>
    </w:p>
    <w:p w14:paraId="4E5E23CC" w14:textId="77777777" w:rsidR="00566759" w:rsidRPr="000E396C" w:rsidRDefault="00566759" w:rsidP="00581A44">
      <w:pPr>
        <w:pStyle w:val="ListParagraph"/>
        <w:numPr>
          <w:ilvl w:val="0"/>
          <w:numId w:val="159"/>
        </w:numPr>
      </w:pPr>
      <w:r w:rsidRPr="000E396C">
        <w:t>Verify that UEGACC0 to UEGACC5 are in the list.</w:t>
      </w:r>
    </w:p>
    <w:p w14:paraId="0C9027D2" w14:textId="77777777" w:rsidR="00566759" w:rsidRPr="000E396C" w:rsidRDefault="00566759" w:rsidP="00581A44">
      <w:pPr>
        <w:pStyle w:val="ListParagraph"/>
        <w:numPr>
          <w:ilvl w:val="0"/>
          <w:numId w:val="159"/>
        </w:numPr>
      </w:pPr>
      <w:r w:rsidRPr="000E396C">
        <w:t>Verify that ENTU2 cannot make any change to UEGACC0.</w:t>
      </w:r>
    </w:p>
    <w:p w14:paraId="11546D8C" w14:textId="77777777" w:rsidR="00566759" w:rsidRPr="000E396C" w:rsidRDefault="00566759" w:rsidP="00581A44">
      <w:pPr>
        <w:pStyle w:val="ListParagraph"/>
        <w:numPr>
          <w:ilvl w:val="0"/>
          <w:numId w:val="159"/>
        </w:numPr>
      </w:pPr>
      <w:r w:rsidRPr="000E396C">
        <w:t>Verify that ENTU2 cannot see the detail nor make any change to UEGACC1.</w:t>
      </w:r>
    </w:p>
    <w:p w14:paraId="6EFB478F" w14:textId="77777777" w:rsidR="00566759" w:rsidRPr="000E396C" w:rsidRDefault="00566759" w:rsidP="00581A44">
      <w:pPr>
        <w:pStyle w:val="ListParagraph"/>
        <w:numPr>
          <w:ilvl w:val="0"/>
          <w:numId w:val="159"/>
        </w:numPr>
      </w:pPr>
      <w:r w:rsidRPr="000E396C">
        <w:t>Verify that ENTU2 can see the detail of UEGACC2 but cannot make any change.</w:t>
      </w:r>
    </w:p>
    <w:p w14:paraId="38F51F87" w14:textId="77777777" w:rsidR="00566759" w:rsidRPr="000E396C" w:rsidRDefault="00566759" w:rsidP="00581A44">
      <w:pPr>
        <w:pStyle w:val="ListParagraph"/>
        <w:numPr>
          <w:ilvl w:val="0"/>
          <w:numId w:val="159"/>
        </w:numPr>
      </w:pPr>
      <w:r w:rsidRPr="000E396C">
        <w:t>Verify that ENTU2 cannot make any change to UEGACC3.</w:t>
      </w:r>
    </w:p>
    <w:p w14:paraId="2EC74B25" w14:textId="77777777" w:rsidR="00566759" w:rsidRPr="000E396C" w:rsidRDefault="00566759" w:rsidP="00581A44">
      <w:pPr>
        <w:pStyle w:val="ListParagraph"/>
        <w:numPr>
          <w:ilvl w:val="0"/>
          <w:numId w:val="159"/>
        </w:numPr>
      </w:pPr>
      <w:r w:rsidRPr="000E396C">
        <w:t>Verify that ENTU2 cannot see the detail nor make any change to UEGACC4.</w:t>
      </w:r>
    </w:p>
    <w:p w14:paraId="2E9AA0C3" w14:textId="77777777" w:rsidR="00566759" w:rsidRPr="000E396C" w:rsidRDefault="00566759" w:rsidP="00581A44">
      <w:pPr>
        <w:pStyle w:val="ListParagraph"/>
        <w:numPr>
          <w:ilvl w:val="0"/>
          <w:numId w:val="159"/>
        </w:numPr>
      </w:pPr>
      <w:r w:rsidRPr="000E396C">
        <w:t>Verify that ENTU2 can see the detail of UEGACC5 but cannot make any change.</w:t>
      </w:r>
    </w:p>
    <w:p w14:paraId="7D1615E7" w14:textId="77777777" w:rsidR="00566759" w:rsidRPr="000E396C" w:rsidRDefault="00566759" w:rsidP="00581A44">
      <w:pPr>
        <w:pStyle w:val="ListParagraph"/>
        <w:numPr>
          <w:ilvl w:val="0"/>
          <w:numId w:val="159"/>
        </w:numPr>
      </w:pPr>
      <w:r w:rsidRPr="000E396C">
        <w:t>ENTU2 logs out.</w:t>
      </w:r>
    </w:p>
    <w:p w14:paraId="5353408B" w14:textId="77777777" w:rsidR="00566759" w:rsidRPr="000E396C" w:rsidRDefault="00566759" w:rsidP="00581A44">
      <w:pPr>
        <w:pStyle w:val="ListParagraph"/>
        <w:numPr>
          <w:ilvl w:val="0"/>
          <w:numId w:val="159"/>
        </w:numPr>
      </w:pPr>
      <w:r w:rsidRPr="000E396C">
        <w:t>ENTU1 logs in as an enterprise end user.</w:t>
      </w:r>
    </w:p>
    <w:p w14:paraId="3BDFF7A0" w14:textId="77777777" w:rsidR="00566759" w:rsidRPr="000E396C" w:rsidRDefault="00566759" w:rsidP="00581A44">
      <w:pPr>
        <w:pStyle w:val="ListParagraph"/>
        <w:numPr>
          <w:ilvl w:val="0"/>
          <w:numId w:val="159"/>
        </w:numPr>
      </w:pPr>
      <w:r w:rsidRPr="000E396C">
        <w:t>Verify that ENTU1 can successfully change the ownership of UEGACC4 to ENTU2.</w:t>
      </w:r>
    </w:p>
    <w:p w14:paraId="1A2B9AE1" w14:textId="77777777" w:rsidR="00566759" w:rsidRPr="000E396C" w:rsidRDefault="00566759" w:rsidP="00581A44">
      <w:pPr>
        <w:pStyle w:val="ListParagraph"/>
        <w:numPr>
          <w:ilvl w:val="0"/>
          <w:numId w:val="159"/>
        </w:numPr>
      </w:pPr>
      <w:r w:rsidRPr="000E396C">
        <w:t>Verify that ENTU1 cannot change the ownership of UEGACC5.</w:t>
      </w:r>
    </w:p>
    <w:p w14:paraId="15E176D8" w14:textId="77777777" w:rsidR="00566759" w:rsidRPr="000E396C" w:rsidRDefault="00566759" w:rsidP="00581A44">
      <w:pPr>
        <w:pStyle w:val="ListParagraph"/>
        <w:numPr>
          <w:ilvl w:val="0"/>
          <w:numId w:val="159"/>
        </w:numPr>
      </w:pPr>
      <w:r w:rsidRPr="000E396C">
        <w:t>Verify that ENTU1 can successfully change the state of UEGACC5 back to the Editing state.</w:t>
      </w:r>
    </w:p>
    <w:p w14:paraId="0598EC6D" w14:textId="77777777" w:rsidR="00566759" w:rsidRPr="000E396C" w:rsidRDefault="00566759" w:rsidP="00581A44">
      <w:pPr>
        <w:pStyle w:val="ListParagraph"/>
        <w:numPr>
          <w:ilvl w:val="0"/>
          <w:numId w:val="159"/>
        </w:numPr>
      </w:pPr>
      <w:r w:rsidRPr="000E396C">
        <w:t>Verify that ENTU1 can successfully change the ownership of UEGACC5 to OAGADx.</w:t>
      </w:r>
    </w:p>
    <w:p w14:paraId="56B2CEAA" w14:textId="77777777" w:rsidR="00566759" w:rsidRPr="000E396C" w:rsidRDefault="00566759" w:rsidP="00581A44">
      <w:pPr>
        <w:pStyle w:val="ListParagraph"/>
        <w:numPr>
          <w:ilvl w:val="0"/>
          <w:numId w:val="159"/>
        </w:numPr>
      </w:pPr>
      <w:r w:rsidRPr="000E396C">
        <w:t>ENTU1 logs out.</w:t>
      </w:r>
    </w:p>
    <w:p w14:paraId="24AF2B06" w14:textId="77777777" w:rsidR="00566759" w:rsidRPr="000E396C" w:rsidRDefault="00566759" w:rsidP="00581A44">
      <w:pPr>
        <w:pStyle w:val="ListParagraph"/>
        <w:numPr>
          <w:ilvl w:val="0"/>
          <w:numId w:val="159"/>
        </w:numPr>
      </w:pPr>
      <w:r w:rsidRPr="000E396C">
        <w:t>ENTU2 logs in as an enterprise end user.</w:t>
      </w:r>
    </w:p>
    <w:p w14:paraId="6F1241CB" w14:textId="77777777" w:rsidR="00566759" w:rsidRPr="000E396C" w:rsidRDefault="00566759" w:rsidP="00581A44">
      <w:pPr>
        <w:pStyle w:val="ListParagraph"/>
        <w:numPr>
          <w:ilvl w:val="0"/>
          <w:numId w:val="159"/>
        </w:numPr>
      </w:pPr>
      <w:r w:rsidRPr="000E396C">
        <w:t>Verify that ENTU2 can edit and change the state of UEGACC4 to the Published state.</w:t>
      </w:r>
    </w:p>
    <w:p w14:paraId="2A7306ED" w14:textId="77777777" w:rsidR="00566759" w:rsidRPr="000E396C" w:rsidRDefault="00566759" w:rsidP="00581A44">
      <w:pPr>
        <w:pStyle w:val="ListParagraph"/>
        <w:numPr>
          <w:ilvl w:val="0"/>
          <w:numId w:val="159"/>
        </w:numPr>
      </w:pPr>
      <w:r w:rsidRPr="000E396C">
        <w:t>ENTU2 logs out.</w:t>
      </w:r>
    </w:p>
    <w:p w14:paraId="19DD8772" w14:textId="77777777" w:rsidR="00566759" w:rsidRPr="000E396C" w:rsidRDefault="00566759" w:rsidP="00581A44">
      <w:pPr>
        <w:pStyle w:val="ListParagraph"/>
        <w:numPr>
          <w:ilvl w:val="0"/>
          <w:numId w:val="159"/>
        </w:numPr>
      </w:pPr>
      <w:r w:rsidRPr="000E396C">
        <w:t>ENTU1 logs in as an enterprise end user.</w:t>
      </w:r>
    </w:p>
    <w:p w14:paraId="62A1CF9E" w14:textId="77777777" w:rsidR="00566759" w:rsidRPr="000E396C" w:rsidRDefault="00566759" w:rsidP="00581A44">
      <w:pPr>
        <w:pStyle w:val="ListParagraph"/>
        <w:numPr>
          <w:ilvl w:val="0"/>
          <w:numId w:val="159"/>
        </w:numPr>
      </w:pPr>
      <w:r w:rsidRPr="000E396C">
        <w:t>ENTU1 opens PB4.</w:t>
      </w:r>
    </w:p>
    <w:p w14:paraId="74A6CADE" w14:textId="77777777" w:rsidR="00566759" w:rsidRPr="000E396C" w:rsidRDefault="00566759" w:rsidP="00581A44">
      <w:pPr>
        <w:pStyle w:val="ListParagraph"/>
        <w:numPr>
          <w:ilvl w:val="0"/>
          <w:numId w:val="159"/>
        </w:numPr>
      </w:pPr>
      <w:r w:rsidRPr="000E396C">
        <w:t>Verify that ENTU1 gets a notification to up take the extension when opening the PB4 for edit.</w:t>
      </w:r>
    </w:p>
    <w:p w14:paraId="3DC1AB1F" w14:textId="77777777" w:rsidR="00566759" w:rsidRPr="000E396C" w:rsidRDefault="00566759" w:rsidP="00581A44">
      <w:pPr>
        <w:pStyle w:val="ListParagraph"/>
        <w:numPr>
          <w:ilvl w:val="0"/>
          <w:numId w:val="159"/>
        </w:numPr>
      </w:pPr>
      <w:r w:rsidRPr="000E396C">
        <w:t>ENTU1 opens PB3.</w:t>
      </w:r>
    </w:p>
    <w:p w14:paraId="49CEA37F" w14:textId="77777777" w:rsidR="00566759" w:rsidRPr="000E396C" w:rsidRDefault="00566759" w:rsidP="00581A44">
      <w:pPr>
        <w:pStyle w:val="ListParagraph"/>
        <w:numPr>
          <w:ilvl w:val="0"/>
          <w:numId w:val="159"/>
        </w:numPr>
      </w:pPr>
      <w:r w:rsidRPr="000E396C">
        <w:t>Verify that ENTU1 gets a notification to up take the extension when opening the PB3 for edit.</w:t>
      </w:r>
    </w:p>
    <w:p w14:paraId="176313CF" w14:textId="77777777" w:rsidR="00566759" w:rsidRPr="000E396C" w:rsidRDefault="00566759" w:rsidP="00581A44">
      <w:pPr>
        <w:pStyle w:val="ListParagraph"/>
        <w:numPr>
          <w:ilvl w:val="0"/>
          <w:numId w:val="159"/>
        </w:numPr>
      </w:pPr>
      <w:r w:rsidRPr="000E396C">
        <w:t>ENTU1 logs out.</w:t>
      </w:r>
    </w:p>
    <w:p w14:paraId="4EFBA96A" w14:textId="77777777" w:rsidR="00566759" w:rsidRPr="000E396C" w:rsidRDefault="00566759" w:rsidP="00581A44">
      <w:pPr>
        <w:pStyle w:val="ListParagraph"/>
        <w:numPr>
          <w:ilvl w:val="0"/>
          <w:numId w:val="159"/>
        </w:numPr>
      </w:pPr>
      <w:r w:rsidRPr="000E396C">
        <w:t>ENTADx logs in as an enterprise admin user.</w:t>
      </w:r>
    </w:p>
    <w:p w14:paraId="279F30B5" w14:textId="77777777" w:rsidR="00566759" w:rsidRPr="000E396C" w:rsidRDefault="00566759" w:rsidP="00581A44">
      <w:pPr>
        <w:pStyle w:val="ListParagraph"/>
        <w:numPr>
          <w:ilvl w:val="0"/>
          <w:numId w:val="159"/>
        </w:numPr>
      </w:pPr>
      <w:r w:rsidRPr="000E396C">
        <w:t>ENTADx transfers the ownership of UEGACC5 to ENTU2.</w:t>
      </w:r>
    </w:p>
    <w:p w14:paraId="211C6A7F" w14:textId="77777777" w:rsidR="00566759" w:rsidRPr="000E396C" w:rsidRDefault="00566759" w:rsidP="00581A44">
      <w:pPr>
        <w:pStyle w:val="ListParagraph"/>
        <w:numPr>
          <w:ilvl w:val="0"/>
          <w:numId w:val="159"/>
        </w:numPr>
      </w:pPr>
      <w:r w:rsidRPr="000E396C">
        <w:t>ENTADx logs out.</w:t>
      </w:r>
    </w:p>
    <w:p w14:paraId="5A2E3C56" w14:textId="77777777" w:rsidR="00566759" w:rsidRPr="000E396C" w:rsidRDefault="00566759" w:rsidP="00581A44">
      <w:pPr>
        <w:pStyle w:val="ListParagraph"/>
        <w:numPr>
          <w:ilvl w:val="0"/>
          <w:numId w:val="159"/>
        </w:numPr>
      </w:pPr>
      <w:r w:rsidRPr="000E396C">
        <w:t>ENTU2 logs in as an enterprise end user.</w:t>
      </w:r>
    </w:p>
    <w:p w14:paraId="3ACDA3E8" w14:textId="77777777" w:rsidR="00566759" w:rsidRPr="000E396C" w:rsidRDefault="00566759" w:rsidP="00581A44">
      <w:pPr>
        <w:pStyle w:val="ListParagraph"/>
        <w:numPr>
          <w:ilvl w:val="0"/>
          <w:numId w:val="159"/>
        </w:numPr>
      </w:pPr>
      <w:r w:rsidRPr="000E396C">
        <w:t>ENTU2 goes to the CC Management page.</w:t>
      </w:r>
    </w:p>
    <w:p w14:paraId="7E15CE00" w14:textId="77777777" w:rsidR="00566759" w:rsidRPr="000E396C" w:rsidRDefault="00566759" w:rsidP="00581A44">
      <w:pPr>
        <w:pStyle w:val="ListParagraph"/>
        <w:numPr>
          <w:ilvl w:val="0"/>
          <w:numId w:val="159"/>
        </w:numPr>
      </w:pPr>
      <w:r w:rsidRPr="000E396C">
        <w:t>Verify that ENTU2 can see and edit UEGACC5.</w:t>
      </w:r>
    </w:p>
    <w:p w14:paraId="258CC439" w14:textId="77777777" w:rsidR="00566759" w:rsidRDefault="00566759" w:rsidP="00566759">
      <w:r>
        <w:t>Assertions covered in this test case:</w:t>
      </w:r>
    </w:p>
    <w:p w14:paraId="245079AD" w14:textId="77777777" w:rsidR="00566759" w:rsidRPr="00727C99" w:rsidRDefault="00566759" w:rsidP="00581A44">
      <w:pPr>
        <w:pStyle w:val="ListParagraph"/>
        <w:numPr>
          <w:ilvl w:val="0"/>
          <w:numId w:val="158"/>
        </w:numPr>
        <w:rPr>
          <w:color w:val="FF0000"/>
        </w:rPr>
      </w:pPr>
      <w:r w:rsidRPr="000E396C">
        <w:lastRenderedPageBreak/>
        <w:t>An Enterprise end user can add a new ASCC to an owned ACC in the Editing state using ASCCP belonging to the enterprise tenant but not ASCCP belonging to OAGI or other enterprise tenants in any state</w:t>
      </w:r>
      <w:r w:rsidRPr="00727C99">
        <w:rPr>
          <w:color w:val="FF0000"/>
        </w:rPr>
        <w:t>.</w:t>
      </w:r>
    </w:p>
    <w:p w14:paraId="3E58B9D0" w14:textId="77777777" w:rsidR="00566759" w:rsidRPr="000E396C" w:rsidRDefault="00566759" w:rsidP="00581A44">
      <w:pPr>
        <w:pStyle w:val="ListParagraph"/>
        <w:numPr>
          <w:ilvl w:val="0"/>
          <w:numId w:val="158"/>
        </w:numPr>
      </w:pPr>
      <w:r w:rsidRPr="000E396C">
        <w:t>An Enterprise end user can remove a new ASCC from an owned ACC in the Editing state.</w:t>
      </w:r>
    </w:p>
    <w:p w14:paraId="6CDD43D7" w14:textId="77777777" w:rsidR="00566759" w:rsidRPr="000E396C" w:rsidRDefault="00566759" w:rsidP="00581A44">
      <w:pPr>
        <w:pStyle w:val="ListParagraph"/>
        <w:numPr>
          <w:ilvl w:val="0"/>
          <w:numId w:val="158"/>
        </w:numPr>
      </w:pPr>
      <w:r w:rsidRPr="000E396C">
        <w:t>An Enterprise end user can add a new BCC to an owned ACC in the Editing state.</w:t>
      </w:r>
    </w:p>
    <w:p w14:paraId="7F8082CB" w14:textId="77777777" w:rsidR="00566759" w:rsidRPr="000E396C" w:rsidRDefault="00566759" w:rsidP="00581A44">
      <w:pPr>
        <w:pStyle w:val="ListParagraph"/>
        <w:numPr>
          <w:ilvl w:val="0"/>
          <w:numId w:val="158"/>
        </w:numPr>
      </w:pPr>
      <w:r w:rsidRPr="000E396C">
        <w:t>An Enterprise end user can change the state of an ACC it owns from Editing to Candidate.</w:t>
      </w:r>
    </w:p>
    <w:p w14:paraId="002690F9" w14:textId="77777777" w:rsidR="00566759" w:rsidRPr="000E396C" w:rsidRDefault="00566759" w:rsidP="00581A44">
      <w:pPr>
        <w:pStyle w:val="ListParagraph"/>
        <w:numPr>
          <w:ilvl w:val="0"/>
          <w:numId w:val="158"/>
        </w:numPr>
      </w:pPr>
      <w:r w:rsidRPr="000E396C">
        <w:t>An Enterprise end user can change the state of an ACC it owns from Candidate to Published</w:t>
      </w:r>
    </w:p>
    <w:p w14:paraId="6294513C" w14:textId="77777777" w:rsidR="00566759" w:rsidRPr="000E396C" w:rsidRDefault="00566759" w:rsidP="00581A44">
      <w:pPr>
        <w:pStyle w:val="ListParagraph"/>
        <w:numPr>
          <w:ilvl w:val="0"/>
          <w:numId w:val="158"/>
        </w:numPr>
      </w:pPr>
      <w:r w:rsidRPr="000E396C">
        <w:t>An Enterprise end user can change the state of an ACC it owns from Candidate back to Editing.</w:t>
      </w:r>
    </w:p>
    <w:p w14:paraId="6EFD4E27" w14:textId="77777777" w:rsidR="00566759" w:rsidRPr="000E396C" w:rsidRDefault="00566759" w:rsidP="00581A44">
      <w:pPr>
        <w:pStyle w:val="ListParagraph"/>
        <w:numPr>
          <w:ilvl w:val="0"/>
          <w:numId w:val="158"/>
        </w:numPr>
      </w:pPr>
      <w:r w:rsidRPr="000E396C">
        <w:t>An Enterprise end user can remove an BCC from an owned ACC in the Editing state.</w:t>
      </w:r>
    </w:p>
    <w:p w14:paraId="06AC10DA" w14:textId="77777777" w:rsidR="00566759" w:rsidRPr="000E396C" w:rsidRDefault="00566759" w:rsidP="00581A44">
      <w:pPr>
        <w:pStyle w:val="ListParagraph"/>
        <w:numPr>
          <w:ilvl w:val="0"/>
          <w:numId w:val="158"/>
        </w:numPr>
      </w:pPr>
      <w:r w:rsidRPr="000E396C">
        <w:t>An Enterprise end user can see the list of all OAGi tenant’s CCs in any state.</w:t>
      </w:r>
    </w:p>
    <w:p w14:paraId="120F3737" w14:textId="77777777" w:rsidR="00566759" w:rsidRPr="000E396C" w:rsidRDefault="00566759" w:rsidP="00581A44">
      <w:pPr>
        <w:pStyle w:val="ListParagraph"/>
        <w:numPr>
          <w:ilvl w:val="0"/>
          <w:numId w:val="158"/>
        </w:numPr>
      </w:pPr>
      <w:r w:rsidRPr="000E396C">
        <w:t>An Enterprise end user cannot see the list (and hence details and can’t edit) of enterprise tenants’ CCs in any state.</w:t>
      </w:r>
    </w:p>
    <w:p w14:paraId="6CC5FF69" w14:textId="77777777" w:rsidR="00566759" w:rsidRPr="000E396C" w:rsidRDefault="00566759" w:rsidP="00581A44">
      <w:pPr>
        <w:pStyle w:val="ListParagraph"/>
        <w:numPr>
          <w:ilvl w:val="0"/>
          <w:numId w:val="158"/>
        </w:numPr>
      </w:pPr>
      <w:r w:rsidRPr="000E396C">
        <w:t>An Enterprise end user can see the details of OAGi admin developer’s CCs in the Candidate state but cannot make any change.</w:t>
      </w:r>
    </w:p>
    <w:p w14:paraId="02E45576"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0CAF3C27" w14:textId="77777777" w:rsidR="00566759" w:rsidRPr="000E396C" w:rsidRDefault="00566759" w:rsidP="00581A44">
      <w:pPr>
        <w:pStyle w:val="ListParagraph"/>
        <w:numPr>
          <w:ilvl w:val="0"/>
          <w:numId w:val="158"/>
        </w:numPr>
      </w:pPr>
      <w:r w:rsidRPr="000E396C">
        <w:t>An Enterprise end user can see the details of another Enterprise end user’s CCs in the Candidate state but cannot make any change.</w:t>
      </w:r>
    </w:p>
    <w:p w14:paraId="39A3650F"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4C68C675" w14:textId="77777777" w:rsidR="00566759" w:rsidRDefault="00566759" w:rsidP="00566759">
      <w:pPr>
        <w:pStyle w:val="Heading2"/>
      </w:pPr>
      <w:r>
        <w:t>Enterprise end user’s  authorized access to CC management functions with global extension</w:t>
      </w:r>
    </w:p>
    <w:p w14:paraId="6A925523" w14:textId="77777777" w:rsidR="00566759" w:rsidRDefault="00566759" w:rsidP="00566759">
      <w:r>
        <w:t xml:space="preserve">Repeat </w:t>
      </w:r>
      <w:r>
        <w:fldChar w:fldCharType="begin"/>
      </w:r>
      <w:r>
        <w:instrText xml:space="preserve"> REF _Ref489364816 \w \h </w:instrText>
      </w:r>
      <w:r>
        <w:fldChar w:fldCharType="separate"/>
      </w:r>
      <w:r>
        <w:t>Test Case 11.22</w:t>
      </w:r>
      <w:r>
        <w:fldChar w:fldCharType="end"/>
      </w:r>
      <w:r>
        <w:t xml:space="preserve"> but with the global extension.</w:t>
      </w:r>
    </w:p>
    <w:p w14:paraId="0AD9095E" w14:textId="77777777" w:rsidR="00566759" w:rsidRDefault="00566759" w:rsidP="00566759">
      <w:pPr>
        <w:pStyle w:val="Heading2"/>
      </w:pPr>
      <w:r>
        <w:t>Enterprise end user cannot delete context categories used by a context scheme</w:t>
      </w:r>
    </w:p>
    <w:p w14:paraId="434912F8"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private context schemes created by various Enterprise tenant roles</w:t>
      </w:r>
      <w:r>
        <w:rPr>
          <w:rStyle w:val="FootnoteReference"/>
        </w:rPr>
        <w:footnoteReference w:id="12"/>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65699A4B" w14:textId="77777777" w:rsidR="00566759" w:rsidRDefault="00566759" w:rsidP="00566759">
      <w:r>
        <w:t xml:space="preserve">Test Step: </w:t>
      </w:r>
    </w:p>
    <w:p w14:paraId="1F512629" w14:textId="77777777" w:rsidR="00566759" w:rsidRDefault="00566759" w:rsidP="00581A44">
      <w:pPr>
        <w:pStyle w:val="ListParagraph"/>
        <w:numPr>
          <w:ilvl w:val="0"/>
          <w:numId w:val="143"/>
        </w:numPr>
      </w:pPr>
      <w:r w:rsidRPr="00C028A8">
        <w:t>aEntUser1</w:t>
      </w:r>
      <w:r>
        <w:t xml:space="preserve"> logs into the system as an Enterprise end user.</w:t>
      </w:r>
    </w:p>
    <w:p w14:paraId="0731B07D" w14:textId="77777777" w:rsidR="00566759" w:rsidRDefault="00566759" w:rsidP="00581A44">
      <w:pPr>
        <w:pStyle w:val="ListParagraph"/>
        <w:numPr>
          <w:ilvl w:val="0"/>
          <w:numId w:val="143"/>
        </w:numPr>
      </w:pPr>
      <w:r>
        <w:t xml:space="preserve">Verify that </w:t>
      </w:r>
      <w:r w:rsidRPr="00C028A8">
        <w:t>aEntUser1</w:t>
      </w:r>
      <w:r>
        <w:t xml:space="preserve"> cannot delete CAT1.</w:t>
      </w:r>
    </w:p>
    <w:p w14:paraId="184C6ABA" w14:textId="77777777" w:rsidR="00566759" w:rsidRDefault="00566759" w:rsidP="00581A44">
      <w:pPr>
        <w:pStyle w:val="ListParagraph"/>
        <w:numPr>
          <w:ilvl w:val="0"/>
          <w:numId w:val="143"/>
        </w:numPr>
      </w:pPr>
      <w:r>
        <w:t xml:space="preserve">Verify that </w:t>
      </w:r>
      <w:r w:rsidRPr="00C028A8">
        <w:t>aEntUser1</w:t>
      </w:r>
      <w:r>
        <w:t xml:space="preserve"> cannot delete CAT2. </w:t>
      </w:r>
    </w:p>
    <w:p w14:paraId="46A727B4" w14:textId="77777777" w:rsidR="00566759" w:rsidRDefault="00566759" w:rsidP="00581A44">
      <w:pPr>
        <w:pStyle w:val="ListParagraph"/>
        <w:numPr>
          <w:ilvl w:val="0"/>
          <w:numId w:val="143"/>
        </w:numPr>
      </w:pPr>
      <w:r w:rsidRPr="00C028A8">
        <w:t>aEntUser1</w:t>
      </w:r>
      <w:r>
        <w:t xml:space="preserve"> log out.</w:t>
      </w:r>
    </w:p>
    <w:p w14:paraId="15AAFED5" w14:textId="77777777" w:rsidR="00566759" w:rsidRDefault="00566759" w:rsidP="00566759">
      <w:pPr>
        <w:pStyle w:val="Heading2"/>
      </w:pPr>
      <w:r>
        <w:lastRenderedPageBreak/>
        <w:t>Enterprise end user cannot delete context schemes used by a business context</w:t>
      </w:r>
    </w:p>
    <w:p w14:paraId="5BFEEE12"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E000752" w14:textId="77777777" w:rsidR="00566759" w:rsidRDefault="00566759" w:rsidP="00566759">
      <w:r>
        <w:t>Test Step:</w:t>
      </w:r>
    </w:p>
    <w:p w14:paraId="4225CC60" w14:textId="77777777" w:rsidR="00566759" w:rsidRDefault="00566759" w:rsidP="00581A44">
      <w:pPr>
        <w:pStyle w:val="ListParagraph"/>
        <w:numPr>
          <w:ilvl w:val="0"/>
          <w:numId w:val="144"/>
        </w:numPr>
      </w:pPr>
      <w:r w:rsidRPr="00C028A8">
        <w:t>aEntUser1</w:t>
      </w:r>
      <w:r>
        <w:t>, logs into the system.</w:t>
      </w:r>
    </w:p>
    <w:p w14:paraId="3F1E54D1" w14:textId="77777777" w:rsidR="00566759" w:rsidRDefault="00566759" w:rsidP="00581A44">
      <w:pPr>
        <w:pStyle w:val="ListParagraph"/>
        <w:numPr>
          <w:ilvl w:val="0"/>
          <w:numId w:val="144"/>
        </w:numPr>
      </w:pPr>
      <w:r>
        <w:t xml:space="preserve">Verify that </w:t>
      </w:r>
      <w:r w:rsidRPr="00C028A8">
        <w:t>aEntUser1</w:t>
      </w:r>
      <w:r>
        <w:t xml:space="preserve">cannot delete CS1. </w:t>
      </w:r>
    </w:p>
    <w:p w14:paraId="09A8BCE2" w14:textId="77777777" w:rsidR="00566759" w:rsidRDefault="00566759" w:rsidP="00581A44">
      <w:pPr>
        <w:pStyle w:val="ListParagraph"/>
        <w:numPr>
          <w:ilvl w:val="0"/>
          <w:numId w:val="144"/>
        </w:numPr>
      </w:pPr>
      <w:r>
        <w:t xml:space="preserve">Verify that </w:t>
      </w:r>
      <w:r w:rsidRPr="00C028A8">
        <w:t>aEntUser1</w:t>
      </w:r>
      <w:r>
        <w:t>cannot delete CS2.</w:t>
      </w:r>
    </w:p>
    <w:p w14:paraId="2962CD3F" w14:textId="77777777" w:rsidR="00566759" w:rsidRDefault="00566759" w:rsidP="00581A44">
      <w:pPr>
        <w:pStyle w:val="ListParagraph"/>
        <w:numPr>
          <w:ilvl w:val="0"/>
          <w:numId w:val="144"/>
        </w:numPr>
      </w:pPr>
      <w:r w:rsidRPr="00C028A8">
        <w:t>aEntUser1</w:t>
      </w:r>
      <w:r>
        <w:t xml:space="preserve"> log out.</w:t>
      </w:r>
    </w:p>
    <w:p w14:paraId="4E68A4A1" w14:textId="77777777" w:rsidR="00566759" w:rsidRDefault="00566759" w:rsidP="00566759">
      <w:pPr>
        <w:pStyle w:val="Heading2"/>
      </w:pPr>
      <w:r>
        <w:t>Enterprise end user cannot delete business context used by a profile BOD</w:t>
      </w:r>
    </w:p>
    <w:p w14:paraId="1F809DEA" w14:textId="77777777" w:rsidR="00566759" w:rsidRDefault="00566759" w:rsidP="00566759">
      <w:r>
        <w:t xml:space="preserve">Pre-condition: At least a user, say </w:t>
      </w:r>
      <w:r w:rsidRPr="00C028A8">
        <w:t>aEntUser1</w:t>
      </w:r>
      <w:r>
        <w:t xml:space="preserve">, with the </w:t>
      </w:r>
      <w:r w:rsidRPr="00C028A8">
        <w:t xml:space="preserve">Enterprise end 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2436E34A" w14:textId="77777777" w:rsidR="00566759" w:rsidRDefault="00566759" w:rsidP="00566759">
      <w:r>
        <w:t>Test Step:</w:t>
      </w:r>
    </w:p>
    <w:p w14:paraId="68BA5A15" w14:textId="77777777" w:rsidR="00566759" w:rsidRDefault="00566759" w:rsidP="00581A44">
      <w:pPr>
        <w:pStyle w:val="ListParagraph"/>
        <w:numPr>
          <w:ilvl w:val="0"/>
          <w:numId w:val="146"/>
        </w:numPr>
      </w:pPr>
      <w:r>
        <w:t xml:space="preserve">An Enterprise end user, says </w:t>
      </w:r>
      <w:r w:rsidRPr="00C028A8">
        <w:t>aEntUser1</w:t>
      </w:r>
      <w:r>
        <w:t>, logs into the system.</w:t>
      </w:r>
    </w:p>
    <w:p w14:paraId="501ECD6A" w14:textId="77777777" w:rsidR="00566759" w:rsidRDefault="00566759" w:rsidP="00581A44">
      <w:pPr>
        <w:pStyle w:val="ListParagraph"/>
        <w:numPr>
          <w:ilvl w:val="0"/>
          <w:numId w:val="146"/>
        </w:numPr>
      </w:pPr>
      <w:r>
        <w:t xml:space="preserve">Verify that </w:t>
      </w:r>
      <w:r w:rsidRPr="00C028A8">
        <w:t>aEntUser1</w:t>
      </w:r>
      <w:r>
        <w:t>cannot delete BC1.</w:t>
      </w:r>
    </w:p>
    <w:p w14:paraId="48BB4A07" w14:textId="77777777" w:rsidR="00566759" w:rsidRDefault="00566759" w:rsidP="00581A44">
      <w:pPr>
        <w:pStyle w:val="ListParagraph"/>
        <w:numPr>
          <w:ilvl w:val="0"/>
          <w:numId w:val="146"/>
        </w:numPr>
      </w:pPr>
      <w:r>
        <w:t xml:space="preserve">Verify that </w:t>
      </w:r>
      <w:r w:rsidRPr="00C028A8">
        <w:t>aEntUser1</w:t>
      </w:r>
      <w:r>
        <w:t xml:space="preserve">cannot delete BC2. </w:t>
      </w:r>
    </w:p>
    <w:p w14:paraId="78F569F9" w14:textId="576D53E4" w:rsidR="00566759" w:rsidRDefault="00566759" w:rsidP="00581A44">
      <w:pPr>
        <w:pStyle w:val="ListParagraph"/>
        <w:numPr>
          <w:ilvl w:val="0"/>
          <w:numId w:val="146"/>
        </w:numPr>
      </w:pPr>
      <w:r w:rsidRPr="00C028A8">
        <w:t>aEntUser1</w:t>
      </w:r>
      <w:r>
        <w:t>log out.</w:t>
      </w:r>
    </w:p>
    <w:p w14:paraId="6149E6FE" w14:textId="77777777" w:rsidR="00566759" w:rsidRDefault="00566759" w:rsidP="00566759">
      <w:pPr>
        <w:pStyle w:val="Heading1"/>
      </w:pPr>
      <w:r>
        <w:t>Enterprise admin user access right to SRT core functions</w:t>
      </w:r>
    </w:p>
    <w:p w14:paraId="6B2F8885" w14:textId="77777777" w:rsidR="00566759" w:rsidRDefault="00566759" w:rsidP="00566759">
      <w:r>
        <w:t>Requirement document reference: Section 3.2.2, 3.4.3.1</w:t>
      </w:r>
    </w:p>
    <w:p w14:paraId="199545E3" w14:textId="77777777" w:rsidR="00566759" w:rsidRDefault="00566759" w:rsidP="00566759">
      <w:pPr>
        <w:pStyle w:val="Heading2"/>
      </w:pPr>
      <w:r>
        <w:t>Enterprise admin user’s authorized management of context categories</w:t>
      </w:r>
    </w:p>
    <w:p w14:paraId="0EA6DAC7"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3223B872" w14:textId="77777777" w:rsidR="00566759" w:rsidRDefault="00566759" w:rsidP="00566759">
      <w:r>
        <w:t>Test Step:</w:t>
      </w:r>
    </w:p>
    <w:p w14:paraId="1F67B114" w14:textId="77777777" w:rsidR="00566759" w:rsidRDefault="00566759" w:rsidP="00B15A95">
      <w:pPr>
        <w:pStyle w:val="ListParagraph"/>
        <w:numPr>
          <w:ilvl w:val="0"/>
          <w:numId w:val="161"/>
        </w:numPr>
      </w:pPr>
      <w:r>
        <w:t>An enterprise admin user, ENTADx, logs into the system.</w:t>
      </w:r>
    </w:p>
    <w:p w14:paraId="68010090" w14:textId="6C4D0499" w:rsidR="00566759" w:rsidRDefault="00566759" w:rsidP="00B15A95">
      <w:pPr>
        <w:pStyle w:val="ListParagraph"/>
        <w:numPr>
          <w:ilvl w:val="0"/>
          <w:numId w:val="161"/>
        </w:numPr>
      </w:pPr>
      <w:r>
        <w:lastRenderedPageBreak/>
        <w:t>ENTADx creates new context categories, says CAT0, CAT1, and CAT4.</w:t>
      </w:r>
      <w:r w:rsidRPr="006D3128">
        <w:t xml:space="preserve"> </w:t>
      </w:r>
      <w:r>
        <w:t>(Assertion #</w:t>
      </w:r>
      <w:r>
        <w:fldChar w:fldCharType="begin"/>
      </w:r>
      <w:r>
        <w:instrText xml:space="preserve"> REF _Ref489439852 \w \h </w:instrText>
      </w:r>
      <w:r>
        <w:fldChar w:fldCharType="separate"/>
      </w:r>
      <w:r>
        <w:t>1</w:t>
      </w:r>
      <w:r>
        <w:fldChar w:fldCharType="end"/>
      </w:r>
      <w:ins w:id="541" w:author="Oh, Hakju (IntlCtr)" w:date="2017-08-18T17:36:00Z">
        <w:r w:rsidR="00CA448B">
          <w:t xml:space="preserve">, Duplicated with </w:t>
        </w:r>
      </w:ins>
      <w:ins w:id="542" w:author="Oh, Hakju (IntlCtr)" w:date="2017-08-18T17:37:00Z">
        <w:r w:rsidR="00994328">
          <w:fldChar w:fldCharType="begin"/>
        </w:r>
        <w:r w:rsidR="00994328">
          <w:instrText xml:space="preserve"> HYPERLINK  \l "_Enterprise_end_user’s" </w:instrText>
        </w:r>
        <w:r w:rsidR="00994328">
          <w:fldChar w:fldCharType="separate"/>
        </w:r>
        <w:r w:rsidR="00CA448B" w:rsidRPr="00994328">
          <w:rPr>
            <w:rStyle w:val="Hyperlink"/>
          </w:rPr>
          <w:t>Test Case 13.1</w:t>
        </w:r>
        <w:r w:rsidR="00994328">
          <w:fldChar w:fldCharType="end"/>
        </w:r>
      </w:ins>
      <w:ins w:id="543" w:author="Oh, Hakju (IntlCtr)" w:date="2017-08-18T17:36:00Z">
        <w:r w:rsidR="00CA448B">
          <w:t xml:space="preserve"> Assertion #1</w:t>
        </w:r>
      </w:ins>
      <w:r>
        <w:t>)</w:t>
      </w:r>
    </w:p>
    <w:p w14:paraId="097F8C47" w14:textId="22893DAD" w:rsidR="00566759" w:rsidRPr="00B51D21" w:rsidRDefault="00566759" w:rsidP="00B15A95">
      <w:pPr>
        <w:pStyle w:val="ListParagraph"/>
        <w:numPr>
          <w:ilvl w:val="0"/>
          <w:numId w:val="161"/>
        </w:numPr>
      </w:pPr>
      <w:r w:rsidRPr="00B51D21">
        <w:t>ENTADx edits CAT1. (Assertion #</w:t>
      </w:r>
      <w:r w:rsidRPr="00B51D21">
        <w:fldChar w:fldCharType="begin"/>
      </w:r>
      <w:r w:rsidRPr="00B51D21">
        <w:instrText xml:space="preserve"> REF _Ref489440389 \w \h </w:instrText>
      </w:r>
      <w:r w:rsidRPr="00B51D21">
        <w:fldChar w:fldCharType="separate"/>
      </w:r>
      <w:r w:rsidRPr="00B51D21">
        <w:t>2</w:t>
      </w:r>
      <w:r w:rsidRPr="00B51D21">
        <w:fldChar w:fldCharType="end"/>
      </w:r>
      <w:ins w:id="544" w:author="Oh, Hakju (IntlCtr)" w:date="2017-08-18T17:47:00Z">
        <w:r w:rsidR="00616F93">
          <w:t>, Pass</w:t>
        </w:r>
      </w:ins>
      <w:r w:rsidRPr="00B51D21">
        <w:t>)</w:t>
      </w:r>
    </w:p>
    <w:p w14:paraId="7D352BD9" w14:textId="77777777" w:rsidR="00566759" w:rsidRPr="00B51D21" w:rsidRDefault="00566759" w:rsidP="00B15A95">
      <w:pPr>
        <w:pStyle w:val="ListParagraph"/>
        <w:numPr>
          <w:ilvl w:val="0"/>
          <w:numId w:val="161"/>
        </w:numPr>
      </w:pPr>
      <w:r w:rsidRPr="00B51D21">
        <w:t>The admin user logs out.</w:t>
      </w:r>
    </w:p>
    <w:p w14:paraId="7BE01C8A" w14:textId="77777777" w:rsidR="00566759" w:rsidRPr="00B578EA" w:rsidRDefault="00566759" w:rsidP="00B15A95">
      <w:pPr>
        <w:pStyle w:val="ListParagraph"/>
        <w:numPr>
          <w:ilvl w:val="0"/>
          <w:numId w:val="161"/>
        </w:numPr>
      </w:pPr>
      <w:r w:rsidRPr="00B578EA">
        <w:t>An enterprise end user, says ENTU1, logs into the system.</w:t>
      </w:r>
    </w:p>
    <w:p w14:paraId="5FB3CBF3" w14:textId="77777777" w:rsidR="00566759" w:rsidRPr="00B578EA" w:rsidRDefault="00566759" w:rsidP="00B15A95">
      <w:pPr>
        <w:pStyle w:val="ListParagraph"/>
        <w:numPr>
          <w:ilvl w:val="0"/>
          <w:numId w:val="161"/>
        </w:numPr>
      </w:pPr>
      <w:r w:rsidRPr="00B578EA">
        <w:t xml:space="preserve">ENTU1 creates two new context categories, says CAT2 and CAT3. </w:t>
      </w:r>
    </w:p>
    <w:p w14:paraId="0FA3FFD3" w14:textId="77777777" w:rsidR="00566759" w:rsidRPr="00B578EA" w:rsidRDefault="00566759" w:rsidP="00B15A95">
      <w:pPr>
        <w:pStyle w:val="ListParagraph"/>
        <w:numPr>
          <w:ilvl w:val="0"/>
          <w:numId w:val="161"/>
        </w:numPr>
      </w:pPr>
      <w:r w:rsidRPr="00B578EA">
        <w:t>ENTU1 log out.</w:t>
      </w:r>
    </w:p>
    <w:p w14:paraId="2199ED43" w14:textId="77777777" w:rsidR="00566759" w:rsidRPr="00B578EA" w:rsidRDefault="00566759" w:rsidP="00B15A95">
      <w:pPr>
        <w:pStyle w:val="ListParagraph"/>
        <w:numPr>
          <w:ilvl w:val="0"/>
          <w:numId w:val="161"/>
        </w:numPr>
      </w:pPr>
      <w:r w:rsidRPr="00B578EA">
        <w:t>Another enterprise admin user, says ENTADy, logs into the system.</w:t>
      </w:r>
    </w:p>
    <w:p w14:paraId="292FF23E" w14:textId="77777777" w:rsidR="00566759" w:rsidRPr="00B578EA" w:rsidRDefault="00566759" w:rsidP="00B15A95">
      <w:pPr>
        <w:pStyle w:val="ListParagraph"/>
        <w:numPr>
          <w:ilvl w:val="0"/>
          <w:numId w:val="161"/>
        </w:numPr>
      </w:pPr>
      <w:r w:rsidRPr="00B578EA">
        <w:t>ENTADy views the list of context categories.</w:t>
      </w:r>
    </w:p>
    <w:p w14:paraId="2F6CF244" w14:textId="7A4D02DA" w:rsidR="00566759" w:rsidRPr="00B578EA" w:rsidRDefault="00566759" w:rsidP="00B15A95">
      <w:pPr>
        <w:pStyle w:val="ListParagraph"/>
        <w:numPr>
          <w:ilvl w:val="0"/>
          <w:numId w:val="161"/>
        </w:numPr>
      </w:pPr>
      <w:r w:rsidRPr="00B578EA">
        <w:t>Verify that enterprise users’ context categories, which have not been shared, are not visible to ENTADy in the list. Make sure that the verification statements include context categories that are created by ENTADx and ENTADy in the enterprise end user capacity. (Assertion #</w:t>
      </w:r>
      <w:r w:rsidRPr="00B578EA">
        <w:fldChar w:fldCharType="begin"/>
      </w:r>
      <w:r w:rsidRPr="00B578EA">
        <w:instrText xml:space="preserve"> REF _Ref489439901 \w \h </w:instrText>
      </w:r>
      <w:r w:rsidRPr="00B578EA">
        <w:fldChar w:fldCharType="separate"/>
      </w:r>
      <w:r w:rsidRPr="00B578EA">
        <w:t>3</w:t>
      </w:r>
      <w:r w:rsidRPr="00B578EA">
        <w:fldChar w:fldCharType="end"/>
      </w:r>
      <w:ins w:id="545" w:author="Hakju Oh" w:date="2017-08-19T12:53:00Z">
        <w:r w:rsidR="00DA4D59">
          <w:t xml:space="preserve">, Fail. </w:t>
        </w:r>
      </w:ins>
      <w:ins w:id="546" w:author="Hakju Oh" w:date="2017-08-19T13:07:00Z">
        <w:r w:rsidR="00C916F4">
          <w:t>The</w:t>
        </w:r>
      </w:ins>
      <w:ins w:id="547" w:author="Hakju Oh" w:date="2017-08-19T12:53:00Z">
        <w:r w:rsidR="00DA4D59">
          <w:t xml:space="preserve"> en</w:t>
        </w:r>
        <w:r w:rsidR="00C916F4">
          <w:t xml:space="preserve">terprise admin user can see </w:t>
        </w:r>
        <w:r w:rsidR="00DA4D59">
          <w:t xml:space="preserve">context categories which are created and not shared by </w:t>
        </w:r>
      </w:ins>
      <w:ins w:id="548" w:author="Hakju Oh" w:date="2017-08-19T13:07:00Z">
        <w:r w:rsidR="00C916F4">
          <w:t xml:space="preserve">the </w:t>
        </w:r>
      </w:ins>
      <w:ins w:id="549" w:author="Hakju Oh" w:date="2017-08-19T12:53:00Z">
        <w:r w:rsidR="00DA4D59">
          <w:t>enterprise end user.</w:t>
        </w:r>
      </w:ins>
      <w:r w:rsidRPr="00B578EA">
        <w:t>)</w:t>
      </w:r>
    </w:p>
    <w:p w14:paraId="0196E7F5" w14:textId="3D937648" w:rsidR="00566759" w:rsidRPr="00B578EA" w:rsidRDefault="00566759" w:rsidP="00B15A95">
      <w:pPr>
        <w:pStyle w:val="ListParagraph"/>
        <w:numPr>
          <w:ilvl w:val="0"/>
          <w:numId w:val="161"/>
        </w:numPr>
      </w:pPr>
      <w:r w:rsidRPr="00B578EA">
        <w:t>Verify that enterprise users’ context categories, which have been shared, are visible to ENTADy in the list. (Assertion #</w:t>
      </w:r>
      <w:r w:rsidRPr="00B578EA">
        <w:fldChar w:fldCharType="begin"/>
      </w:r>
      <w:r w:rsidRPr="00B578EA">
        <w:instrText xml:space="preserve"> REF _Ref489439911 \w \h </w:instrText>
      </w:r>
      <w:r w:rsidRPr="00B578EA">
        <w:fldChar w:fldCharType="separate"/>
      </w:r>
      <w:r w:rsidRPr="00B578EA">
        <w:t>4</w:t>
      </w:r>
      <w:r w:rsidRPr="00B578EA">
        <w:fldChar w:fldCharType="end"/>
      </w:r>
      <w:ins w:id="550" w:author="Hakju Oh" w:date="2017-08-19T13:03:00Z">
        <w:r w:rsidR="001014EA">
          <w:t xml:space="preserve">, Fail. There is no </w:t>
        </w:r>
        <w:r w:rsidR="00873D20">
          <w:t>capability to share the context category</w:t>
        </w:r>
      </w:ins>
      <w:ins w:id="551" w:author="Hakju Oh" w:date="2017-08-19T13:04:00Z">
        <w:r w:rsidR="00873D20">
          <w:t>. In other words,</w:t>
        </w:r>
      </w:ins>
      <w:ins w:id="552" w:author="Hakju Oh" w:date="2017-08-19T13:03:00Z">
        <w:r w:rsidR="00873D20">
          <w:t xml:space="preserve"> </w:t>
        </w:r>
      </w:ins>
      <w:ins w:id="553" w:author="Hakju Oh" w:date="2017-08-19T13:04:00Z">
        <w:r w:rsidR="00873D20">
          <w:t>there is no ‘Share’ button.</w:t>
        </w:r>
      </w:ins>
      <w:r w:rsidRPr="00B578EA">
        <w:t>)</w:t>
      </w:r>
    </w:p>
    <w:p w14:paraId="154D5FE6" w14:textId="203EF6D6" w:rsidR="00566759" w:rsidRPr="00B578EA" w:rsidRDefault="00566759" w:rsidP="00B15A95">
      <w:pPr>
        <w:pStyle w:val="ListParagraph"/>
        <w:numPr>
          <w:ilvl w:val="0"/>
          <w:numId w:val="161"/>
        </w:numPr>
      </w:pPr>
      <w:r w:rsidRPr="00B578EA">
        <w:t>Verify that ENTADy can see the details of those visible shared enterprise users’ and OAGi users context categories but cannot make any change (verify with one created by other users and another one created by ENTADy in the OAGi developer capacity). (Assertion #</w:t>
      </w:r>
      <w:r w:rsidRPr="00B578EA">
        <w:fldChar w:fldCharType="begin"/>
      </w:r>
      <w:r w:rsidRPr="00B578EA">
        <w:instrText xml:space="preserve"> REF _Ref489439953 \w \h </w:instrText>
      </w:r>
      <w:r w:rsidRPr="00B578EA">
        <w:fldChar w:fldCharType="separate"/>
      </w:r>
      <w:r w:rsidRPr="00B578EA">
        <w:t>5</w:t>
      </w:r>
      <w:r w:rsidRPr="00B578EA">
        <w:fldChar w:fldCharType="end"/>
      </w:r>
      <w:ins w:id="554" w:author="Hakju Oh" w:date="2017-08-19T13:07:00Z">
        <w:r w:rsidR="00C916F4">
          <w:t>, Fail. The enterprise admin user can see/edit unshared context categories</w:t>
        </w:r>
      </w:ins>
      <w:ins w:id="555" w:author="Hakju Oh" w:date="2017-08-19T13:08:00Z">
        <w:r w:rsidR="00C916F4">
          <w:t>.</w:t>
        </w:r>
      </w:ins>
      <w:r w:rsidRPr="00B578EA">
        <w:t>)</w:t>
      </w:r>
    </w:p>
    <w:p w14:paraId="5464AF61" w14:textId="4D8DBB91" w:rsidR="00566759" w:rsidRPr="00B578EA" w:rsidRDefault="00566759" w:rsidP="00B15A95">
      <w:pPr>
        <w:pStyle w:val="ListParagraph"/>
        <w:numPr>
          <w:ilvl w:val="0"/>
          <w:numId w:val="161"/>
        </w:numPr>
      </w:pPr>
      <w:r w:rsidRPr="00B578EA">
        <w:t>Verify that CAT0, CAT1, CAT2, and CAT3 are in the list. (Assertion #</w:t>
      </w:r>
      <w:r w:rsidRPr="00B578EA">
        <w:fldChar w:fldCharType="begin"/>
      </w:r>
      <w:r w:rsidRPr="00B578EA">
        <w:instrText xml:space="preserve"> REF _Ref489439981 \w \h </w:instrText>
      </w:r>
      <w:r w:rsidRPr="00B578EA">
        <w:fldChar w:fldCharType="separate"/>
      </w:r>
      <w:r w:rsidRPr="00B578EA">
        <w:t>6</w:t>
      </w:r>
      <w:r w:rsidRPr="00B578EA">
        <w:fldChar w:fldCharType="end"/>
      </w:r>
      <w:ins w:id="556" w:author="Hakju Oh" w:date="2017-08-19T13:38:00Z">
        <w:r w:rsidR="00F00614">
          <w:rPr>
            <w:lang w:eastAsia="ko-KR"/>
          </w:rPr>
          <w:t>, Pass.</w:t>
        </w:r>
      </w:ins>
      <w:r w:rsidRPr="00B578EA">
        <w:t>)</w:t>
      </w:r>
    </w:p>
    <w:p w14:paraId="35A903C1" w14:textId="4521F2FA" w:rsidR="00566759" w:rsidRPr="00B578EA" w:rsidRDefault="00566759" w:rsidP="00B15A95">
      <w:pPr>
        <w:pStyle w:val="ListParagraph"/>
        <w:numPr>
          <w:ilvl w:val="0"/>
          <w:numId w:val="161"/>
        </w:numPr>
      </w:pPr>
      <w:r w:rsidRPr="00B578EA">
        <w:t>Verify that ENTADy can see the details of CAT0, CAT1, CAT2, and CAT3. (Assertion #</w:t>
      </w:r>
      <w:r w:rsidRPr="00B578EA">
        <w:fldChar w:fldCharType="begin"/>
      </w:r>
      <w:r w:rsidRPr="00B578EA">
        <w:instrText xml:space="preserve"> REF _Ref489439991 \w \h </w:instrText>
      </w:r>
      <w:r w:rsidRPr="00B578EA">
        <w:fldChar w:fldCharType="separate"/>
      </w:r>
      <w:r w:rsidRPr="00B578EA">
        <w:t>7</w:t>
      </w:r>
      <w:r w:rsidRPr="00B578EA">
        <w:fldChar w:fldCharType="end"/>
      </w:r>
      <w:ins w:id="557" w:author="Hakju Oh" w:date="2017-08-19T13:48:00Z">
        <w:r w:rsidR="00841191">
          <w:t>, Pass</w:t>
        </w:r>
      </w:ins>
      <w:r w:rsidRPr="00B578EA">
        <w:t>)</w:t>
      </w:r>
    </w:p>
    <w:p w14:paraId="3001C74D" w14:textId="48FDA578" w:rsidR="00566759" w:rsidRPr="00B578EA" w:rsidRDefault="00566759" w:rsidP="00B15A95">
      <w:pPr>
        <w:pStyle w:val="ListParagraph"/>
        <w:numPr>
          <w:ilvl w:val="0"/>
          <w:numId w:val="161"/>
        </w:numPr>
      </w:pPr>
      <w:r w:rsidRPr="00B578EA">
        <w:t>ENTADy deletes CAT1 and CAT2. (Assertion #</w:t>
      </w:r>
      <w:r w:rsidRPr="00B578EA">
        <w:fldChar w:fldCharType="begin"/>
      </w:r>
      <w:r w:rsidRPr="00B578EA">
        <w:instrText xml:space="preserve"> REF _Ref489440074 \w \h </w:instrText>
      </w:r>
      <w:r w:rsidRPr="00B578EA">
        <w:fldChar w:fldCharType="separate"/>
      </w:r>
      <w:r w:rsidRPr="00B578EA">
        <w:t>8</w:t>
      </w:r>
      <w:r w:rsidRPr="00B578EA">
        <w:fldChar w:fldCharType="end"/>
      </w:r>
      <w:ins w:id="558" w:author="Hakju Oh" w:date="2017-08-19T14:03:00Z">
        <w:r w:rsidR="00333841">
          <w:t>, Pass</w:t>
        </w:r>
      </w:ins>
      <w:r w:rsidRPr="00B578EA">
        <w:t>)</w:t>
      </w:r>
    </w:p>
    <w:p w14:paraId="4F4793B0" w14:textId="15532DB1" w:rsidR="00566759" w:rsidRPr="00B578EA" w:rsidRDefault="00566759" w:rsidP="00B15A95">
      <w:pPr>
        <w:pStyle w:val="ListParagraph"/>
        <w:numPr>
          <w:ilvl w:val="0"/>
          <w:numId w:val="161"/>
        </w:numPr>
      </w:pPr>
      <w:r w:rsidRPr="00B578EA">
        <w:t>ENTADy edits CAT3. (Assertion #</w:t>
      </w:r>
      <w:r w:rsidRPr="00B578EA">
        <w:fldChar w:fldCharType="begin"/>
      </w:r>
      <w:r w:rsidRPr="00B578EA">
        <w:instrText xml:space="preserve"> REF _Ref489440149 \w \h </w:instrText>
      </w:r>
      <w:r w:rsidRPr="00B578EA">
        <w:fldChar w:fldCharType="separate"/>
      </w:r>
      <w:r w:rsidRPr="00B578EA">
        <w:t>9</w:t>
      </w:r>
      <w:r w:rsidRPr="00B578EA">
        <w:fldChar w:fldCharType="end"/>
      </w:r>
      <w:ins w:id="559" w:author="Hakju Oh" w:date="2017-08-19T14:06:00Z">
        <w:r w:rsidR="002A0A37">
          <w:t>, Pass</w:t>
        </w:r>
      </w:ins>
      <w:r w:rsidRPr="00B578EA">
        <w:t>)</w:t>
      </w:r>
    </w:p>
    <w:p w14:paraId="07F9A20E" w14:textId="0AB2AEB6" w:rsidR="00566759" w:rsidRPr="00B578EA" w:rsidRDefault="00566759" w:rsidP="00B15A95">
      <w:pPr>
        <w:pStyle w:val="ListParagraph"/>
        <w:numPr>
          <w:ilvl w:val="0"/>
          <w:numId w:val="161"/>
        </w:numPr>
      </w:pPr>
      <w:r w:rsidRPr="00B578EA">
        <w:t>ENTADy edits CAT4. (Assertion #</w:t>
      </w:r>
      <w:r w:rsidRPr="00B578EA">
        <w:fldChar w:fldCharType="begin"/>
      </w:r>
      <w:r w:rsidRPr="00B578EA">
        <w:instrText xml:space="preserve"> REF _Ref489542252 \w \h </w:instrText>
      </w:r>
      <w:r w:rsidRPr="00B578EA">
        <w:fldChar w:fldCharType="separate"/>
      </w:r>
      <w:r w:rsidRPr="00B578EA">
        <w:t>10</w:t>
      </w:r>
      <w:r w:rsidRPr="00B578EA">
        <w:fldChar w:fldCharType="end"/>
      </w:r>
      <w:ins w:id="560" w:author="Hakju Oh" w:date="2017-08-19T14:08:00Z">
        <w:r w:rsidR="00F933AC">
          <w:t>, Pass</w:t>
        </w:r>
      </w:ins>
      <w:r w:rsidRPr="00B578EA">
        <w:t>)</w:t>
      </w:r>
    </w:p>
    <w:p w14:paraId="0ECAA1C5" w14:textId="6A69883E" w:rsidR="00566759" w:rsidRPr="00B578EA" w:rsidRDefault="00566759" w:rsidP="00B15A95">
      <w:pPr>
        <w:pStyle w:val="ListParagraph"/>
        <w:numPr>
          <w:ilvl w:val="0"/>
          <w:numId w:val="161"/>
        </w:numPr>
      </w:pPr>
      <w:r w:rsidRPr="00B578EA">
        <w:t>ENTADy shares CAT0, CAT3, CAT4.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ins w:id="561" w:author="Hakju Oh" w:date="2017-08-19T14:14:00Z">
        <w:r w:rsidR="00FB7EA4">
          <w:t>, Fail</w:t>
        </w:r>
      </w:ins>
      <w:ins w:id="562" w:author="Hakju Oh" w:date="2017-08-19T14:17:00Z">
        <w:r w:rsidR="00302E03">
          <w:t>. There is no capability to share the context category. In other words, there is no ‘Share’ button.</w:t>
        </w:r>
      </w:ins>
      <w:r w:rsidRPr="00B578EA">
        <w:t>)</w:t>
      </w:r>
    </w:p>
    <w:p w14:paraId="0EACBC44" w14:textId="77777777" w:rsidR="00566759" w:rsidRPr="00B578EA" w:rsidRDefault="00566759" w:rsidP="00B15A95">
      <w:pPr>
        <w:pStyle w:val="ListParagraph"/>
        <w:numPr>
          <w:ilvl w:val="0"/>
          <w:numId w:val="161"/>
        </w:numPr>
      </w:pPr>
      <w:r w:rsidRPr="00B578EA">
        <w:t>ENTADy creates CAT5.</w:t>
      </w:r>
    </w:p>
    <w:p w14:paraId="13BF2AF0" w14:textId="77777777" w:rsidR="00566759" w:rsidRPr="00B578EA" w:rsidRDefault="00566759" w:rsidP="00B15A95">
      <w:pPr>
        <w:pStyle w:val="ListParagraph"/>
        <w:numPr>
          <w:ilvl w:val="0"/>
          <w:numId w:val="161"/>
        </w:numPr>
      </w:pPr>
      <w:r w:rsidRPr="00B578EA">
        <w:t>ENTADy logs out.</w:t>
      </w:r>
    </w:p>
    <w:p w14:paraId="27DEEF70" w14:textId="77777777" w:rsidR="00566759" w:rsidRPr="00B578EA" w:rsidRDefault="00566759" w:rsidP="00B15A95">
      <w:pPr>
        <w:pStyle w:val="ListParagraph"/>
        <w:numPr>
          <w:ilvl w:val="0"/>
          <w:numId w:val="161"/>
        </w:numPr>
      </w:pPr>
      <w:r w:rsidRPr="00B578EA">
        <w:t>ENTADx logs in again as an enterprise admin user.</w:t>
      </w:r>
    </w:p>
    <w:p w14:paraId="2E9462A5" w14:textId="57D40E81" w:rsidR="00566759" w:rsidRPr="00B578EA" w:rsidRDefault="00566759" w:rsidP="00B15A95">
      <w:pPr>
        <w:pStyle w:val="ListParagraph"/>
        <w:numPr>
          <w:ilvl w:val="0"/>
          <w:numId w:val="161"/>
        </w:numPr>
      </w:pPr>
      <w:r w:rsidRPr="00B578EA">
        <w:t>ENTADx shares CAT5.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ins w:id="563" w:author="Hakju Oh" w:date="2017-08-19T14:17:00Z">
        <w:r w:rsidR="00302E03">
          <w:t>, Fail. There is no capability to share the context category. In other words, there is no ‘Share’ button.</w:t>
        </w:r>
      </w:ins>
      <w:r w:rsidRPr="00B578EA">
        <w:t>)</w:t>
      </w:r>
    </w:p>
    <w:p w14:paraId="0D992E4F" w14:textId="77777777" w:rsidR="00566759" w:rsidRPr="00B578EA" w:rsidRDefault="00566759" w:rsidP="00B15A95">
      <w:pPr>
        <w:pStyle w:val="ListParagraph"/>
        <w:numPr>
          <w:ilvl w:val="0"/>
          <w:numId w:val="161"/>
        </w:numPr>
      </w:pPr>
      <w:r w:rsidRPr="00B578EA">
        <w:t>ENTADx logs out.</w:t>
      </w:r>
    </w:p>
    <w:p w14:paraId="4892426C" w14:textId="77777777" w:rsidR="00566759" w:rsidRPr="00B578EA" w:rsidRDefault="00566759" w:rsidP="00B15A95">
      <w:pPr>
        <w:pStyle w:val="ListParagraph"/>
        <w:numPr>
          <w:ilvl w:val="0"/>
          <w:numId w:val="161"/>
        </w:numPr>
      </w:pPr>
      <w:r w:rsidRPr="00B578EA">
        <w:t>ENTADy logs in as an enterprise admin user.</w:t>
      </w:r>
    </w:p>
    <w:p w14:paraId="2E0B0C24" w14:textId="55D66E07" w:rsidR="00566759" w:rsidRPr="00B578EA" w:rsidRDefault="00566759" w:rsidP="00B15A95">
      <w:pPr>
        <w:pStyle w:val="ListParagraph"/>
        <w:numPr>
          <w:ilvl w:val="0"/>
          <w:numId w:val="161"/>
        </w:numPr>
      </w:pPr>
      <w:r w:rsidRPr="00B578EA">
        <w:t>Verify that ENTADy cannot edit or delete CAT3. (Assertion #</w:t>
      </w:r>
      <w:r w:rsidRPr="00B578EA">
        <w:fldChar w:fldCharType="begin"/>
      </w:r>
      <w:r w:rsidRPr="00B578EA">
        <w:instrText xml:space="preserve"> REF _Ref489542357 \w \h </w:instrText>
      </w:r>
      <w:r w:rsidRPr="00B578EA">
        <w:fldChar w:fldCharType="separate"/>
      </w:r>
      <w:r w:rsidRPr="00B578EA">
        <w:t>12</w:t>
      </w:r>
      <w:r w:rsidRPr="00B578EA">
        <w:fldChar w:fldCharType="end"/>
      </w:r>
      <w:ins w:id="564" w:author="Hakju Oh" w:date="2017-08-19T14:22:00Z">
        <w:r w:rsidR="002E3A32">
          <w:t xml:space="preserve">, Fail. </w:t>
        </w:r>
      </w:ins>
      <w:ins w:id="565" w:author="Hakju Oh" w:date="2017-08-19T14:24:00Z">
        <w:r w:rsidR="006C4425">
          <w:t>The assertion #18 has to be passed before this performs</w:t>
        </w:r>
      </w:ins>
      <w:ins w:id="566" w:author="Hakju Oh" w:date="2017-08-19T14:22:00Z">
        <w:r w:rsidR="002E3A32">
          <w:t>.</w:t>
        </w:r>
      </w:ins>
      <w:r w:rsidRPr="00B578EA">
        <w:t>)</w:t>
      </w:r>
    </w:p>
    <w:p w14:paraId="78DD91EC" w14:textId="46467EE8" w:rsidR="00566759" w:rsidRPr="00B578EA" w:rsidRDefault="00566759" w:rsidP="00B15A95">
      <w:pPr>
        <w:pStyle w:val="ListParagraph"/>
        <w:numPr>
          <w:ilvl w:val="0"/>
          <w:numId w:val="161"/>
        </w:numPr>
      </w:pPr>
      <w:r w:rsidRPr="00B578EA">
        <w:t>Verify that ENTADy cannot make change or delete CAT4 and CAT5. (Assertion #</w:t>
      </w:r>
      <w:r w:rsidRPr="00B578EA">
        <w:fldChar w:fldCharType="begin"/>
      </w:r>
      <w:r w:rsidRPr="00B578EA">
        <w:instrText xml:space="preserve"> REF _Ref489441053 \w \h </w:instrText>
      </w:r>
      <w:r w:rsidRPr="00B578EA">
        <w:fldChar w:fldCharType="separate"/>
      </w:r>
      <w:r w:rsidRPr="00B578EA">
        <w:t>13</w:t>
      </w:r>
      <w:r w:rsidRPr="00B578EA">
        <w:fldChar w:fldCharType="end"/>
      </w:r>
      <w:ins w:id="567" w:author="Hakju Oh" w:date="2017-08-19T14:25:00Z">
        <w:r w:rsidR="006C4425">
          <w:t>, Fail. The assertion #18 has to be passed before this performs.</w:t>
        </w:r>
      </w:ins>
      <w:r w:rsidRPr="00B578EA">
        <w:t>)</w:t>
      </w:r>
    </w:p>
    <w:p w14:paraId="67340A8F" w14:textId="77777777" w:rsidR="00566759" w:rsidRDefault="00566759" w:rsidP="00566759">
      <w:r>
        <w:t>Test Assertions covered by this test case:</w:t>
      </w:r>
    </w:p>
    <w:p w14:paraId="52860BA8" w14:textId="77777777" w:rsidR="00566759" w:rsidRDefault="00566759" w:rsidP="00B15A95">
      <w:pPr>
        <w:pStyle w:val="ListParagraph"/>
        <w:numPr>
          <w:ilvl w:val="0"/>
          <w:numId w:val="163"/>
        </w:numPr>
      </w:pPr>
      <w:r>
        <w:lastRenderedPageBreak/>
        <w:t>The enterprise admin user can create a context category.</w:t>
      </w:r>
    </w:p>
    <w:p w14:paraId="7B7A0199" w14:textId="77777777" w:rsidR="00566759" w:rsidRPr="00B51D21" w:rsidRDefault="00566759" w:rsidP="00B15A95">
      <w:pPr>
        <w:pStyle w:val="ListParagraph"/>
        <w:numPr>
          <w:ilvl w:val="0"/>
          <w:numId w:val="163"/>
        </w:numPr>
      </w:pPr>
      <w:r w:rsidRPr="00B51D21">
        <w:t>The enterprise admin user can edit a context category he created.</w:t>
      </w:r>
    </w:p>
    <w:p w14:paraId="129C350F" w14:textId="77777777" w:rsidR="00566759" w:rsidRPr="00B578EA" w:rsidRDefault="00566759" w:rsidP="00B15A95">
      <w:pPr>
        <w:pStyle w:val="ListParagraph"/>
        <w:numPr>
          <w:ilvl w:val="0"/>
          <w:numId w:val="163"/>
        </w:numPr>
      </w:pPr>
      <w:r w:rsidRPr="00B578EA">
        <w:t xml:space="preserve">The </w:t>
      </w:r>
      <w:r>
        <w:t>e</w:t>
      </w:r>
      <w:r w:rsidRPr="00B578EA">
        <w:t>nterprise admin user cannot see in the context category list, enterprise users’ private context categories.</w:t>
      </w:r>
    </w:p>
    <w:p w14:paraId="0DAC3846" w14:textId="77777777" w:rsidR="00566759" w:rsidRPr="00B578EA" w:rsidRDefault="00566759" w:rsidP="00B15A95">
      <w:pPr>
        <w:pStyle w:val="ListParagraph"/>
        <w:numPr>
          <w:ilvl w:val="0"/>
          <w:numId w:val="163"/>
        </w:numPr>
      </w:pPr>
      <w:r w:rsidRPr="00B578EA">
        <w:t>The Enterprise admin user can see in the context category list, enterprise users’ private context categories.</w:t>
      </w:r>
    </w:p>
    <w:p w14:paraId="22F79545" w14:textId="77777777" w:rsidR="00566759" w:rsidRPr="00B578EA" w:rsidRDefault="00566759" w:rsidP="00B15A95">
      <w:pPr>
        <w:pStyle w:val="ListParagraph"/>
        <w:numPr>
          <w:ilvl w:val="0"/>
          <w:numId w:val="163"/>
        </w:numPr>
      </w:pPr>
      <w:r w:rsidRPr="00B578EA">
        <w:t>The Enterprise admin user can see the details of enterprise user’s</w:t>
      </w:r>
      <w:r>
        <w:t xml:space="preserve"> and OAGi user’s</w:t>
      </w:r>
      <w:r w:rsidRPr="00B578EA">
        <w:t xml:space="preserve"> shared context categories.</w:t>
      </w:r>
    </w:p>
    <w:p w14:paraId="0F26489E" w14:textId="77777777" w:rsidR="00566759" w:rsidRPr="00B578EA" w:rsidRDefault="00566759" w:rsidP="00B15A95">
      <w:pPr>
        <w:pStyle w:val="ListParagraph"/>
        <w:numPr>
          <w:ilvl w:val="0"/>
          <w:numId w:val="163"/>
        </w:numPr>
      </w:pPr>
      <w:r w:rsidRPr="00B578EA">
        <w:t>The Enterprise admin user can see in the list context categories in any status created by others in the enterprise tenant.</w:t>
      </w:r>
    </w:p>
    <w:p w14:paraId="4ABC92FD" w14:textId="77777777" w:rsidR="00566759" w:rsidRPr="00B578EA" w:rsidRDefault="00566759" w:rsidP="00B15A95">
      <w:pPr>
        <w:pStyle w:val="ListParagraph"/>
        <w:numPr>
          <w:ilvl w:val="0"/>
          <w:numId w:val="163"/>
        </w:numPr>
      </w:pPr>
      <w:r w:rsidRPr="00B578EA">
        <w:t>The Enterprise admin user can see details of context categories in any status created by others in the enterprise tenant.</w:t>
      </w:r>
    </w:p>
    <w:p w14:paraId="3F5FD997" w14:textId="77777777" w:rsidR="00566759" w:rsidRPr="00B578EA" w:rsidRDefault="00566759" w:rsidP="00B15A95">
      <w:pPr>
        <w:pStyle w:val="ListParagraph"/>
        <w:numPr>
          <w:ilvl w:val="0"/>
          <w:numId w:val="163"/>
        </w:numPr>
      </w:pPr>
      <w:r w:rsidRPr="00B578EA">
        <w:t>The Enterprise admin user can delete context categories created by others in the enterprise tenant.</w:t>
      </w:r>
    </w:p>
    <w:p w14:paraId="5B2B3BFD"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end user.</w:t>
      </w:r>
    </w:p>
    <w:p w14:paraId="24A9335A"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admin.</w:t>
      </w:r>
    </w:p>
    <w:p w14:paraId="0A23C064" w14:textId="77777777" w:rsidR="00566759" w:rsidRPr="00B578EA" w:rsidRDefault="00566759" w:rsidP="00B15A95">
      <w:pPr>
        <w:pStyle w:val="ListParagraph"/>
        <w:numPr>
          <w:ilvl w:val="0"/>
          <w:numId w:val="163"/>
        </w:numPr>
      </w:pPr>
      <w:r w:rsidRPr="00B578EA">
        <w:t>The Enterprise admin user can share a context category created by himself or others in the enterprise tenant.</w:t>
      </w:r>
    </w:p>
    <w:p w14:paraId="189874C0" w14:textId="77777777" w:rsidR="00566759" w:rsidRPr="00B578EA" w:rsidRDefault="00566759" w:rsidP="00B15A95">
      <w:pPr>
        <w:pStyle w:val="ListParagraph"/>
        <w:numPr>
          <w:ilvl w:val="0"/>
          <w:numId w:val="163"/>
        </w:numPr>
      </w:pPr>
      <w:r w:rsidRPr="00B578EA">
        <w:t>The Enterprise admin user can no longer change or delete a shared context category created by other Enterprise end users.</w:t>
      </w:r>
    </w:p>
    <w:p w14:paraId="2BC3BAF9" w14:textId="77777777" w:rsidR="00566759" w:rsidRDefault="00566759" w:rsidP="00B15A95">
      <w:pPr>
        <w:pStyle w:val="ListParagraph"/>
        <w:numPr>
          <w:ilvl w:val="0"/>
          <w:numId w:val="163"/>
        </w:numPr>
      </w:pPr>
      <w:r w:rsidRPr="00B578EA">
        <w:t>The Enterprise admin user can no longer change or delete a shared context category created by other enterprise admins.</w:t>
      </w:r>
    </w:p>
    <w:p w14:paraId="0EE8B867" w14:textId="7EB35C65" w:rsidR="00566759" w:rsidRDefault="00566759" w:rsidP="00566759">
      <w:pPr>
        <w:pStyle w:val="Heading2"/>
      </w:pPr>
      <w:r>
        <w:t>Enterprise admin user fails to create Context Category due to omitting name</w:t>
      </w:r>
      <w:ins w:id="568" w:author="Hakju Oh" w:date="2017-08-19T14:37:00Z">
        <w:r w:rsidR="00161C82">
          <w:t xml:space="preserve"> (Pass; “</w:t>
        </w:r>
        <w:r w:rsidR="00161C82" w:rsidRPr="00161C82">
          <w:t>Please fill out 'Name' field.</w:t>
        </w:r>
        <w:r w:rsidR="00161C82">
          <w:t>”)</w:t>
        </w:r>
      </w:ins>
    </w:p>
    <w:p w14:paraId="10F70802" w14:textId="77777777" w:rsidR="00566759" w:rsidRPr="00E35B7D" w:rsidRDefault="00566759" w:rsidP="00566759">
      <w:r>
        <w:t>Requirement document reference: Section 3.2.2, 2.1.2</w:t>
      </w:r>
    </w:p>
    <w:p w14:paraId="6FFAFE3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0AF7FE8B" w14:textId="77777777" w:rsidR="00566759" w:rsidRPr="00C028A8" w:rsidRDefault="00566759" w:rsidP="00566759">
      <w:r w:rsidRPr="00C028A8">
        <w:t xml:space="preserve">Test Steps: </w:t>
      </w:r>
    </w:p>
    <w:p w14:paraId="66ECDD8E" w14:textId="77777777" w:rsidR="00566759" w:rsidRPr="00C028A8" w:rsidRDefault="00566759" w:rsidP="00581A44">
      <w:pPr>
        <w:pStyle w:val="ListParagraph"/>
        <w:numPr>
          <w:ilvl w:val="0"/>
          <w:numId w:val="95"/>
        </w:numPr>
      </w:pPr>
      <w:r w:rsidRPr="00C028A8">
        <w:t xml:space="preserve">A user with the </w:t>
      </w:r>
      <w:r>
        <w:t xml:space="preserve">Enterprise admin user </w:t>
      </w:r>
      <w:r w:rsidRPr="00C028A8">
        <w:t>role</w:t>
      </w:r>
      <w:r>
        <w:t>, aEntUser1,</w:t>
      </w:r>
      <w:r w:rsidRPr="00C028A8">
        <w:t xml:space="preserve"> logs in.</w:t>
      </w:r>
    </w:p>
    <w:p w14:paraId="27FC803B"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user accesses the context category management functionality.</w:t>
      </w:r>
    </w:p>
    <w:p w14:paraId="1CD023A3"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 xml:space="preserve">user creates new context category, </w:t>
      </w:r>
      <w:r>
        <w:t>but omits name value</w:t>
      </w:r>
      <w:r w:rsidRPr="00C028A8">
        <w:t>.</w:t>
      </w:r>
    </w:p>
    <w:p w14:paraId="77F3F3A3" w14:textId="77777777" w:rsidR="00566759" w:rsidRPr="00C028A8" w:rsidRDefault="00566759" w:rsidP="00581A44">
      <w:pPr>
        <w:pStyle w:val="ListParagraph"/>
        <w:numPr>
          <w:ilvl w:val="0"/>
          <w:numId w:val="95"/>
        </w:numPr>
      </w:pPr>
      <w:r w:rsidRPr="00C028A8">
        <w:t xml:space="preserve">Verify that </w:t>
      </w:r>
      <w:r>
        <w:t xml:space="preserve">context category creation failed. </w:t>
      </w:r>
    </w:p>
    <w:p w14:paraId="64D6A2BB" w14:textId="1456796A" w:rsidR="00566759" w:rsidRDefault="00566759" w:rsidP="00566759">
      <w:pPr>
        <w:pStyle w:val="Heading2"/>
      </w:pPr>
      <w:r>
        <w:t>Enterprise admin user fails to edit Context Category due to omitting name</w:t>
      </w:r>
      <w:ins w:id="569" w:author="Hakju Oh" w:date="2017-08-19T14:38:00Z">
        <w:r w:rsidR="00EC2BD6">
          <w:t xml:space="preserve"> (Pass; “</w:t>
        </w:r>
        <w:r w:rsidR="00EC2BD6" w:rsidRPr="00EC2BD6">
          <w:t>Please fill out 'Name' field.</w:t>
        </w:r>
        <w:r w:rsidR="00EC2BD6">
          <w:t>”)</w:t>
        </w:r>
      </w:ins>
    </w:p>
    <w:p w14:paraId="192DDD24" w14:textId="77777777" w:rsidR="00566759" w:rsidRPr="00E35B7D" w:rsidRDefault="00566759" w:rsidP="00566759">
      <w:r>
        <w:t>Requirement document reference: Section 3.2.2, 2.1.2</w:t>
      </w:r>
    </w:p>
    <w:p w14:paraId="0F897590" w14:textId="77777777" w:rsidR="00566759" w:rsidRPr="00C028A8" w:rsidRDefault="00566759" w:rsidP="00566759">
      <w:r w:rsidRPr="00C028A8">
        <w:lastRenderedPageBreak/>
        <w:t xml:space="preserve">Pre-condition: A user with the username, aEntUser1, already exists with </w:t>
      </w:r>
      <w:r>
        <w:t xml:space="preserve">Enterprise admin user </w:t>
      </w:r>
      <w:r w:rsidRPr="00C028A8">
        <w:t>role.</w:t>
      </w:r>
      <w:r>
        <w:t xml:space="preserve"> Context Category, </w:t>
      </w:r>
      <w:r w:rsidRPr="00C028A8">
        <w:t>testCategory</w:t>
      </w:r>
      <w:r>
        <w:t>, already exists</w:t>
      </w:r>
      <w:r w:rsidRPr="00C028A8">
        <w:t>.</w:t>
      </w:r>
    </w:p>
    <w:p w14:paraId="276FD3BB" w14:textId="77777777" w:rsidR="00566759" w:rsidRPr="00C028A8" w:rsidRDefault="00566759" w:rsidP="00566759">
      <w:r w:rsidRPr="00C028A8">
        <w:t xml:space="preserve">Test Steps: </w:t>
      </w:r>
    </w:p>
    <w:p w14:paraId="081A6C2D" w14:textId="77777777" w:rsidR="00566759" w:rsidRPr="00C028A8" w:rsidRDefault="00566759" w:rsidP="00581A44">
      <w:pPr>
        <w:pStyle w:val="ListParagraph"/>
        <w:numPr>
          <w:ilvl w:val="0"/>
          <w:numId w:val="160"/>
        </w:numPr>
      </w:pPr>
      <w:r w:rsidRPr="00C028A8">
        <w:t xml:space="preserve">A user with the </w:t>
      </w:r>
      <w:r>
        <w:t xml:space="preserve">Enterprise admin user </w:t>
      </w:r>
      <w:r w:rsidRPr="00C028A8">
        <w:t>role</w:t>
      </w:r>
      <w:r>
        <w:t>, aEntUser1,</w:t>
      </w:r>
      <w:r w:rsidRPr="00C028A8">
        <w:t xml:space="preserve"> logs in.</w:t>
      </w:r>
    </w:p>
    <w:p w14:paraId="78B4B982"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user accesses the context category management functionality.</w:t>
      </w:r>
    </w:p>
    <w:p w14:paraId="483DB526"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 xml:space="preserve">user </w:t>
      </w:r>
      <w:r>
        <w:t>removes the value for context category name</w:t>
      </w:r>
      <w:r w:rsidRPr="00C028A8">
        <w:t>.</w:t>
      </w:r>
    </w:p>
    <w:p w14:paraId="025B55A4" w14:textId="77777777" w:rsidR="00566759" w:rsidRDefault="00566759" w:rsidP="00581A44">
      <w:pPr>
        <w:pStyle w:val="ListParagraph"/>
        <w:numPr>
          <w:ilvl w:val="0"/>
          <w:numId w:val="160"/>
        </w:numPr>
      </w:pPr>
      <w:r w:rsidRPr="00C028A8">
        <w:t xml:space="preserve">Verify that </w:t>
      </w:r>
      <w:r>
        <w:t xml:space="preserve">context category edits failed. </w:t>
      </w:r>
    </w:p>
    <w:p w14:paraId="04F11819" w14:textId="77777777" w:rsidR="00566759" w:rsidRDefault="00566759" w:rsidP="00566759">
      <w:pPr>
        <w:pStyle w:val="Heading2"/>
      </w:pPr>
      <w:r>
        <w:t>Enterprise admin user’s authorized management of context schemes</w:t>
      </w:r>
    </w:p>
    <w:p w14:paraId="30362E4F"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299B5226" w14:textId="77777777" w:rsidR="00566759" w:rsidRDefault="00566759" w:rsidP="00566759">
      <w:r>
        <w:t>Test Step:</w:t>
      </w:r>
    </w:p>
    <w:p w14:paraId="46AB5502" w14:textId="77777777" w:rsidR="00566759" w:rsidRPr="00745F59" w:rsidRDefault="00566759" w:rsidP="00165840">
      <w:pPr>
        <w:pStyle w:val="ListParagraph"/>
        <w:numPr>
          <w:ilvl w:val="0"/>
          <w:numId w:val="169"/>
        </w:numPr>
      </w:pPr>
      <w:r w:rsidRPr="00745F59">
        <w:t>An enterprise admin user, ENTADx, logs into the system.</w:t>
      </w:r>
    </w:p>
    <w:p w14:paraId="35E8FDB7" w14:textId="57F69321" w:rsidR="00566759" w:rsidRPr="00745F59" w:rsidRDefault="00566759" w:rsidP="00165840">
      <w:pPr>
        <w:pStyle w:val="ListParagraph"/>
        <w:numPr>
          <w:ilvl w:val="0"/>
          <w:numId w:val="169"/>
        </w:numPr>
      </w:pPr>
      <w:r w:rsidRPr="00745F59">
        <w:t>The admin user creates new context schemes (with some values), says CS0, CS1, and CS4. Verify that both context categories that are owned by OAGi tenant and that are shared by enterprise tenants are selectable for associating with the context schemes during the creation. Verify that enterprise tenants’ private context categories are not selectable. (Assertion #</w:t>
      </w:r>
      <w:r w:rsidRPr="00745F59">
        <w:fldChar w:fldCharType="begin"/>
      </w:r>
      <w:r w:rsidRPr="00745F59">
        <w:instrText xml:space="preserve"> REF _Ref489542677 \w \h </w:instrText>
      </w:r>
      <w:r w:rsidRPr="00745F59">
        <w:fldChar w:fldCharType="separate"/>
      </w:r>
      <w:r w:rsidRPr="00745F59">
        <w:t>1</w:t>
      </w:r>
      <w:r w:rsidRPr="00745F59">
        <w:fldChar w:fldCharType="end"/>
      </w:r>
      <w:ins w:id="570" w:author="Hakju Oh" w:date="2017-08-19T14:47:00Z">
        <w:r w:rsidR="00B4539D">
          <w:t xml:space="preserve"> (Duplicated with 13.4 #1</w:t>
        </w:r>
      </w:ins>
      <w:r w:rsidRPr="00745F59">
        <w:t>, #</w:t>
      </w:r>
      <w:r w:rsidRPr="00745F59">
        <w:fldChar w:fldCharType="begin"/>
      </w:r>
      <w:r w:rsidRPr="00745F59">
        <w:instrText xml:space="preserve"> REF _Ref489542683 \w \h </w:instrText>
      </w:r>
      <w:r w:rsidRPr="00745F59">
        <w:fldChar w:fldCharType="separate"/>
      </w:r>
      <w:r w:rsidRPr="00745F59">
        <w:t>2</w:t>
      </w:r>
      <w:r w:rsidRPr="00745F59">
        <w:fldChar w:fldCharType="end"/>
      </w:r>
      <w:ins w:id="571" w:author="Hakju Oh" w:date="2017-08-19T14:47:00Z">
        <w:r w:rsidR="00B4539D">
          <w:t xml:space="preserve"> (Fail</w:t>
        </w:r>
        <w:r w:rsidR="009626FA">
          <w:t xml:space="preserve">. </w:t>
        </w:r>
      </w:ins>
      <w:ins w:id="572" w:author="Hakju Oh" w:date="2017-08-19T14:48:00Z">
        <w:r w:rsidR="009626FA">
          <w:t xml:space="preserve">This assertion needs </w:t>
        </w:r>
      </w:ins>
      <w:ins w:id="573" w:author="Hakju Oh" w:date="2017-08-19T14:49:00Z">
        <w:r w:rsidR="009626FA">
          <w:t>a sharing availability of context categories.</w:t>
        </w:r>
      </w:ins>
      <w:r w:rsidRPr="00745F59">
        <w:t>)</w:t>
      </w:r>
    </w:p>
    <w:p w14:paraId="465A1851" w14:textId="6A6048F6" w:rsidR="00566759" w:rsidRPr="00745F59" w:rsidRDefault="00566759" w:rsidP="00165840">
      <w:pPr>
        <w:pStyle w:val="ListParagraph"/>
        <w:numPr>
          <w:ilvl w:val="0"/>
          <w:numId w:val="169"/>
        </w:numPr>
        <w:tabs>
          <w:tab w:val="left" w:pos="1440"/>
        </w:tabs>
      </w:pPr>
      <w:r w:rsidRPr="00745F59">
        <w:t>ENTADx edits CS1. (Assertion #</w:t>
      </w:r>
      <w:r w:rsidRPr="00745F59">
        <w:fldChar w:fldCharType="begin"/>
      </w:r>
      <w:r w:rsidRPr="00745F59">
        <w:instrText xml:space="preserve"> REF _Ref489542703 \w \h </w:instrText>
      </w:r>
      <w:r w:rsidRPr="00745F59">
        <w:fldChar w:fldCharType="separate"/>
      </w:r>
      <w:r w:rsidRPr="00745F59">
        <w:t>3</w:t>
      </w:r>
      <w:r w:rsidRPr="00745F59">
        <w:fldChar w:fldCharType="end"/>
      </w:r>
      <w:ins w:id="574" w:author="Hakju Oh" w:date="2017-08-19T15:32:00Z">
        <w:r w:rsidR="00A37540">
          <w:t>, Pass</w:t>
        </w:r>
      </w:ins>
      <w:r w:rsidRPr="00745F59">
        <w:t>)</w:t>
      </w:r>
    </w:p>
    <w:p w14:paraId="0963B62B" w14:textId="77777777" w:rsidR="00566759" w:rsidRPr="00745F59" w:rsidRDefault="00566759" w:rsidP="00165840">
      <w:pPr>
        <w:pStyle w:val="ListParagraph"/>
        <w:numPr>
          <w:ilvl w:val="0"/>
          <w:numId w:val="169"/>
        </w:numPr>
      </w:pPr>
      <w:r w:rsidRPr="00745F59">
        <w:t xml:space="preserve">The admin </w:t>
      </w:r>
      <w:r>
        <w:t>user</w:t>
      </w:r>
      <w:r w:rsidRPr="00745F59">
        <w:t xml:space="preserve"> logs out.</w:t>
      </w:r>
    </w:p>
    <w:p w14:paraId="515041D3" w14:textId="77777777" w:rsidR="00566759" w:rsidRPr="00C85ADC" w:rsidRDefault="00566759" w:rsidP="00165840">
      <w:pPr>
        <w:pStyle w:val="ListParagraph"/>
        <w:numPr>
          <w:ilvl w:val="0"/>
          <w:numId w:val="169"/>
        </w:numPr>
      </w:pPr>
      <w:r w:rsidRPr="00C85ADC">
        <w:t>A user, says ENTU1, logs into the system as an enterprise end user.</w:t>
      </w:r>
    </w:p>
    <w:p w14:paraId="0EFA09F5" w14:textId="77777777" w:rsidR="00566759" w:rsidRPr="00C85ADC" w:rsidRDefault="00566759" w:rsidP="00165840">
      <w:pPr>
        <w:pStyle w:val="ListParagraph"/>
        <w:numPr>
          <w:ilvl w:val="0"/>
          <w:numId w:val="169"/>
        </w:numPr>
      </w:pPr>
      <w:r w:rsidRPr="00C85ADC">
        <w:t xml:space="preserve">ENTU1 creates two new context schemes, says CS2 and CS3. </w:t>
      </w:r>
    </w:p>
    <w:p w14:paraId="295CA85D" w14:textId="77777777" w:rsidR="00566759" w:rsidRPr="00C85ADC" w:rsidRDefault="00566759" w:rsidP="00165840">
      <w:pPr>
        <w:pStyle w:val="ListParagraph"/>
        <w:numPr>
          <w:ilvl w:val="0"/>
          <w:numId w:val="169"/>
        </w:numPr>
      </w:pPr>
      <w:r w:rsidRPr="00C85ADC">
        <w:t>ENTU1 logs out.</w:t>
      </w:r>
    </w:p>
    <w:p w14:paraId="62B3BFA4" w14:textId="77777777" w:rsidR="00566759" w:rsidRPr="00C85ADC" w:rsidRDefault="00566759" w:rsidP="00165840">
      <w:pPr>
        <w:pStyle w:val="ListParagraph"/>
        <w:numPr>
          <w:ilvl w:val="0"/>
          <w:numId w:val="169"/>
        </w:numPr>
      </w:pPr>
      <w:r w:rsidRPr="00C85ADC">
        <w:t xml:space="preserve">Another user, ENTADy, logs into the system as an </w:t>
      </w:r>
      <w:r>
        <w:t>e</w:t>
      </w:r>
      <w:r w:rsidRPr="00C85ADC">
        <w:t>nterprise admin user.</w:t>
      </w:r>
    </w:p>
    <w:p w14:paraId="24CBD7D6" w14:textId="77777777" w:rsidR="00566759" w:rsidRPr="00C85ADC" w:rsidRDefault="00566759" w:rsidP="00165840">
      <w:pPr>
        <w:pStyle w:val="ListParagraph"/>
        <w:numPr>
          <w:ilvl w:val="0"/>
          <w:numId w:val="169"/>
        </w:numPr>
      </w:pPr>
      <w:r w:rsidRPr="00C85ADC">
        <w:t>ENTADy views the list of context schemes.</w:t>
      </w:r>
    </w:p>
    <w:p w14:paraId="3B23FDBE" w14:textId="4BD8F619" w:rsidR="00566759" w:rsidRPr="00C85ADC" w:rsidRDefault="00566759" w:rsidP="00165840">
      <w:pPr>
        <w:pStyle w:val="ListParagraph"/>
        <w:numPr>
          <w:ilvl w:val="0"/>
          <w:numId w:val="169"/>
        </w:numPr>
      </w:pPr>
      <w:r w:rsidRPr="00C85ADC">
        <w:t>Verify that enterprise users’ context schemes, which have not been shared, are not visible to ENTADy in the list. Make sure that the verification statements include context schemes that are created by ENTADx and ENTADy in the enterprise end user capacity. (Assertion #</w:t>
      </w:r>
      <w:r w:rsidRPr="00C85ADC">
        <w:fldChar w:fldCharType="begin"/>
      </w:r>
      <w:r w:rsidRPr="00C85ADC">
        <w:instrText xml:space="preserve"> REF _Ref489542714 \w \h </w:instrText>
      </w:r>
      <w:r w:rsidRPr="00C85ADC">
        <w:fldChar w:fldCharType="separate"/>
      </w:r>
      <w:r w:rsidRPr="00C85ADC">
        <w:t>4</w:t>
      </w:r>
      <w:r w:rsidRPr="00C85ADC">
        <w:fldChar w:fldCharType="end"/>
      </w:r>
      <w:ins w:id="575" w:author="Oh, Hakju (IntlCtr)" w:date="2017-08-22T14:19:00Z">
        <w:r w:rsidR="004549AA">
          <w:t>, Fail.</w:t>
        </w:r>
        <w:r w:rsidR="009B310B">
          <w:t xml:space="preserve"> An enterprise admin user can see </w:t>
        </w:r>
      </w:ins>
      <w:ins w:id="576" w:author="Oh, Hakju (IntlCtr)" w:date="2017-08-22T14:20:00Z">
        <w:r w:rsidR="009B310B">
          <w:t>users’ private context schemes</w:t>
        </w:r>
      </w:ins>
      <w:ins w:id="577" w:author="Oh, Hakju (IntlCtr)" w:date="2017-08-23T15:27:00Z">
        <w:r w:rsidR="00AC3E37">
          <w:t>.</w:t>
        </w:r>
      </w:ins>
      <w:r w:rsidRPr="00C85ADC">
        <w:t>)</w:t>
      </w:r>
    </w:p>
    <w:p w14:paraId="6ECA230F" w14:textId="75A956BE" w:rsidR="00566759" w:rsidRPr="00C85ADC" w:rsidRDefault="00566759" w:rsidP="00165840">
      <w:pPr>
        <w:pStyle w:val="ListParagraph"/>
        <w:numPr>
          <w:ilvl w:val="0"/>
          <w:numId w:val="169"/>
        </w:numPr>
      </w:pPr>
      <w:r w:rsidRPr="00C85ADC">
        <w:t>Verify that enterprise users’ context schemes, which have been shared, are visible to ENTADy in the list. (Assertion #</w:t>
      </w:r>
      <w:r w:rsidRPr="00C85ADC">
        <w:fldChar w:fldCharType="begin"/>
      </w:r>
      <w:r w:rsidRPr="00C85ADC">
        <w:instrText xml:space="preserve"> REF _Ref489542721 \w \h </w:instrText>
      </w:r>
      <w:r w:rsidRPr="00C85ADC">
        <w:fldChar w:fldCharType="separate"/>
      </w:r>
      <w:r w:rsidRPr="00C85ADC">
        <w:t>5</w:t>
      </w:r>
      <w:r w:rsidRPr="00C85ADC">
        <w:fldChar w:fldCharType="end"/>
      </w:r>
      <w:ins w:id="578" w:author="Oh, Hakju (IntlCtr)" w:date="2017-08-22T14:22:00Z">
        <w:r w:rsidR="00F35279">
          <w:t xml:space="preserve">, Fail. </w:t>
        </w:r>
      </w:ins>
      <w:ins w:id="579" w:author="Oh, Hakju (IntlCtr)" w:date="2017-08-23T15:27:00Z">
        <w:r w:rsidR="00AC3E37">
          <w:t>This assertion cannot be sure before the previous one is passed.</w:t>
        </w:r>
      </w:ins>
      <w:r w:rsidRPr="00C85ADC">
        <w:t>)</w:t>
      </w:r>
    </w:p>
    <w:p w14:paraId="5BAFE9C3" w14:textId="36EBDE55" w:rsidR="00566759" w:rsidRPr="00C85ADC" w:rsidRDefault="00566759" w:rsidP="00165840">
      <w:pPr>
        <w:pStyle w:val="ListParagraph"/>
        <w:numPr>
          <w:ilvl w:val="0"/>
          <w:numId w:val="169"/>
        </w:numPr>
      </w:pPr>
      <w:r w:rsidRPr="00C85ADC">
        <w:t xml:space="preserve">Verify that ENTADy can see the details of those visible shared enterprise users’ context schemes but cannot make any change (verify with one created by other users and another one created by ENTADy in the </w:t>
      </w:r>
      <w:r w:rsidRPr="00B578EA">
        <w:t xml:space="preserve">OAGi developer </w:t>
      </w:r>
      <w:r w:rsidRPr="00C85ADC">
        <w:t>capacity). (Assertion #</w:t>
      </w:r>
      <w:r w:rsidRPr="00C85ADC">
        <w:fldChar w:fldCharType="begin"/>
      </w:r>
      <w:r w:rsidRPr="00C85ADC">
        <w:instrText xml:space="preserve"> REF _Ref489542726 \w \h </w:instrText>
      </w:r>
      <w:r w:rsidRPr="00C85ADC">
        <w:fldChar w:fldCharType="separate"/>
      </w:r>
      <w:r w:rsidRPr="00C85ADC">
        <w:t>6</w:t>
      </w:r>
      <w:r w:rsidRPr="00C85ADC">
        <w:fldChar w:fldCharType="end"/>
      </w:r>
      <w:ins w:id="580" w:author="Oh, Hakju (IntlCtr)" w:date="2017-08-22T14:22:00Z">
        <w:r w:rsidR="00F35279">
          <w:t>, Fail.</w:t>
        </w:r>
      </w:ins>
      <w:ins w:id="581" w:author="Oh, Hakju (IntlCtr)" w:date="2017-08-23T15:28:00Z">
        <w:r w:rsidR="00AC3E37">
          <w:t xml:space="preserve"> An admin user can make changes to </w:t>
        </w:r>
      </w:ins>
      <w:ins w:id="582" w:author="Oh, Hakju (IntlCtr)" w:date="2017-08-23T15:29:00Z">
        <w:r w:rsidR="00AC3E37">
          <w:t xml:space="preserve">the </w:t>
        </w:r>
      </w:ins>
      <w:ins w:id="583" w:author="Oh, Hakju (IntlCtr)" w:date="2017-08-23T15:28:00Z">
        <w:r w:rsidR="00AC3E37">
          <w:t>context schemes.</w:t>
        </w:r>
      </w:ins>
      <w:r w:rsidRPr="00C85ADC">
        <w:t>)</w:t>
      </w:r>
    </w:p>
    <w:p w14:paraId="06A7CCAA" w14:textId="647641C7" w:rsidR="00566759" w:rsidRPr="00C85ADC" w:rsidRDefault="00566759" w:rsidP="00165840">
      <w:pPr>
        <w:pStyle w:val="ListParagraph"/>
        <w:numPr>
          <w:ilvl w:val="0"/>
          <w:numId w:val="169"/>
        </w:numPr>
      </w:pPr>
      <w:r w:rsidRPr="00C85ADC">
        <w:t>Verify that CS0, CS1, CS2, and CS3 are in the list. (Assertion #</w:t>
      </w:r>
      <w:r w:rsidRPr="00C85ADC">
        <w:fldChar w:fldCharType="begin"/>
      </w:r>
      <w:r w:rsidRPr="00C85ADC">
        <w:instrText xml:space="preserve"> REF _Ref489542733 \w \h </w:instrText>
      </w:r>
      <w:r w:rsidRPr="00C85ADC">
        <w:fldChar w:fldCharType="separate"/>
      </w:r>
      <w:r w:rsidRPr="00C85ADC">
        <w:t>7</w:t>
      </w:r>
      <w:r w:rsidRPr="00C85ADC">
        <w:fldChar w:fldCharType="end"/>
      </w:r>
      <w:ins w:id="584" w:author="Oh, Hakju (IntlCtr)" w:date="2017-08-22T14:30:00Z">
        <w:r w:rsidR="006E2801">
          <w:t>, Pass</w:t>
        </w:r>
      </w:ins>
      <w:r w:rsidRPr="00C85ADC">
        <w:t>)</w:t>
      </w:r>
    </w:p>
    <w:p w14:paraId="6E633BAB" w14:textId="564611BC" w:rsidR="00566759" w:rsidRPr="00C85ADC" w:rsidRDefault="00566759" w:rsidP="00165840">
      <w:pPr>
        <w:pStyle w:val="ListParagraph"/>
        <w:numPr>
          <w:ilvl w:val="0"/>
          <w:numId w:val="169"/>
        </w:numPr>
      </w:pPr>
      <w:r w:rsidRPr="00C85ADC">
        <w:t>Verify that ENTADy can see the details of CS0, CS1, CS2, and CS3. (Assertion #</w:t>
      </w:r>
      <w:r w:rsidRPr="00C85ADC">
        <w:fldChar w:fldCharType="begin"/>
      </w:r>
      <w:r w:rsidRPr="00C85ADC">
        <w:instrText xml:space="preserve"> REF _Ref489542739 \w \h </w:instrText>
      </w:r>
      <w:r w:rsidRPr="00C85ADC">
        <w:fldChar w:fldCharType="separate"/>
      </w:r>
      <w:r w:rsidRPr="00C85ADC">
        <w:t>8</w:t>
      </w:r>
      <w:r w:rsidRPr="00C85ADC">
        <w:fldChar w:fldCharType="end"/>
      </w:r>
      <w:ins w:id="585" w:author="Oh, Hakju (IntlCtr)" w:date="2017-08-22T14:32:00Z">
        <w:r w:rsidR="00DC7658">
          <w:t>, Pass</w:t>
        </w:r>
      </w:ins>
      <w:r w:rsidRPr="00C85ADC">
        <w:t>)</w:t>
      </w:r>
    </w:p>
    <w:p w14:paraId="6FF50BE0" w14:textId="2F3A333C" w:rsidR="00566759" w:rsidRPr="00C85ADC" w:rsidRDefault="00566759" w:rsidP="00165840">
      <w:pPr>
        <w:pStyle w:val="ListParagraph"/>
        <w:numPr>
          <w:ilvl w:val="0"/>
          <w:numId w:val="169"/>
        </w:numPr>
      </w:pPr>
      <w:r w:rsidRPr="00C85ADC">
        <w:lastRenderedPageBreak/>
        <w:t>ENTADy deletes CS1 and CS2. (Assertion #</w:t>
      </w:r>
      <w:r w:rsidRPr="00C85ADC">
        <w:fldChar w:fldCharType="begin"/>
      </w:r>
      <w:r w:rsidRPr="00C85ADC">
        <w:instrText xml:space="preserve"> REF _Ref489542744 \w \h </w:instrText>
      </w:r>
      <w:r w:rsidRPr="00C85ADC">
        <w:fldChar w:fldCharType="separate"/>
      </w:r>
      <w:r w:rsidRPr="00C85ADC">
        <w:t>9</w:t>
      </w:r>
      <w:r w:rsidRPr="00C85ADC">
        <w:fldChar w:fldCharType="end"/>
      </w:r>
      <w:ins w:id="586" w:author="Oh, Hakju (IntlCtr)" w:date="2017-08-22T14:38:00Z">
        <w:r w:rsidR="00CE7E79">
          <w:t>, Pass</w:t>
        </w:r>
      </w:ins>
      <w:r w:rsidRPr="00C85ADC">
        <w:t>)</w:t>
      </w:r>
    </w:p>
    <w:p w14:paraId="26D57ADA" w14:textId="35557BA3" w:rsidR="00566759" w:rsidRPr="00C85ADC" w:rsidRDefault="00566759" w:rsidP="00165840">
      <w:pPr>
        <w:pStyle w:val="ListParagraph"/>
        <w:numPr>
          <w:ilvl w:val="0"/>
          <w:numId w:val="169"/>
        </w:numPr>
      </w:pPr>
      <w:r w:rsidRPr="00C85ADC">
        <w:t>ENTADy edits CS3. (Assertion #</w:t>
      </w:r>
      <w:r w:rsidRPr="00C85ADC">
        <w:fldChar w:fldCharType="begin"/>
      </w:r>
      <w:r w:rsidRPr="00C85ADC">
        <w:instrText xml:space="preserve"> REF _Ref489542752 \w \h </w:instrText>
      </w:r>
      <w:r w:rsidRPr="00C85ADC">
        <w:fldChar w:fldCharType="separate"/>
      </w:r>
      <w:r w:rsidRPr="00C85ADC">
        <w:t>10</w:t>
      </w:r>
      <w:r w:rsidRPr="00C85ADC">
        <w:fldChar w:fldCharType="end"/>
      </w:r>
      <w:ins w:id="587" w:author="Oh, Hakju (IntlCtr)" w:date="2017-08-22T14:43:00Z">
        <w:r w:rsidR="00E700C5">
          <w:t>, Pass</w:t>
        </w:r>
      </w:ins>
      <w:r w:rsidRPr="00C85ADC">
        <w:t xml:space="preserve">) </w:t>
      </w:r>
    </w:p>
    <w:p w14:paraId="66D6B504" w14:textId="2B74F382" w:rsidR="00566759" w:rsidRPr="00C85ADC" w:rsidRDefault="00566759" w:rsidP="00165840">
      <w:pPr>
        <w:pStyle w:val="ListParagraph"/>
        <w:numPr>
          <w:ilvl w:val="0"/>
          <w:numId w:val="169"/>
        </w:numPr>
      </w:pPr>
      <w:r w:rsidRPr="00C85ADC">
        <w:t>ENTADy edits CS4. (Assertion #</w:t>
      </w:r>
      <w:r w:rsidRPr="00C85ADC">
        <w:fldChar w:fldCharType="begin"/>
      </w:r>
      <w:r w:rsidRPr="00C85ADC">
        <w:instrText xml:space="preserve"> REF _Ref489542763 \w \h </w:instrText>
      </w:r>
      <w:r w:rsidRPr="00C85ADC">
        <w:fldChar w:fldCharType="separate"/>
      </w:r>
      <w:r w:rsidRPr="00C85ADC">
        <w:t>11</w:t>
      </w:r>
      <w:r w:rsidRPr="00C85ADC">
        <w:fldChar w:fldCharType="end"/>
      </w:r>
      <w:ins w:id="588" w:author="Oh, Hakju (IntlCtr)" w:date="2017-08-22T14:43:00Z">
        <w:r w:rsidR="00E700C5">
          <w:t>, Pass</w:t>
        </w:r>
      </w:ins>
      <w:r w:rsidRPr="00C85ADC">
        <w:t>)</w:t>
      </w:r>
    </w:p>
    <w:p w14:paraId="55EB40A8" w14:textId="2EBB53C3" w:rsidR="00566759" w:rsidRPr="00C85ADC" w:rsidRDefault="00566759" w:rsidP="00165840">
      <w:pPr>
        <w:pStyle w:val="ListParagraph"/>
        <w:numPr>
          <w:ilvl w:val="0"/>
          <w:numId w:val="169"/>
        </w:numPr>
      </w:pPr>
      <w:r w:rsidRPr="00C85ADC">
        <w:t>ENTADy shares CS0, CS3, CS4.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ins w:id="589" w:author="Oh, Hakju (IntlCtr)" w:date="2017-08-22T14:48:00Z">
        <w:r w:rsidR="00093162">
          <w:t>, Pass</w:t>
        </w:r>
      </w:ins>
      <w:r w:rsidRPr="00C85ADC">
        <w:t>)</w:t>
      </w:r>
    </w:p>
    <w:p w14:paraId="3D1C3D94" w14:textId="77777777" w:rsidR="00566759" w:rsidRPr="00C85ADC" w:rsidRDefault="00566759" w:rsidP="00165840">
      <w:pPr>
        <w:pStyle w:val="ListParagraph"/>
        <w:numPr>
          <w:ilvl w:val="0"/>
          <w:numId w:val="169"/>
        </w:numPr>
      </w:pPr>
      <w:r w:rsidRPr="00C85ADC">
        <w:t>ENTADy creates CS5.</w:t>
      </w:r>
    </w:p>
    <w:p w14:paraId="7F733AB7" w14:textId="77FBAAA7" w:rsidR="00566759" w:rsidRPr="00C85ADC" w:rsidRDefault="00566759" w:rsidP="00165840">
      <w:pPr>
        <w:pStyle w:val="ListParagraph"/>
        <w:numPr>
          <w:ilvl w:val="0"/>
          <w:numId w:val="169"/>
        </w:numPr>
      </w:pPr>
      <w:r w:rsidRPr="00C85ADC">
        <w:t>ENTADy shares CS5.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ins w:id="590" w:author="Oh, Hakju (IntlCtr)" w:date="2017-08-22T14:49:00Z">
        <w:r w:rsidR="00950B4B">
          <w:t>, Pass</w:t>
        </w:r>
      </w:ins>
      <w:r w:rsidRPr="00C85ADC">
        <w:t>)</w:t>
      </w:r>
    </w:p>
    <w:p w14:paraId="02A08A87" w14:textId="77777777" w:rsidR="00566759" w:rsidRPr="00C85ADC" w:rsidRDefault="00566759" w:rsidP="00165840">
      <w:pPr>
        <w:pStyle w:val="ListParagraph"/>
        <w:numPr>
          <w:ilvl w:val="0"/>
          <w:numId w:val="169"/>
        </w:numPr>
      </w:pPr>
      <w:r w:rsidRPr="00C85ADC">
        <w:t>ENTADy logs out.</w:t>
      </w:r>
    </w:p>
    <w:p w14:paraId="63EEFCE3" w14:textId="77777777" w:rsidR="00566759" w:rsidRPr="00C85ADC" w:rsidRDefault="00566759" w:rsidP="00165840">
      <w:pPr>
        <w:pStyle w:val="ListParagraph"/>
        <w:numPr>
          <w:ilvl w:val="0"/>
          <w:numId w:val="169"/>
        </w:numPr>
      </w:pPr>
      <w:r w:rsidRPr="00C85ADC">
        <w:t>ENTADx logs in as an enterprise admin user.</w:t>
      </w:r>
    </w:p>
    <w:p w14:paraId="626871DF" w14:textId="62D0D677" w:rsidR="00566759" w:rsidRPr="00C85ADC" w:rsidRDefault="00566759" w:rsidP="00165840">
      <w:pPr>
        <w:pStyle w:val="ListParagraph"/>
        <w:numPr>
          <w:ilvl w:val="0"/>
          <w:numId w:val="169"/>
        </w:numPr>
      </w:pPr>
      <w:r w:rsidRPr="00C85ADC">
        <w:t>Verify that ENTADx cannot edit or delete CS3. (Assertion #</w:t>
      </w:r>
      <w:r w:rsidRPr="00C85ADC">
        <w:fldChar w:fldCharType="begin"/>
      </w:r>
      <w:r w:rsidRPr="00C85ADC">
        <w:instrText xml:space="preserve"> REF _Ref489542781 \w \h </w:instrText>
      </w:r>
      <w:r w:rsidRPr="00C85ADC">
        <w:fldChar w:fldCharType="separate"/>
      </w:r>
      <w:r w:rsidRPr="00C85ADC">
        <w:t>13</w:t>
      </w:r>
      <w:r w:rsidRPr="00C85ADC">
        <w:fldChar w:fldCharType="end"/>
      </w:r>
      <w:ins w:id="591" w:author="Oh, Hakju (IntlCtr)" w:date="2017-08-22T14:57:00Z">
        <w:r w:rsidR="008D405C">
          <w:t>, Fail. An enterprise admin user can edit/delete shared context schemes created by anyone.</w:t>
        </w:r>
      </w:ins>
      <w:r w:rsidRPr="00C85ADC">
        <w:t>)</w:t>
      </w:r>
    </w:p>
    <w:p w14:paraId="5BE56DF3" w14:textId="43851D67" w:rsidR="00566759" w:rsidRPr="00C85ADC" w:rsidRDefault="00566759" w:rsidP="00165840">
      <w:pPr>
        <w:pStyle w:val="ListParagraph"/>
        <w:numPr>
          <w:ilvl w:val="0"/>
          <w:numId w:val="169"/>
        </w:numPr>
      </w:pPr>
      <w:r w:rsidRPr="00C85ADC">
        <w:t>Verify that ENTADx cannot make change or delete CS4 and CS5.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ins w:id="592" w:author="Oh, Hakju (IntlCtr)" w:date="2017-08-22T15:00:00Z">
        <w:r w:rsidR="00D06CAF">
          <w:t>, Fail. An enterprise admin user can edit/delete shared context schemes created by anyone.</w:t>
        </w:r>
      </w:ins>
      <w:r w:rsidRPr="00C85ADC">
        <w:t>)</w:t>
      </w:r>
    </w:p>
    <w:p w14:paraId="0BB7D960" w14:textId="31CC51FA" w:rsidR="00566759" w:rsidRPr="00C85ADC" w:rsidRDefault="00566759" w:rsidP="00165840">
      <w:pPr>
        <w:pStyle w:val="ListParagraph"/>
        <w:numPr>
          <w:ilvl w:val="0"/>
          <w:numId w:val="169"/>
        </w:numPr>
      </w:pPr>
      <w:r w:rsidRPr="00C85ADC">
        <w:t>Verify that ENTADx cannot delete CS0.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271AE00A" w14:textId="77777777" w:rsidR="00566759" w:rsidRDefault="00566759" w:rsidP="00566759">
      <w:r>
        <w:t>Test assertions covered by this test case:</w:t>
      </w:r>
    </w:p>
    <w:p w14:paraId="4D11A0E5" w14:textId="77777777" w:rsidR="00566759" w:rsidRPr="00745F59" w:rsidRDefault="00566759" w:rsidP="00165840">
      <w:pPr>
        <w:pStyle w:val="ListParagraph"/>
        <w:numPr>
          <w:ilvl w:val="0"/>
          <w:numId w:val="170"/>
        </w:numPr>
      </w:pPr>
      <w:r w:rsidRPr="00745F59">
        <w:t>The enterprise admin user can create a context scheme.</w:t>
      </w:r>
    </w:p>
    <w:p w14:paraId="3856530C" w14:textId="77777777" w:rsidR="00566759" w:rsidRPr="00745F59" w:rsidRDefault="00566759" w:rsidP="00165840">
      <w:pPr>
        <w:pStyle w:val="ListParagraph"/>
        <w:numPr>
          <w:ilvl w:val="0"/>
          <w:numId w:val="170"/>
        </w:numPr>
      </w:pPr>
      <w:r w:rsidRPr="00745F59">
        <w:t>Context categories belonging to the OAGi tenant and those shared by enterprise tenants shall be selectable by enterprise admin users for association with the context schemes and those private ones are not selectable.</w:t>
      </w:r>
    </w:p>
    <w:p w14:paraId="62BCD5BD" w14:textId="77777777" w:rsidR="00566759" w:rsidRPr="00745F59" w:rsidRDefault="00566759" w:rsidP="00165840">
      <w:pPr>
        <w:pStyle w:val="ListParagraph"/>
        <w:numPr>
          <w:ilvl w:val="0"/>
          <w:numId w:val="170"/>
        </w:numPr>
      </w:pPr>
      <w:r w:rsidRPr="00745F59">
        <w:t>The enterprise admin user can edit a context scheme he created.</w:t>
      </w:r>
    </w:p>
    <w:p w14:paraId="0160A076" w14:textId="77777777" w:rsidR="00566759" w:rsidRPr="00C85ADC" w:rsidRDefault="00566759" w:rsidP="00165840">
      <w:pPr>
        <w:pStyle w:val="ListParagraph"/>
        <w:numPr>
          <w:ilvl w:val="0"/>
          <w:numId w:val="170"/>
        </w:numPr>
      </w:pPr>
      <w:r w:rsidRPr="00C85ADC">
        <w:t>The enterprise admin user cannot see in the context scheme list, enterprise users’ private context schemes.</w:t>
      </w:r>
    </w:p>
    <w:p w14:paraId="72F87873" w14:textId="77777777" w:rsidR="00566759" w:rsidRPr="00C85ADC" w:rsidRDefault="00566759" w:rsidP="00165840">
      <w:pPr>
        <w:pStyle w:val="ListParagraph"/>
        <w:numPr>
          <w:ilvl w:val="0"/>
          <w:numId w:val="170"/>
        </w:numPr>
      </w:pPr>
      <w:r w:rsidRPr="00C85ADC">
        <w:t xml:space="preserve">The </w:t>
      </w:r>
      <w:r>
        <w:t>e</w:t>
      </w:r>
      <w:r w:rsidRPr="00C85ADC">
        <w:t>nterprise admin user can see in the context scheme list, enterprise users’ shared context schemes.</w:t>
      </w:r>
    </w:p>
    <w:p w14:paraId="4131CCB7" w14:textId="77777777" w:rsidR="00566759" w:rsidRPr="00C85ADC" w:rsidRDefault="00566759" w:rsidP="00165840">
      <w:pPr>
        <w:pStyle w:val="ListParagraph"/>
        <w:numPr>
          <w:ilvl w:val="0"/>
          <w:numId w:val="170"/>
        </w:numPr>
      </w:pPr>
      <w:r w:rsidRPr="00C85ADC">
        <w:t>The enterprise admin user can see the details of enterprise user’s and OAGi user’s shared context schemes.</w:t>
      </w:r>
    </w:p>
    <w:p w14:paraId="2E874DF1" w14:textId="77777777" w:rsidR="00566759" w:rsidRPr="00C85ADC" w:rsidRDefault="00566759" w:rsidP="00165840">
      <w:pPr>
        <w:pStyle w:val="ListParagraph"/>
        <w:numPr>
          <w:ilvl w:val="0"/>
          <w:numId w:val="170"/>
        </w:numPr>
      </w:pPr>
      <w:r w:rsidRPr="00C85ADC">
        <w:t>The enterprise admin user can see in the list context schemes in any status created by others in the enterprise tenant.</w:t>
      </w:r>
    </w:p>
    <w:p w14:paraId="17C5D8A4" w14:textId="77777777" w:rsidR="00566759" w:rsidRPr="00C85ADC" w:rsidRDefault="00566759" w:rsidP="00165840">
      <w:pPr>
        <w:pStyle w:val="ListParagraph"/>
        <w:numPr>
          <w:ilvl w:val="0"/>
          <w:numId w:val="170"/>
        </w:numPr>
      </w:pPr>
      <w:r w:rsidRPr="00C85ADC">
        <w:t>The enterprise admin user can see details of context schemes in any status created by others in the enterprise tenant.</w:t>
      </w:r>
    </w:p>
    <w:p w14:paraId="1C14C700" w14:textId="77777777" w:rsidR="00566759" w:rsidRPr="00C85ADC" w:rsidRDefault="00566759" w:rsidP="00165840">
      <w:pPr>
        <w:pStyle w:val="ListParagraph"/>
        <w:numPr>
          <w:ilvl w:val="0"/>
          <w:numId w:val="170"/>
        </w:numPr>
      </w:pPr>
      <w:r w:rsidRPr="00C85ADC">
        <w:t>The enterprise admin user can delete context schemes created by others in the enterprise tenant.</w:t>
      </w:r>
    </w:p>
    <w:p w14:paraId="6423000C"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end users.</w:t>
      </w:r>
    </w:p>
    <w:p w14:paraId="2DC5BD47"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admin users.</w:t>
      </w:r>
    </w:p>
    <w:p w14:paraId="15FB1C5F" w14:textId="77777777" w:rsidR="00566759" w:rsidRPr="00C85ADC" w:rsidRDefault="00566759" w:rsidP="00165840">
      <w:pPr>
        <w:pStyle w:val="ListParagraph"/>
        <w:numPr>
          <w:ilvl w:val="0"/>
          <w:numId w:val="170"/>
        </w:numPr>
      </w:pPr>
      <w:r w:rsidRPr="00C85ADC">
        <w:t>The enterprise admin user can share a context scheme created by himself or others in the enterprise tenant.</w:t>
      </w:r>
    </w:p>
    <w:p w14:paraId="5D7C183D" w14:textId="77777777" w:rsidR="00566759" w:rsidRPr="00C85ADC" w:rsidRDefault="00566759" w:rsidP="00165840">
      <w:pPr>
        <w:pStyle w:val="ListParagraph"/>
        <w:numPr>
          <w:ilvl w:val="0"/>
          <w:numId w:val="170"/>
        </w:numPr>
      </w:pPr>
      <w:r w:rsidRPr="00C85ADC">
        <w:t>The enterprise admin user can no longer change or delete a shared context schemes created by enterprise end users.</w:t>
      </w:r>
    </w:p>
    <w:p w14:paraId="7CBAD10B" w14:textId="77777777" w:rsidR="00566759" w:rsidRPr="00C028A8" w:rsidRDefault="00566759" w:rsidP="00165840">
      <w:pPr>
        <w:pStyle w:val="ListParagraph"/>
        <w:numPr>
          <w:ilvl w:val="0"/>
          <w:numId w:val="170"/>
        </w:numPr>
      </w:pPr>
      <w:r w:rsidRPr="00C85ADC">
        <w:lastRenderedPageBreak/>
        <w:t>The enterprise admin user can no longer change or delete a shared context schemes created by another enterprise admin user.</w:t>
      </w:r>
    </w:p>
    <w:p w14:paraId="25F2A0FD" w14:textId="6A1ACCDE" w:rsidR="00566759" w:rsidRDefault="00566759" w:rsidP="00566759">
      <w:pPr>
        <w:pStyle w:val="Heading2"/>
      </w:pPr>
      <w:r>
        <w:t>Enterprise admin user fails to create Context Scheme due to omitting required fields</w:t>
      </w:r>
      <w:ins w:id="593" w:author="Oh, Hakju (IntlCtr)" w:date="2017-08-22T15:21:00Z">
        <w:r w:rsidR="00EE1C0E">
          <w:t xml:space="preserve"> (Pass)</w:t>
        </w:r>
      </w:ins>
    </w:p>
    <w:p w14:paraId="6816C57A" w14:textId="77777777" w:rsidR="00566759" w:rsidRPr="00E35B7D" w:rsidRDefault="00566759" w:rsidP="00566759">
      <w:r>
        <w:t>Requirement document reference: Section 3.2.2, 2.1.2</w:t>
      </w:r>
    </w:p>
    <w:p w14:paraId="4CA2C2A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1B1302CC" w14:textId="77777777" w:rsidR="00566759" w:rsidRPr="00C028A8" w:rsidRDefault="00566759" w:rsidP="00566759">
      <w:r w:rsidRPr="00C028A8">
        <w:t xml:space="preserve">Test Steps: </w:t>
      </w:r>
    </w:p>
    <w:p w14:paraId="435F1C6F" w14:textId="77777777" w:rsidR="00566759" w:rsidRPr="00C028A8" w:rsidRDefault="00566759" w:rsidP="00581A44">
      <w:pPr>
        <w:pStyle w:val="ListParagraph"/>
        <w:numPr>
          <w:ilvl w:val="0"/>
          <w:numId w:val="98"/>
        </w:numPr>
      </w:pPr>
      <w:r w:rsidRPr="00C028A8">
        <w:t xml:space="preserve">A user with the </w:t>
      </w:r>
      <w:r>
        <w:t xml:space="preserve">Enterprise admin user </w:t>
      </w:r>
      <w:r w:rsidRPr="00C028A8">
        <w:t>role</w:t>
      </w:r>
      <w:r>
        <w:t>, aEntUser1,</w:t>
      </w:r>
      <w:r w:rsidRPr="00C028A8">
        <w:t xml:space="preserve"> logs in.</w:t>
      </w:r>
    </w:p>
    <w:p w14:paraId="32D29D60"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4EC378D"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creates new context </w:t>
      </w:r>
      <w:r>
        <w:t>scheme</w:t>
      </w:r>
      <w:r w:rsidRPr="00C028A8">
        <w:t xml:space="preserve">, </w:t>
      </w:r>
      <w:r>
        <w:t>but omits some of required fields (e.g. Context Category, Name, Scheme ID, Agency ID or Version)</w:t>
      </w:r>
      <w:r w:rsidRPr="00C028A8">
        <w:t>.</w:t>
      </w:r>
    </w:p>
    <w:p w14:paraId="051C0799" w14:textId="77777777" w:rsidR="00566759" w:rsidRPr="00C028A8" w:rsidRDefault="00566759" w:rsidP="00581A44">
      <w:pPr>
        <w:pStyle w:val="ListParagraph"/>
        <w:numPr>
          <w:ilvl w:val="0"/>
          <w:numId w:val="98"/>
        </w:numPr>
      </w:pPr>
      <w:r w:rsidRPr="00C028A8">
        <w:t xml:space="preserve">Verify that </w:t>
      </w:r>
      <w:r>
        <w:t xml:space="preserve">context category creation failed. </w:t>
      </w:r>
    </w:p>
    <w:p w14:paraId="1F5C3739" w14:textId="0BEA7867" w:rsidR="00566759" w:rsidRDefault="00566759" w:rsidP="00566759">
      <w:pPr>
        <w:pStyle w:val="Heading2"/>
      </w:pPr>
      <w:r>
        <w:t>Enterprise admin user fails to edit Context Scheme due to omitting required fields</w:t>
      </w:r>
      <w:ins w:id="594" w:author="Oh, Hakju (IntlCtr)" w:date="2017-08-22T15:27:00Z">
        <w:r w:rsidR="00162200">
          <w:rPr>
            <w:lang w:eastAsia="ko-KR"/>
          </w:rPr>
          <w:t xml:space="preserve"> (Pass)</w:t>
        </w:r>
      </w:ins>
    </w:p>
    <w:p w14:paraId="2FBF59DA" w14:textId="77777777" w:rsidR="00566759" w:rsidRPr="00E35B7D" w:rsidRDefault="00566759" w:rsidP="00566759">
      <w:r>
        <w:t>Requirement document reference: Section 3.2.2, 2.1.2</w:t>
      </w:r>
    </w:p>
    <w:p w14:paraId="5AE6D95C" w14:textId="77777777" w:rsidR="00566759" w:rsidRPr="00C028A8" w:rsidRDefault="00566759" w:rsidP="00566759">
      <w:r w:rsidRPr="00C028A8">
        <w:t>Pre-condition:</w:t>
      </w:r>
      <w:r w:rsidRPr="00FF194A">
        <w:t xml:space="preserve"> </w:t>
      </w:r>
      <w:r w:rsidRPr="00C028A8">
        <w:t xml:space="preserve">A user with the username, aEntUser1, already exists with </w:t>
      </w:r>
      <w:r>
        <w:t xml:space="preserve">Enterprise admin user </w:t>
      </w:r>
      <w:r w:rsidRPr="00C028A8">
        <w:t>role</w:t>
      </w:r>
      <w:r>
        <w:t xml:space="preserve">. Context Scheme, </w:t>
      </w:r>
      <w:r w:rsidRPr="00C028A8">
        <w:t>test</w:t>
      </w:r>
      <w:r>
        <w:t>Scheme, already exists</w:t>
      </w:r>
      <w:r w:rsidRPr="00C028A8">
        <w:t>.</w:t>
      </w:r>
    </w:p>
    <w:p w14:paraId="652D7E1A" w14:textId="77777777" w:rsidR="00566759" w:rsidRPr="00C028A8" w:rsidRDefault="00566759" w:rsidP="00566759">
      <w:r w:rsidRPr="00C028A8">
        <w:t xml:space="preserve">Test Steps: </w:t>
      </w:r>
    </w:p>
    <w:p w14:paraId="1D4BA9ED" w14:textId="77777777" w:rsidR="00566759" w:rsidRPr="00C028A8" w:rsidRDefault="00566759" w:rsidP="00165840">
      <w:pPr>
        <w:pStyle w:val="ListParagraph"/>
        <w:numPr>
          <w:ilvl w:val="0"/>
          <w:numId w:val="171"/>
        </w:numPr>
      </w:pPr>
      <w:r w:rsidRPr="00C028A8">
        <w:t xml:space="preserve">A user with the </w:t>
      </w:r>
      <w:r>
        <w:t xml:space="preserve">Enterprise admin user </w:t>
      </w:r>
      <w:r w:rsidRPr="00C028A8">
        <w:t>role</w:t>
      </w:r>
      <w:r>
        <w:t>, aEntUser1,</w:t>
      </w:r>
      <w:r w:rsidRPr="00C028A8">
        <w:t xml:space="preserve"> logs in.</w:t>
      </w:r>
    </w:p>
    <w:p w14:paraId="7AC2B3F3"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A7E5CBA"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7CB81153" w14:textId="77777777" w:rsidR="00566759" w:rsidRDefault="00566759" w:rsidP="00165840">
      <w:pPr>
        <w:pStyle w:val="ListParagraph"/>
        <w:numPr>
          <w:ilvl w:val="0"/>
          <w:numId w:val="171"/>
        </w:numPr>
      </w:pPr>
      <w:r w:rsidRPr="00C028A8">
        <w:t xml:space="preserve">Verify that </w:t>
      </w:r>
      <w:r>
        <w:t xml:space="preserve">context scheme edit failed. </w:t>
      </w:r>
    </w:p>
    <w:p w14:paraId="3C7DA17A" w14:textId="320E5492" w:rsidR="00566759" w:rsidRDefault="00566759" w:rsidP="00566759">
      <w:pPr>
        <w:pStyle w:val="Heading2"/>
      </w:pPr>
      <w:r>
        <w:t>Enterprise admin user successfully adds</w:t>
      </w:r>
      <w:r w:rsidRPr="00B67848">
        <w:t xml:space="preserve"> </w:t>
      </w:r>
      <w:r>
        <w:t>Context Scheme Values</w:t>
      </w:r>
      <w:ins w:id="595" w:author="Oh, Hakju (IntlCtr)" w:date="2017-08-22T15:47:00Z">
        <w:r w:rsidR="006D6169">
          <w:t xml:space="preserve"> (Pass)</w:t>
        </w:r>
      </w:ins>
    </w:p>
    <w:p w14:paraId="3AA896C5" w14:textId="77777777" w:rsidR="00566759" w:rsidRPr="00E35B7D" w:rsidRDefault="00566759" w:rsidP="00566759">
      <w:pPr>
        <w:rPr>
          <w:lang w:eastAsia="ko-KR"/>
        </w:rPr>
      </w:pPr>
      <w:r>
        <w:t>Requirement document reference: Section 3.2.2, 2.1.2</w:t>
      </w:r>
    </w:p>
    <w:p w14:paraId="70ACC80C"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2F837550" w14:textId="77777777" w:rsidR="00566759" w:rsidRPr="00EE5846" w:rsidRDefault="00566759" w:rsidP="00566759">
      <w:r w:rsidRPr="00EE5846">
        <w:t xml:space="preserve">Test Steps: </w:t>
      </w:r>
    </w:p>
    <w:p w14:paraId="613848C4" w14:textId="77777777" w:rsidR="00566759" w:rsidRPr="00EE5846" w:rsidRDefault="00566759" w:rsidP="00581A44">
      <w:pPr>
        <w:pStyle w:val="ListParagraph"/>
        <w:numPr>
          <w:ilvl w:val="0"/>
          <w:numId w:val="91"/>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474C64B7" w14:textId="77777777" w:rsidR="00566759" w:rsidRPr="00C028A8"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58C08E54"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6E212227" w14:textId="77777777" w:rsidR="00566759" w:rsidRDefault="00566759" w:rsidP="00581A44">
      <w:pPr>
        <w:pStyle w:val="ListParagraph"/>
        <w:numPr>
          <w:ilvl w:val="0"/>
          <w:numId w:val="91"/>
        </w:numPr>
      </w:pPr>
      <w:r w:rsidRPr="00C028A8">
        <w:lastRenderedPageBreak/>
        <w:t xml:space="preserve">The Enterprise </w:t>
      </w:r>
      <w:r>
        <w:t>admin</w:t>
      </w:r>
      <w:r w:rsidRPr="008221C1">
        <w:t xml:space="preserve"> </w:t>
      </w:r>
      <w:r w:rsidRPr="00C028A8">
        <w:t>user</w:t>
      </w:r>
      <w:r>
        <w:t xml:space="preserve"> add several context scheme values to the newScheme.</w:t>
      </w:r>
    </w:p>
    <w:p w14:paraId="082812C1" w14:textId="77777777" w:rsidR="00566759" w:rsidRDefault="00566759" w:rsidP="00581A44">
      <w:pPr>
        <w:pStyle w:val="ListParagraph"/>
        <w:numPr>
          <w:ilvl w:val="0"/>
          <w:numId w:val="91"/>
        </w:numPr>
      </w:pPr>
      <w:r w:rsidRPr="00C028A8">
        <w:t xml:space="preserve">Verify that </w:t>
      </w:r>
      <w:r>
        <w:t>context scheme</w:t>
      </w:r>
      <w:r w:rsidRPr="00C028A8">
        <w:t xml:space="preserve"> is </w:t>
      </w:r>
      <w:r>
        <w:t>updated and values are added</w:t>
      </w:r>
      <w:r w:rsidRPr="00C028A8">
        <w:t>.</w:t>
      </w:r>
    </w:p>
    <w:p w14:paraId="04642ED7" w14:textId="6BDBD69A" w:rsidR="00566759" w:rsidRDefault="00566759" w:rsidP="00566759">
      <w:pPr>
        <w:pStyle w:val="Heading2"/>
      </w:pPr>
      <w:r>
        <w:t>Enterprise admin user fails to add Context Scheme Value due to omitting value</w:t>
      </w:r>
      <w:ins w:id="596" w:author="Oh, Hakju (IntlCtr)" w:date="2017-08-22T15:53:00Z">
        <w:r w:rsidR="000503F8">
          <w:t xml:space="preserve"> (Pass)</w:t>
        </w:r>
      </w:ins>
    </w:p>
    <w:p w14:paraId="12658E7A" w14:textId="77777777" w:rsidR="00566759" w:rsidRPr="00E35B7D" w:rsidRDefault="00566759" w:rsidP="00566759">
      <w:r>
        <w:t>Requirement document reference: Section 3.2.2, 2.1.2</w:t>
      </w:r>
    </w:p>
    <w:p w14:paraId="5D17A3C7"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6EF2F1BE" w14:textId="77777777" w:rsidR="00566759" w:rsidRPr="00C028A8" w:rsidRDefault="00566759" w:rsidP="00566759">
      <w:r w:rsidRPr="00C028A8">
        <w:t xml:space="preserve">Test Steps: </w:t>
      </w:r>
    </w:p>
    <w:p w14:paraId="7930E7CD" w14:textId="77777777" w:rsidR="00566759" w:rsidRPr="00EE5846" w:rsidRDefault="00566759" w:rsidP="00581A44">
      <w:pPr>
        <w:pStyle w:val="ListParagraph"/>
        <w:numPr>
          <w:ilvl w:val="0"/>
          <w:numId w:val="101"/>
        </w:numPr>
      </w:pPr>
      <w:r w:rsidRPr="00EE5846">
        <w:t xml:space="preserve">A user with the Enterprise tenant </w:t>
      </w:r>
      <w:r>
        <w:t xml:space="preserve">admin </w:t>
      </w:r>
      <w:r w:rsidRPr="00EE5846">
        <w:t>user role</w:t>
      </w:r>
      <w:r>
        <w:t>, aEntUser1,</w:t>
      </w:r>
      <w:r w:rsidRPr="00EE5846">
        <w:t xml:space="preserve"> logs in.</w:t>
      </w:r>
    </w:p>
    <w:p w14:paraId="6439A552" w14:textId="77777777" w:rsidR="00566759" w:rsidRPr="00C028A8" w:rsidRDefault="00566759" w:rsidP="00581A44">
      <w:pPr>
        <w:pStyle w:val="ListParagraph"/>
        <w:numPr>
          <w:ilvl w:val="0"/>
          <w:numId w:val="10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28832C1" w14:textId="77777777" w:rsidR="00566759" w:rsidRDefault="00566759" w:rsidP="00581A44">
      <w:pPr>
        <w:pStyle w:val="ListParagraph"/>
        <w:numPr>
          <w:ilvl w:val="0"/>
          <w:numId w:val="101"/>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E0FC22D" w14:textId="77777777" w:rsidR="00566759" w:rsidRDefault="00566759" w:rsidP="00581A44">
      <w:pPr>
        <w:pStyle w:val="ListParagraph"/>
        <w:numPr>
          <w:ilvl w:val="0"/>
          <w:numId w:val="101"/>
        </w:numPr>
      </w:pPr>
      <w:r w:rsidRPr="00C028A8">
        <w:t xml:space="preserve">The Enterprise </w:t>
      </w:r>
      <w:r>
        <w:t xml:space="preserve">admin </w:t>
      </w:r>
      <w:r w:rsidRPr="00C028A8">
        <w:t>user</w:t>
      </w:r>
      <w:r>
        <w:t xml:space="preserve"> add context scheme value to the newScheme, but omits the value.</w:t>
      </w:r>
    </w:p>
    <w:p w14:paraId="0D98E455" w14:textId="77777777" w:rsidR="00566759" w:rsidRPr="00C028A8" w:rsidRDefault="00566759" w:rsidP="00581A44">
      <w:pPr>
        <w:pStyle w:val="ListParagraph"/>
        <w:numPr>
          <w:ilvl w:val="0"/>
          <w:numId w:val="101"/>
        </w:numPr>
      </w:pPr>
      <w:r w:rsidRPr="00C028A8">
        <w:t xml:space="preserve">Verify that </w:t>
      </w:r>
      <w:r>
        <w:t>context scheme</w:t>
      </w:r>
      <w:r w:rsidRPr="00C028A8">
        <w:t xml:space="preserve"> is </w:t>
      </w:r>
      <w:r>
        <w:t>not updated and values addition fails</w:t>
      </w:r>
      <w:r w:rsidRPr="00C028A8">
        <w:t>.</w:t>
      </w:r>
    </w:p>
    <w:p w14:paraId="3D7C5C42" w14:textId="599EC0D5" w:rsidR="00566759" w:rsidRDefault="00566759" w:rsidP="00566759">
      <w:pPr>
        <w:pStyle w:val="Heading2"/>
      </w:pPr>
      <w:r>
        <w:t>Enterprise admin user successfully edits</w:t>
      </w:r>
      <w:r w:rsidRPr="00B67848">
        <w:t xml:space="preserve"> </w:t>
      </w:r>
      <w:r>
        <w:t>Context Scheme Values</w:t>
      </w:r>
      <w:ins w:id="597" w:author="Oh, Hakju (IntlCtr)" w:date="2017-08-22T16:07:00Z">
        <w:r w:rsidR="00D975EA">
          <w:t xml:space="preserve"> (Pass)</w:t>
        </w:r>
      </w:ins>
    </w:p>
    <w:p w14:paraId="66EC1F79" w14:textId="77777777" w:rsidR="00566759" w:rsidRPr="00E35B7D" w:rsidRDefault="00566759" w:rsidP="00566759">
      <w:r>
        <w:t>Requirement document reference: Section 3.2.2, 2.1.2</w:t>
      </w:r>
    </w:p>
    <w:p w14:paraId="0B805A73"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561A9A0F" w14:textId="77777777" w:rsidR="00566759" w:rsidRPr="00EE5846" w:rsidRDefault="00566759" w:rsidP="00566759">
      <w:r w:rsidRPr="00EE5846">
        <w:t xml:space="preserve">Test Steps: </w:t>
      </w:r>
    </w:p>
    <w:p w14:paraId="559518B3" w14:textId="77777777" w:rsidR="00566759" w:rsidRPr="00EE5846" w:rsidRDefault="00566759" w:rsidP="00581A44">
      <w:pPr>
        <w:pStyle w:val="ListParagraph"/>
        <w:numPr>
          <w:ilvl w:val="0"/>
          <w:numId w:val="92"/>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53E17068" w14:textId="77777777" w:rsidR="00566759" w:rsidRPr="00C028A8"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0AA2166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742585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user</w:t>
      </w:r>
      <w:r>
        <w:t xml:space="preserve"> edit context scheme values of the newScheme.</w:t>
      </w:r>
    </w:p>
    <w:p w14:paraId="1743E32A" w14:textId="77777777" w:rsidR="00566759" w:rsidRDefault="00566759" w:rsidP="00581A44">
      <w:pPr>
        <w:pStyle w:val="ListParagraph"/>
        <w:numPr>
          <w:ilvl w:val="0"/>
          <w:numId w:val="92"/>
        </w:numPr>
      </w:pPr>
      <w:r w:rsidRPr="00C028A8">
        <w:t xml:space="preserve">Verify that </w:t>
      </w:r>
      <w:r>
        <w:t>context scheme values</w:t>
      </w:r>
      <w:r w:rsidRPr="00C028A8">
        <w:t xml:space="preserve"> </w:t>
      </w:r>
      <w:r>
        <w:t>are</w:t>
      </w:r>
      <w:r w:rsidRPr="00C028A8">
        <w:t xml:space="preserve"> </w:t>
      </w:r>
      <w:r>
        <w:t>updated</w:t>
      </w:r>
      <w:r w:rsidRPr="00C028A8">
        <w:t>.</w:t>
      </w:r>
    </w:p>
    <w:p w14:paraId="226E88C4" w14:textId="1FEC7E14" w:rsidR="00566759" w:rsidRDefault="00566759" w:rsidP="00566759">
      <w:pPr>
        <w:pStyle w:val="Heading2"/>
      </w:pPr>
      <w:r>
        <w:t>Enterprise admin user fails to edit Context Scheme Value due to omitting value</w:t>
      </w:r>
      <w:ins w:id="598" w:author="Oh, Hakju (IntlCtr)" w:date="2017-08-22T16:11:00Z">
        <w:r w:rsidR="00AD63D5">
          <w:t xml:space="preserve"> (Pass)</w:t>
        </w:r>
      </w:ins>
    </w:p>
    <w:p w14:paraId="05819E20" w14:textId="77777777" w:rsidR="00566759" w:rsidRPr="00E35B7D" w:rsidRDefault="00566759" w:rsidP="00566759">
      <w:r>
        <w:t>Requirement document reference: Section 3.2.2, 2.1.2</w:t>
      </w:r>
    </w:p>
    <w:p w14:paraId="589BD9B6"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6DFBFBC6" w14:textId="77777777" w:rsidR="00566759" w:rsidRPr="00C028A8" w:rsidRDefault="00566759" w:rsidP="00566759">
      <w:r w:rsidRPr="00C028A8">
        <w:t xml:space="preserve">Test Steps: </w:t>
      </w:r>
    </w:p>
    <w:p w14:paraId="76F6C0E7" w14:textId="77777777" w:rsidR="00566759" w:rsidRPr="00EE5846" w:rsidRDefault="00566759" w:rsidP="00581A44">
      <w:pPr>
        <w:pStyle w:val="ListParagraph"/>
        <w:numPr>
          <w:ilvl w:val="0"/>
          <w:numId w:val="108"/>
        </w:numPr>
      </w:pPr>
      <w:r w:rsidRPr="00EE5846">
        <w:t xml:space="preserve">A user with the Enterprise tenant </w:t>
      </w:r>
      <w:r>
        <w:t xml:space="preserve">admin </w:t>
      </w:r>
      <w:r w:rsidRPr="00EE5846">
        <w:t>user role</w:t>
      </w:r>
      <w:r>
        <w:t>, aEntUser1,</w:t>
      </w:r>
      <w:r w:rsidRPr="00EE5846">
        <w:t xml:space="preserve"> logs in.</w:t>
      </w:r>
    </w:p>
    <w:p w14:paraId="7353665C" w14:textId="77777777" w:rsidR="00566759" w:rsidRPr="00C028A8" w:rsidRDefault="00566759" w:rsidP="00581A44">
      <w:pPr>
        <w:pStyle w:val="ListParagraph"/>
        <w:numPr>
          <w:ilvl w:val="0"/>
          <w:numId w:val="10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618ACEC8" w14:textId="77777777" w:rsidR="00566759" w:rsidRDefault="00566759" w:rsidP="00581A44">
      <w:pPr>
        <w:pStyle w:val="ListParagraph"/>
        <w:numPr>
          <w:ilvl w:val="0"/>
          <w:numId w:val="108"/>
        </w:numPr>
      </w:pPr>
      <w:r w:rsidRPr="00C028A8">
        <w:lastRenderedPageBreak/>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252BB622" w14:textId="77777777" w:rsidR="00566759" w:rsidRDefault="00566759" w:rsidP="00581A44">
      <w:pPr>
        <w:pStyle w:val="ListParagraph"/>
        <w:numPr>
          <w:ilvl w:val="0"/>
          <w:numId w:val="108"/>
        </w:numPr>
      </w:pPr>
      <w:r w:rsidRPr="00C028A8">
        <w:t xml:space="preserve">The Enterprise </w:t>
      </w:r>
      <w:r>
        <w:t xml:space="preserve">admin </w:t>
      </w:r>
      <w:r w:rsidRPr="00C028A8">
        <w:t>user</w:t>
      </w:r>
      <w:r>
        <w:t xml:space="preserve"> add context scheme value to the newScheme, but omits the value.</w:t>
      </w:r>
    </w:p>
    <w:p w14:paraId="18F70A46" w14:textId="77777777" w:rsidR="00566759" w:rsidRDefault="00566759" w:rsidP="00581A44">
      <w:pPr>
        <w:pStyle w:val="ListParagraph"/>
        <w:numPr>
          <w:ilvl w:val="0"/>
          <w:numId w:val="108"/>
        </w:numPr>
      </w:pPr>
      <w:r w:rsidRPr="00C028A8">
        <w:t xml:space="preserve">Verify that </w:t>
      </w:r>
      <w:r>
        <w:t>context scheme</w:t>
      </w:r>
      <w:r w:rsidRPr="00C028A8">
        <w:t xml:space="preserve"> is </w:t>
      </w:r>
      <w:r>
        <w:t>not updated and values addition fails</w:t>
      </w:r>
      <w:r w:rsidRPr="00C028A8">
        <w:t>.</w:t>
      </w:r>
    </w:p>
    <w:p w14:paraId="5851E3B0" w14:textId="77777777" w:rsidR="00566759" w:rsidRDefault="00566759" w:rsidP="00566759">
      <w:pPr>
        <w:pStyle w:val="Heading2"/>
      </w:pPr>
      <w:r>
        <w:t>Enterprise admin user authorized access to code list management functions.</w:t>
      </w:r>
    </w:p>
    <w:p w14:paraId="5898C2FC" w14:textId="77777777" w:rsidR="00566759" w:rsidRDefault="00566759" w:rsidP="00566759">
      <w:r>
        <w:t xml:space="preserve">Pre-condition: At least two users, say ENTADx and ENTADy, with OAGi admin role and enterprise admin user role exists. OAGi tenant code lists exist in the system that are created by different OAGi </w:t>
      </w:r>
      <w:r w:rsidRPr="00696825">
        <w:t>developers</w:t>
      </w:r>
      <w:r>
        <w:t xml:space="preserve"> and are in varying states. Private and shared enterprise tenants’ code lists exist in the system that are in varying states, some of which are owned by ENTADx and ENTADy in their enterprise admin user capacities</w:t>
      </w:r>
    </w:p>
    <w:p w14:paraId="777D1489" w14:textId="77777777" w:rsidR="00566759" w:rsidRDefault="00566759" w:rsidP="00566759">
      <w:r>
        <w:t>Test steps:</w:t>
      </w:r>
    </w:p>
    <w:p w14:paraId="1489C78E" w14:textId="77777777" w:rsidR="00566759" w:rsidRPr="00D878CD" w:rsidRDefault="00566759" w:rsidP="00165840">
      <w:pPr>
        <w:pStyle w:val="ListParagraph"/>
        <w:numPr>
          <w:ilvl w:val="0"/>
          <w:numId w:val="172"/>
        </w:numPr>
      </w:pPr>
      <w:r w:rsidRPr="00D878CD">
        <w:t>A user, ENTU1, logs into the system as an enterprise end user.</w:t>
      </w:r>
    </w:p>
    <w:p w14:paraId="04B948C3" w14:textId="77777777" w:rsidR="00566759" w:rsidRPr="00D878CD" w:rsidRDefault="00566759" w:rsidP="00165840">
      <w:pPr>
        <w:pStyle w:val="ListParagraph"/>
        <w:numPr>
          <w:ilvl w:val="0"/>
          <w:numId w:val="172"/>
        </w:numPr>
      </w:pPr>
      <w:r w:rsidRPr="00D878CD">
        <w:t>ENTU1 creates new code lists and made some customizations, says CL0 (extensible), CL1, CL2. The developer moves to publish CL0, but leave the rest in the Editing.</w:t>
      </w:r>
    </w:p>
    <w:p w14:paraId="532920D4" w14:textId="77777777" w:rsidR="00566759" w:rsidRPr="00D878CD" w:rsidRDefault="00566759" w:rsidP="00165840">
      <w:pPr>
        <w:pStyle w:val="ListParagraph"/>
        <w:numPr>
          <w:ilvl w:val="0"/>
          <w:numId w:val="172"/>
        </w:numPr>
      </w:pPr>
      <w:r w:rsidRPr="00D878CD">
        <w:t xml:space="preserve">The </w:t>
      </w:r>
      <w:r>
        <w:t>end user</w:t>
      </w:r>
      <w:r w:rsidRPr="00D878CD">
        <w:t xml:space="preserve"> logs out.</w:t>
      </w:r>
    </w:p>
    <w:p w14:paraId="6BDD437F" w14:textId="77777777" w:rsidR="00566759" w:rsidRPr="00D878CD" w:rsidRDefault="00566759" w:rsidP="00165840">
      <w:pPr>
        <w:pStyle w:val="ListParagraph"/>
        <w:numPr>
          <w:ilvl w:val="0"/>
          <w:numId w:val="172"/>
        </w:numPr>
      </w:pPr>
      <w:r w:rsidRPr="00D878CD">
        <w:t xml:space="preserve">A user, ENTADx logs into the system as an </w:t>
      </w:r>
      <w:r>
        <w:t>e</w:t>
      </w:r>
      <w:r w:rsidRPr="00D878CD">
        <w:t>nterprise admin user.</w:t>
      </w:r>
    </w:p>
    <w:p w14:paraId="22736137" w14:textId="1E533E88" w:rsidR="00566759" w:rsidRPr="00CA4F7B" w:rsidRDefault="00566759" w:rsidP="00165840">
      <w:pPr>
        <w:pStyle w:val="ListParagraph"/>
        <w:numPr>
          <w:ilvl w:val="0"/>
          <w:numId w:val="172"/>
        </w:numPr>
      </w:pPr>
      <w:r w:rsidRPr="00CA4F7B">
        <w:t>ENTADx creates a code list a code list without base, CL3 and add some values. (Assertion #</w:t>
      </w:r>
      <w:r w:rsidRPr="00CA4F7B">
        <w:fldChar w:fldCharType="begin"/>
      </w:r>
      <w:r w:rsidRPr="00CA4F7B">
        <w:instrText xml:space="preserve"> REF _Ref490143122 \w \h </w:instrText>
      </w:r>
      <w:r w:rsidRPr="00CA4F7B">
        <w:fldChar w:fldCharType="separate"/>
      </w:r>
      <w:r w:rsidRPr="00CA4F7B">
        <w:t>1</w:t>
      </w:r>
      <w:r w:rsidRPr="00CA4F7B">
        <w:fldChar w:fldCharType="end"/>
      </w:r>
      <w:ins w:id="599" w:author="Oh, Hakju (IntlCtr)" w:date="2017-08-22T17:28:00Z">
        <w:r w:rsidR="004F4223">
          <w:t>, Pass</w:t>
        </w:r>
      </w:ins>
      <w:r w:rsidRPr="00CA4F7B">
        <w:t>)</w:t>
      </w:r>
    </w:p>
    <w:p w14:paraId="3F653B0B" w14:textId="309EC406" w:rsidR="00566759" w:rsidRPr="00CA4F7B" w:rsidRDefault="00566759" w:rsidP="00165840">
      <w:pPr>
        <w:pStyle w:val="ListParagraph"/>
        <w:numPr>
          <w:ilvl w:val="0"/>
          <w:numId w:val="172"/>
        </w:numPr>
      </w:pPr>
      <w:r w:rsidRPr="00CA4F7B">
        <w:t>ENTADx creates a code list, CL4, using an extensible code list shared by an enterprise tenant as a base (use a code list not owned by the ENTADx user in the enterprise admin capacity). ENTADx creates a code list, CL5, using a published code list CL0 as a base. Verify that shared enterprise tenant’s code list that is not extensible can’t be used as a base. (Assertion #</w:t>
      </w:r>
      <w:r w:rsidRPr="00CA4F7B">
        <w:fldChar w:fldCharType="begin"/>
      </w:r>
      <w:r w:rsidRPr="00CA4F7B">
        <w:instrText xml:space="preserve"> REF _Ref490143128 \w \h </w:instrText>
      </w:r>
      <w:r w:rsidRPr="00CA4F7B">
        <w:fldChar w:fldCharType="separate"/>
      </w:r>
      <w:r w:rsidRPr="00CA4F7B">
        <w:t>2</w:t>
      </w:r>
      <w:r w:rsidRPr="00CA4F7B">
        <w:fldChar w:fldCharType="end"/>
      </w:r>
      <w:ins w:id="600" w:author="Oh, Hakju (IntlCtr)" w:date="2017-08-22T17:46:00Z">
        <w:r w:rsidR="00563293">
          <w:t xml:space="preserve">, Fail. </w:t>
        </w:r>
      </w:ins>
      <w:ins w:id="601" w:author="Oh, Hakju (IntlCtr)" w:date="2017-08-22T17:47:00Z">
        <w:r w:rsidR="00CB17A8">
          <w:t xml:space="preserve">User </w:t>
        </w:r>
        <w:r w:rsidR="007056B7">
          <w:t>who creates a code list can</w:t>
        </w:r>
        <w:r w:rsidR="00CB17A8">
          <w:t xml:space="preserve">not make </w:t>
        </w:r>
      </w:ins>
      <w:ins w:id="602" w:author="Oh, Hakju (IntlCtr)" w:date="2017-08-22T17:46:00Z">
        <w:r w:rsidR="00E26BA0">
          <w:t>shared code list</w:t>
        </w:r>
        <w:r w:rsidR="008A6590">
          <w:t xml:space="preserve">, and a published code list </w:t>
        </w:r>
      </w:ins>
      <w:ins w:id="603" w:author="Oh, Hakju (IntlCtr)" w:date="2017-08-23T10:07:00Z">
        <w:r w:rsidR="0007013A">
          <w:t>does not</w:t>
        </w:r>
      </w:ins>
      <w:ins w:id="604" w:author="Oh, Hakju (IntlCtr)" w:date="2017-08-22T17:46:00Z">
        <w:r w:rsidR="008A6590">
          <w:t xml:space="preserve"> show on the page.</w:t>
        </w:r>
      </w:ins>
      <w:r w:rsidRPr="00CA4F7B">
        <w:t>)</w:t>
      </w:r>
    </w:p>
    <w:p w14:paraId="2996FA73" w14:textId="205B7F04" w:rsidR="00566759" w:rsidRPr="00CA4F7B" w:rsidRDefault="00566759" w:rsidP="00165840">
      <w:pPr>
        <w:pStyle w:val="ListParagraph"/>
        <w:numPr>
          <w:ilvl w:val="0"/>
          <w:numId w:val="172"/>
        </w:numPr>
      </w:pPr>
      <w:r w:rsidRPr="00CA4F7B">
        <w:t>ENTADx goes back and edit CL4 add/change some values. (Assertion #</w:t>
      </w:r>
      <w:r w:rsidRPr="00CA4F7B">
        <w:fldChar w:fldCharType="begin"/>
      </w:r>
      <w:r w:rsidRPr="00CA4F7B">
        <w:instrText xml:space="preserve"> REF _Ref490143133 \w \h </w:instrText>
      </w:r>
      <w:r w:rsidRPr="00CA4F7B">
        <w:fldChar w:fldCharType="separate"/>
      </w:r>
      <w:r w:rsidRPr="00CA4F7B">
        <w:t>3</w:t>
      </w:r>
      <w:r w:rsidRPr="00CA4F7B">
        <w:fldChar w:fldCharType="end"/>
      </w:r>
      <w:ins w:id="605" w:author="Oh, Hakju (IntlCtr)" w:date="2017-08-23T10:08:00Z">
        <w:r w:rsidR="008E43D7">
          <w:t>, Fail. This assertion should be performed after the previous one is passed.</w:t>
        </w:r>
      </w:ins>
      <w:r w:rsidRPr="00CA4F7B">
        <w:t>)</w:t>
      </w:r>
    </w:p>
    <w:p w14:paraId="2012E55F" w14:textId="77777777" w:rsidR="00566759" w:rsidRPr="00CA4F7B" w:rsidRDefault="00566759" w:rsidP="00165840">
      <w:pPr>
        <w:pStyle w:val="ListParagraph"/>
        <w:numPr>
          <w:ilvl w:val="0"/>
          <w:numId w:val="172"/>
        </w:numPr>
      </w:pPr>
      <w:r w:rsidRPr="00CA4F7B">
        <w:t>ENTADx logs out.</w:t>
      </w:r>
    </w:p>
    <w:p w14:paraId="0FF62DF4" w14:textId="77777777" w:rsidR="00566759" w:rsidRPr="00CA4F7B" w:rsidRDefault="00566759" w:rsidP="00165840">
      <w:pPr>
        <w:pStyle w:val="ListParagraph"/>
        <w:numPr>
          <w:ilvl w:val="0"/>
          <w:numId w:val="172"/>
        </w:numPr>
      </w:pPr>
      <w:r w:rsidRPr="00CA4F7B">
        <w:t>A user, ENTADy, logs in as an enterprise admin user.</w:t>
      </w:r>
    </w:p>
    <w:p w14:paraId="724DA535" w14:textId="13A7D324" w:rsidR="00566759" w:rsidRPr="00CA4F7B" w:rsidRDefault="00566759" w:rsidP="00165840">
      <w:pPr>
        <w:pStyle w:val="ListParagraph"/>
        <w:numPr>
          <w:ilvl w:val="0"/>
          <w:numId w:val="172"/>
        </w:numPr>
      </w:pPr>
      <w:r w:rsidRPr="00CA4F7B">
        <w:t>ENTADy edits CL4 and and then edits CL1. (Assertion #</w:t>
      </w:r>
      <w:r w:rsidRPr="00CA4F7B">
        <w:fldChar w:fldCharType="begin"/>
      </w:r>
      <w:r w:rsidRPr="00CA4F7B">
        <w:instrText xml:space="preserve"> REF _Ref490143142 \w \h </w:instrText>
      </w:r>
      <w:r w:rsidRPr="00CA4F7B">
        <w:fldChar w:fldCharType="separate"/>
      </w:r>
      <w:r w:rsidRPr="00CA4F7B">
        <w:t>4</w:t>
      </w:r>
      <w:r w:rsidRPr="00CA4F7B">
        <w:fldChar w:fldCharType="end"/>
      </w:r>
      <w:ins w:id="606" w:author="Oh, Hakju (IntlCtr)" w:date="2017-08-23T10:11:00Z">
        <w:r w:rsidR="00B5640B">
          <w:t>, Fail. An enterprise admin user cannot see the code list which is created by</w:t>
        </w:r>
      </w:ins>
      <w:ins w:id="607" w:author="Oh, Hakju (IntlCtr)" w:date="2017-08-23T10:12:00Z">
        <w:r w:rsidR="00B5640B">
          <w:t xml:space="preserve"> an</w:t>
        </w:r>
      </w:ins>
      <w:ins w:id="608" w:author="Oh, Hakju (IntlCtr)" w:date="2017-08-23T10:11:00Z">
        <w:r w:rsidR="00B5640B">
          <w:t xml:space="preserve"> another user.</w:t>
        </w:r>
      </w:ins>
      <w:r w:rsidRPr="00CA4F7B">
        <w:t>)</w:t>
      </w:r>
    </w:p>
    <w:p w14:paraId="27C7CB9B" w14:textId="0C965E2B" w:rsidR="00566759" w:rsidRPr="00CA4F7B" w:rsidRDefault="00566759" w:rsidP="00165840">
      <w:pPr>
        <w:pStyle w:val="ListParagraph"/>
        <w:numPr>
          <w:ilvl w:val="0"/>
          <w:numId w:val="172"/>
        </w:numPr>
      </w:pPr>
      <w:r w:rsidRPr="00CA4F7B">
        <w:t>ENTADy moves CL1 and CL4 to the Published state (Assertion #</w:t>
      </w:r>
      <w:r w:rsidRPr="00CA4F7B">
        <w:fldChar w:fldCharType="begin"/>
      </w:r>
      <w:r w:rsidRPr="00CA4F7B">
        <w:instrText xml:space="preserve"> REF _Ref490143149 \w \h </w:instrText>
      </w:r>
      <w:r w:rsidRPr="00CA4F7B">
        <w:fldChar w:fldCharType="separate"/>
      </w:r>
      <w:r w:rsidRPr="00CA4F7B">
        <w:t>5</w:t>
      </w:r>
      <w:r w:rsidRPr="00CA4F7B">
        <w:fldChar w:fldCharType="end"/>
      </w:r>
      <w:ins w:id="609" w:author="Oh, Hakju (IntlCtr)" w:date="2017-08-23T10:12:00Z">
        <w:r w:rsidR="00EC2DFB">
          <w:t>, Fail. This assertion should be performed after the previous one is passed.</w:t>
        </w:r>
      </w:ins>
      <w:r w:rsidRPr="00CA4F7B">
        <w:t>)</w:t>
      </w:r>
    </w:p>
    <w:p w14:paraId="36DABBC5" w14:textId="7FA7501D" w:rsidR="00566759" w:rsidRPr="00CA4F7B" w:rsidRDefault="00566759" w:rsidP="00165840">
      <w:pPr>
        <w:pStyle w:val="ListParagraph"/>
        <w:numPr>
          <w:ilvl w:val="0"/>
          <w:numId w:val="172"/>
        </w:numPr>
      </w:pPr>
      <w:r w:rsidRPr="00CA4F7B">
        <w:t>ENTADy delete CL2 and CL3. (Assertion #</w:t>
      </w:r>
      <w:r w:rsidRPr="00CA4F7B">
        <w:fldChar w:fldCharType="begin"/>
      </w:r>
      <w:r w:rsidRPr="00CA4F7B">
        <w:instrText xml:space="preserve"> REF _Ref490143162 \w \h </w:instrText>
      </w:r>
      <w:r w:rsidRPr="00CA4F7B">
        <w:fldChar w:fldCharType="separate"/>
      </w:r>
      <w:r w:rsidRPr="00CA4F7B">
        <w:t>6</w:t>
      </w:r>
      <w:r w:rsidRPr="00CA4F7B">
        <w:fldChar w:fldCharType="end"/>
      </w:r>
      <w:ins w:id="610" w:author="Oh, Hakju (IntlCtr)" w:date="2017-08-23T10:12:00Z">
        <w:r w:rsidR="00EC2DFB">
          <w:t>, Fail. This assertion should be performed after the previous one is passed.</w:t>
        </w:r>
      </w:ins>
      <w:r w:rsidRPr="00CA4F7B">
        <w:t>)</w:t>
      </w:r>
    </w:p>
    <w:p w14:paraId="006252D5" w14:textId="75C74CE5" w:rsidR="00566759" w:rsidRPr="00CA4F7B" w:rsidRDefault="00566759" w:rsidP="00165840">
      <w:pPr>
        <w:pStyle w:val="ListParagraph"/>
        <w:numPr>
          <w:ilvl w:val="0"/>
          <w:numId w:val="172"/>
        </w:numPr>
      </w:pPr>
      <w:r w:rsidRPr="00CA4F7B">
        <w:t>Verify that ENTADy</w:t>
      </w:r>
      <w:r>
        <w:t xml:space="preserve"> can share CL0, while </w:t>
      </w:r>
      <w:r w:rsidRPr="00CA4F7B">
        <w:t>ENTADy</w:t>
      </w:r>
      <w:r>
        <w:t xml:space="preserve"> cannot share CL1</w:t>
      </w:r>
      <w:r w:rsidRPr="00CA4F7B">
        <w:t>. (Assertion #</w:t>
      </w:r>
      <w:r w:rsidRPr="00CA4F7B">
        <w:fldChar w:fldCharType="begin"/>
      </w:r>
      <w:r w:rsidRPr="00CA4F7B">
        <w:instrText xml:space="preserve"> REF _Ref490143171 \w \h </w:instrText>
      </w:r>
      <w:r w:rsidRPr="00CA4F7B">
        <w:fldChar w:fldCharType="separate"/>
      </w:r>
      <w:r w:rsidRPr="00CA4F7B">
        <w:t>7</w:t>
      </w:r>
      <w:r w:rsidRPr="00CA4F7B">
        <w:fldChar w:fldCharType="end"/>
      </w:r>
      <w:ins w:id="611" w:author="Oh, Hakju (IntlCtr)" w:date="2017-08-23T10:55:00Z">
        <w:r w:rsidR="00D56916">
          <w:t>, Fail.</w:t>
        </w:r>
        <w:r w:rsidR="002C0DCE">
          <w:t xml:space="preserve"> An enterprise admin user cannot share the code list which is created by an end user.</w:t>
        </w:r>
      </w:ins>
      <w:ins w:id="612" w:author="Oh, Hakju (IntlCtr)" w:date="2017-08-23T10:56:00Z">
        <w:r w:rsidR="002C0DCE">
          <w:t xml:space="preserve"> Not sure when </w:t>
        </w:r>
      </w:ins>
      <w:ins w:id="613" w:author="Oh, Hakju (IntlCtr)" w:date="2017-08-23T10:57:00Z">
        <w:r w:rsidR="002C0DCE">
          <w:t>‘share’ button enables.</w:t>
        </w:r>
      </w:ins>
      <w:r w:rsidRPr="00CA4F7B">
        <w:t>)</w:t>
      </w:r>
    </w:p>
    <w:p w14:paraId="571055D2" w14:textId="68EA26A7" w:rsidR="00566759" w:rsidRPr="00CA4F7B" w:rsidRDefault="00566759" w:rsidP="00165840">
      <w:pPr>
        <w:pStyle w:val="ListParagraph"/>
        <w:numPr>
          <w:ilvl w:val="0"/>
          <w:numId w:val="172"/>
        </w:numPr>
      </w:pPr>
      <w:r w:rsidRPr="00CA4F7B">
        <w:t>Verify that there is no code-list-freeing functionality provided to the ENTADy. (Assertion #</w:t>
      </w:r>
      <w:r w:rsidRPr="00CA4F7B">
        <w:fldChar w:fldCharType="begin"/>
      </w:r>
      <w:r w:rsidRPr="00CA4F7B">
        <w:instrText xml:space="preserve"> REF _Ref490143182 \w \h </w:instrText>
      </w:r>
      <w:r w:rsidRPr="00CA4F7B">
        <w:fldChar w:fldCharType="separate"/>
      </w:r>
      <w:r w:rsidRPr="00CA4F7B">
        <w:t>8</w:t>
      </w:r>
      <w:r w:rsidRPr="00CA4F7B">
        <w:fldChar w:fldCharType="end"/>
      </w:r>
      <w:ins w:id="614" w:author="Oh, Hakju (IntlCtr)" w:date="2017-08-23T11:00:00Z">
        <w:r w:rsidR="00574049">
          <w:t>, Fail. This assertion should be performed after the previous one is passed.</w:t>
        </w:r>
      </w:ins>
      <w:r w:rsidRPr="00CA4F7B">
        <w:t>)</w:t>
      </w:r>
    </w:p>
    <w:p w14:paraId="28B94C15" w14:textId="77777777" w:rsidR="00566759" w:rsidRPr="00255729" w:rsidRDefault="00566759" w:rsidP="00165840">
      <w:pPr>
        <w:pStyle w:val="ListParagraph"/>
        <w:numPr>
          <w:ilvl w:val="0"/>
          <w:numId w:val="172"/>
        </w:numPr>
      </w:pPr>
      <w:r w:rsidRPr="00255729">
        <w:lastRenderedPageBreak/>
        <w:t>ENTADy goes to the view code list page.</w:t>
      </w:r>
    </w:p>
    <w:p w14:paraId="67A88DFB" w14:textId="79D9CCED" w:rsidR="00566759" w:rsidRPr="00255729" w:rsidRDefault="00566759" w:rsidP="00165840">
      <w:pPr>
        <w:pStyle w:val="ListParagraph"/>
        <w:numPr>
          <w:ilvl w:val="0"/>
          <w:numId w:val="172"/>
        </w:numPr>
      </w:pPr>
      <w:r w:rsidRPr="00255729">
        <w:t>Verify that there is no private code list from an enterprise tenant in the list of code lists. (Assertion #</w:t>
      </w:r>
      <w:r w:rsidRPr="00255729">
        <w:fldChar w:fldCharType="begin"/>
      </w:r>
      <w:r w:rsidRPr="00255729">
        <w:instrText xml:space="preserve"> REF _Ref490143189 \w \h </w:instrText>
      </w:r>
      <w:r w:rsidRPr="00255729">
        <w:fldChar w:fldCharType="separate"/>
      </w:r>
      <w:r w:rsidRPr="00255729">
        <w:t>9</w:t>
      </w:r>
      <w:r w:rsidRPr="00255729">
        <w:fldChar w:fldCharType="end"/>
      </w:r>
      <w:ins w:id="615" w:author="Oh, Hakju (IntlCtr)" w:date="2017-08-23T11:00:00Z">
        <w:r w:rsidR="00574049">
          <w:t>, Fail. This assertion should be performed after the previous one is passed.</w:t>
        </w:r>
      </w:ins>
      <w:r w:rsidRPr="00255729">
        <w:t>)</w:t>
      </w:r>
    </w:p>
    <w:p w14:paraId="485BB38B" w14:textId="3472AA36" w:rsidR="00566759" w:rsidRPr="00255729" w:rsidRDefault="00566759" w:rsidP="00165840">
      <w:pPr>
        <w:pStyle w:val="ListParagraph"/>
        <w:numPr>
          <w:ilvl w:val="0"/>
          <w:numId w:val="172"/>
        </w:numPr>
      </w:pPr>
      <w:r w:rsidRPr="00255729">
        <w:t>Verify that enterprise users’ shared code lists are in the list. (Assertion #</w:t>
      </w:r>
      <w:r w:rsidRPr="00255729">
        <w:fldChar w:fldCharType="begin"/>
      </w:r>
      <w:r w:rsidRPr="00255729">
        <w:instrText xml:space="preserve"> REF _Ref490143195 \w \h </w:instrText>
      </w:r>
      <w:r w:rsidRPr="00255729">
        <w:fldChar w:fldCharType="separate"/>
      </w:r>
      <w:r w:rsidRPr="00255729">
        <w:t>10</w:t>
      </w:r>
      <w:r w:rsidRPr="00255729">
        <w:fldChar w:fldCharType="end"/>
      </w:r>
      <w:ins w:id="616" w:author="Oh, Hakju (IntlCtr)" w:date="2017-08-23T10:59:00Z">
        <w:r w:rsidR="00EF5129">
          <w:t>, Fail. This assertion should be performed after the previous one is passed.</w:t>
        </w:r>
      </w:ins>
      <w:r w:rsidRPr="00255729">
        <w:t>)</w:t>
      </w:r>
    </w:p>
    <w:p w14:paraId="0103C1C7" w14:textId="2DF8B328" w:rsidR="00566759" w:rsidRPr="00255729" w:rsidRDefault="00566759" w:rsidP="00165840">
      <w:pPr>
        <w:pStyle w:val="ListParagraph"/>
        <w:numPr>
          <w:ilvl w:val="0"/>
          <w:numId w:val="172"/>
        </w:numPr>
      </w:pPr>
      <w:r w:rsidRPr="00255729">
        <w:t>Verify that ENTADy can click on the shared code lists and see their details but cannot make any change. (Assertion #</w:t>
      </w:r>
      <w:r w:rsidRPr="00255729">
        <w:fldChar w:fldCharType="begin"/>
      </w:r>
      <w:r w:rsidRPr="00255729">
        <w:instrText xml:space="preserve"> REF _Ref490143201 \w \h </w:instrText>
      </w:r>
      <w:r w:rsidRPr="00255729">
        <w:fldChar w:fldCharType="separate"/>
      </w:r>
      <w:r w:rsidRPr="00255729">
        <w:t>11</w:t>
      </w:r>
      <w:r w:rsidRPr="00255729">
        <w:fldChar w:fldCharType="end"/>
      </w:r>
      <w:ins w:id="617" w:author="Oh, Hakju (IntlCtr)" w:date="2017-08-23T10:59:00Z">
        <w:r w:rsidR="00EF5129">
          <w:t>, Fail. This assertion should be performed after the previous one is passed.</w:t>
        </w:r>
      </w:ins>
      <w:r w:rsidRPr="00255729">
        <w:t>)</w:t>
      </w:r>
    </w:p>
    <w:p w14:paraId="082DA073" w14:textId="38FDE1B2" w:rsidR="00566759" w:rsidRPr="00255729" w:rsidRDefault="00566759" w:rsidP="00165840">
      <w:pPr>
        <w:pStyle w:val="ListParagraph"/>
        <w:numPr>
          <w:ilvl w:val="0"/>
          <w:numId w:val="172"/>
        </w:numPr>
      </w:pPr>
      <w:r w:rsidRPr="00255729">
        <w:t>Verify that ENTADy can see the details of CL0, CL1, and CL4 but cannot make any change. (Assertion #</w:t>
      </w:r>
      <w:r w:rsidRPr="00255729">
        <w:fldChar w:fldCharType="begin"/>
      </w:r>
      <w:r w:rsidRPr="00255729">
        <w:instrText xml:space="preserve"> REF _Ref490143208 \w \h </w:instrText>
      </w:r>
      <w:r w:rsidRPr="00255729">
        <w:fldChar w:fldCharType="separate"/>
      </w:r>
      <w:r w:rsidRPr="00255729">
        <w:t>12</w:t>
      </w:r>
      <w:r w:rsidRPr="00255729">
        <w:fldChar w:fldCharType="end"/>
      </w:r>
      <w:ins w:id="618" w:author="Oh, Hakju (IntlCtr)" w:date="2017-08-23T10:59:00Z">
        <w:r w:rsidR="00EF5129">
          <w:t>, Fail. This assertion should be performed after the previous one is passed.</w:t>
        </w:r>
      </w:ins>
      <w:r w:rsidRPr="00255729">
        <w:t>)</w:t>
      </w:r>
    </w:p>
    <w:p w14:paraId="5971153F" w14:textId="77777777" w:rsidR="00566759" w:rsidRPr="00255729" w:rsidRDefault="00566759" w:rsidP="00165840">
      <w:pPr>
        <w:pStyle w:val="ListParagraph"/>
        <w:numPr>
          <w:ilvl w:val="0"/>
          <w:numId w:val="172"/>
        </w:numPr>
      </w:pPr>
      <w:r w:rsidRPr="00255729">
        <w:t>ENTADy logs out.</w:t>
      </w:r>
    </w:p>
    <w:p w14:paraId="62490370" w14:textId="77777777" w:rsidR="00566759" w:rsidRDefault="00566759" w:rsidP="00566759">
      <w:r>
        <w:t>Assertions covered in this test case:</w:t>
      </w:r>
    </w:p>
    <w:p w14:paraId="2615D746" w14:textId="77777777" w:rsidR="00566759" w:rsidRPr="00CA4F7B" w:rsidRDefault="00566759" w:rsidP="00165840">
      <w:pPr>
        <w:pStyle w:val="ListParagraph"/>
        <w:numPr>
          <w:ilvl w:val="0"/>
          <w:numId w:val="173"/>
        </w:numPr>
      </w:pPr>
      <w:r w:rsidRPr="00CA4F7B">
        <w:t>An enterprise admin user can create a code list without base.</w:t>
      </w:r>
    </w:p>
    <w:p w14:paraId="2EF06E60" w14:textId="77777777" w:rsidR="00566759" w:rsidRPr="00CA4F7B" w:rsidRDefault="00566759" w:rsidP="00165840">
      <w:pPr>
        <w:pStyle w:val="ListParagraph"/>
        <w:numPr>
          <w:ilvl w:val="0"/>
          <w:numId w:val="173"/>
        </w:numPr>
      </w:pPr>
      <w:r w:rsidRPr="00CA4F7B">
        <w:t>An enterprise admin user can create a code list based on another code list. Only published, extensible enterprise tenant’s code lists and shared enterprise tenant’s code list can be used as the based code list.</w:t>
      </w:r>
    </w:p>
    <w:p w14:paraId="58C71976" w14:textId="77777777" w:rsidR="00566759" w:rsidRPr="00CA4F7B" w:rsidRDefault="00566759" w:rsidP="00165840">
      <w:pPr>
        <w:pStyle w:val="ListParagraph"/>
        <w:numPr>
          <w:ilvl w:val="0"/>
          <w:numId w:val="173"/>
        </w:numPr>
      </w:pPr>
      <w:r w:rsidRPr="00CA4F7B">
        <w:t>An enterprise admin user can edit a code list he owns that is in the Editing state.</w:t>
      </w:r>
    </w:p>
    <w:p w14:paraId="6928B3BC" w14:textId="77777777" w:rsidR="00566759" w:rsidRPr="00CA4F7B" w:rsidRDefault="00566759" w:rsidP="00165840">
      <w:pPr>
        <w:pStyle w:val="ListParagraph"/>
        <w:numPr>
          <w:ilvl w:val="0"/>
          <w:numId w:val="173"/>
        </w:numPr>
      </w:pPr>
      <w:r w:rsidRPr="00CA4F7B">
        <w:t>An enterprise admin user can edit a code list he didn’t create but belongs to the OAGi tenant and in the Editing state.</w:t>
      </w:r>
    </w:p>
    <w:p w14:paraId="59841467" w14:textId="77777777" w:rsidR="00566759" w:rsidRPr="00CA4F7B" w:rsidRDefault="00566759" w:rsidP="00165840">
      <w:pPr>
        <w:pStyle w:val="ListParagraph"/>
        <w:numPr>
          <w:ilvl w:val="0"/>
          <w:numId w:val="173"/>
        </w:numPr>
      </w:pPr>
      <w:commentRangeStart w:id="619"/>
      <w:r w:rsidRPr="00CA4F7B">
        <w:t>An enterprise admin user can change the state of a code list from Editing to Published.</w:t>
      </w:r>
    </w:p>
    <w:p w14:paraId="3B0F9CD8" w14:textId="77777777" w:rsidR="00566759" w:rsidRDefault="00566759" w:rsidP="00165840">
      <w:pPr>
        <w:pStyle w:val="ListParagraph"/>
        <w:numPr>
          <w:ilvl w:val="0"/>
          <w:numId w:val="173"/>
        </w:numPr>
      </w:pPr>
      <w:r w:rsidRPr="00CA4F7B">
        <w:t>An enterprise admin user can delete a code list that is in the Editing state even though he didn’t create it.</w:t>
      </w:r>
    </w:p>
    <w:commentRangeEnd w:id="619"/>
    <w:p w14:paraId="6100D3BF" w14:textId="77777777" w:rsidR="00566759" w:rsidRPr="00696825" w:rsidRDefault="0017509A" w:rsidP="00165840">
      <w:pPr>
        <w:pStyle w:val="ListParagraph"/>
        <w:numPr>
          <w:ilvl w:val="0"/>
          <w:numId w:val="173"/>
        </w:numPr>
        <w:rPr>
          <w:color w:val="FF0000"/>
        </w:rPr>
      </w:pPr>
      <w:r>
        <w:rPr>
          <w:rStyle w:val="CommentReference"/>
        </w:rPr>
        <w:commentReference w:id="619"/>
      </w:r>
      <w:r w:rsidR="00566759" w:rsidRPr="00CA4F7B">
        <w:t xml:space="preserve">An enterprise admin user can </w:t>
      </w:r>
      <w:r w:rsidR="00566759">
        <w:t>share</w:t>
      </w:r>
      <w:r w:rsidR="00566759" w:rsidRPr="00CA4F7B">
        <w:t xml:space="preserve"> a code list</w:t>
      </w:r>
      <w:r w:rsidR="00566759">
        <w:t xml:space="preserve"> in published state, but cannot share not published code list.</w:t>
      </w:r>
    </w:p>
    <w:p w14:paraId="77C838F3" w14:textId="77777777" w:rsidR="00566759" w:rsidRPr="00CA4F7B" w:rsidRDefault="00566759" w:rsidP="00165840">
      <w:pPr>
        <w:pStyle w:val="ListParagraph"/>
        <w:numPr>
          <w:ilvl w:val="0"/>
          <w:numId w:val="173"/>
        </w:numPr>
      </w:pPr>
      <w:r w:rsidRPr="00CA4F7B">
        <w:t>Verify that there is no make free functionality provided in the code list management.</w:t>
      </w:r>
    </w:p>
    <w:p w14:paraId="573DB810" w14:textId="77777777" w:rsidR="00566759" w:rsidRPr="00255729" w:rsidRDefault="00566759" w:rsidP="00165840">
      <w:pPr>
        <w:pStyle w:val="ListParagraph"/>
        <w:numPr>
          <w:ilvl w:val="0"/>
          <w:numId w:val="173"/>
        </w:numPr>
      </w:pPr>
      <w:r w:rsidRPr="00255729">
        <w:t>An enterprise admin user cannot see in the list of code lists enterprise users’ private code lists in any state.</w:t>
      </w:r>
    </w:p>
    <w:p w14:paraId="75CB2C54" w14:textId="77777777" w:rsidR="00566759" w:rsidRPr="00255729" w:rsidRDefault="00566759" w:rsidP="00165840">
      <w:pPr>
        <w:pStyle w:val="ListParagraph"/>
        <w:numPr>
          <w:ilvl w:val="0"/>
          <w:numId w:val="173"/>
        </w:numPr>
      </w:pPr>
      <w:r w:rsidRPr="00255729">
        <w:t>An enterprise admin user can see in the list of code lists enterprise users’ shared code lists.</w:t>
      </w:r>
    </w:p>
    <w:p w14:paraId="0E708FA6" w14:textId="77777777" w:rsidR="00566759" w:rsidRPr="00255729" w:rsidRDefault="00566759" w:rsidP="00165840">
      <w:pPr>
        <w:pStyle w:val="ListParagraph"/>
        <w:numPr>
          <w:ilvl w:val="0"/>
          <w:numId w:val="173"/>
        </w:numPr>
      </w:pPr>
      <w:r w:rsidRPr="00255729">
        <w:t xml:space="preserve">An enterprise admin user can see the details of enterprise users’ shared code lists but cannot make any change. </w:t>
      </w:r>
    </w:p>
    <w:p w14:paraId="0F4393F9" w14:textId="77777777" w:rsidR="00566759" w:rsidRPr="00255729" w:rsidRDefault="00566759" w:rsidP="00165840">
      <w:pPr>
        <w:pStyle w:val="ListParagraph"/>
        <w:numPr>
          <w:ilvl w:val="0"/>
          <w:numId w:val="173"/>
        </w:numPr>
      </w:pPr>
      <w:r w:rsidRPr="00255729">
        <w:t>An enterprise admin user can see the details of published code list belonging to any enterprise tenant’s user but cannot make any change.</w:t>
      </w:r>
    </w:p>
    <w:p w14:paraId="2E906191" w14:textId="4C49E0E4" w:rsidR="00566759" w:rsidRDefault="00566759" w:rsidP="00566759">
      <w:pPr>
        <w:pStyle w:val="Heading2"/>
      </w:pPr>
      <w:r>
        <w:t>Enterprise admin user fails to create Code List due to omitting required fields</w:t>
      </w:r>
      <w:ins w:id="620" w:author="Oh, Hakju (IntlCtr)" w:date="2017-08-23T14:44:00Z">
        <w:r w:rsidR="00933F17">
          <w:t xml:space="preserve"> (</w:t>
        </w:r>
      </w:ins>
      <w:ins w:id="621" w:author="Oh, Hakju (IntlCtr)" w:date="2017-08-23T14:45:00Z">
        <w:r w:rsidR="00933F17">
          <w:t>Pass</w:t>
        </w:r>
      </w:ins>
      <w:ins w:id="622" w:author="Oh, Hakju (IntlCtr)" w:date="2017-08-23T14:44:00Z">
        <w:r w:rsidR="00B9603B">
          <w:t>)</w:t>
        </w:r>
      </w:ins>
    </w:p>
    <w:p w14:paraId="73FBD4A9" w14:textId="77777777" w:rsidR="00566759" w:rsidRPr="00E35B7D" w:rsidRDefault="00566759" w:rsidP="00566759">
      <w:r>
        <w:t>Requirement document reference: Section 3.2.2, 2.1.2</w:t>
      </w:r>
    </w:p>
    <w:p w14:paraId="1F1A4132"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w:t>
      </w:r>
    </w:p>
    <w:p w14:paraId="4D43E0EC" w14:textId="77777777" w:rsidR="00566759" w:rsidRPr="00882937" w:rsidRDefault="00566759" w:rsidP="00566759">
      <w:r w:rsidRPr="00882937">
        <w:t xml:space="preserve">Test Steps: </w:t>
      </w:r>
    </w:p>
    <w:p w14:paraId="40189BB2" w14:textId="77777777" w:rsidR="00566759" w:rsidRPr="00882937" w:rsidRDefault="00566759" w:rsidP="00581A44">
      <w:pPr>
        <w:pStyle w:val="ListParagraph"/>
        <w:numPr>
          <w:ilvl w:val="0"/>
          <w:numId w:val="104"/>
        </w:numPr>
      </w:pPr>
      <w:r w:rsidRPr="00882937">
        <w:lastRenderedPageBreak/>
        <w:t xml:space="preserve">A user with the </w:t>
      </w:r>
      <w:r w:rsidRPr="00882937">
        <w:rPr>
          <w:noProof/>
        </w:rPr>
        <w:t xml:space="preserve">Enterprise tenant </w:t>
      </w:r>
      <w:r>
        <w:t xml:space="preserve">admin </w:t>
      </w:r>
      <w:r w:rsidRPr="00882937">
        <w:rPr>
          <w:noProof/>
        </w:rPr>
        <w:t>user role logs</w:t>
      </w:r>
      <w:r w:rsidRPr="00882937">
        <w:t xml:space="preserve"> </w:t>
      </w:r>
      <w:r w:rsidRPr="00882937">
        <w:rPr>
          <w:noProof/>
        </w:rPr>
        <w:t>in</w:t>
      </w:r>
      <w:r w:rsidRPr="00882937">
        <w:t>.</w:t>
      </w:r>
    </w:p>
    <w:p w14:paraId="0B19CCF7" w14:textId="77777777" w:rsidR="00566759" w:rsidRDefault="00566759" w:rsidP="00581A44">
      <w:pPr>
        <w:pStyle w:val="ListParagraph"/>
        <w:numPr>
          <w:ilvl w:val="0"/>
          <w:numId w:val="104"/>
        </w:numPr>
      </w:pPr>
      <w:r>
        <w:t>The Enterprise</w:t>
      </w:r>
      <w:r w:rsidRPr="00882937">
        <w:t xml:space="preserve"> </w:t>
      </w:r>
      <w:r>
        <w:t xml:space="preserve">admin </w:t>
      </w:r>
      <w:r w:rsidRPr="00882937">
        <w:rPr>
          <w:noProof/>
        </w:rPr>
        <w:t>user</w:t>
      </w:r>
      <w:r w:rsidRPr="00882937">
        <w:t xml:space="preserve"> accesses the code list management functionality</w:t>
      </w:r>
      <w:r>
        <w:t xml:space="preserve"> end creates new code list without base</w:t>
      </w:r>
      <w:r w:rsidRPr="00882937">
        <w:t>.</w:t>
      </w:r>
    </w:p>
    <w:p w14:paraId="77D8D646" w14:textId="77777777" w:rsidR="00566759" w:rsidRPr="00882937" w:rsidRDefault="00566759" w:rsidP="00581A44">
      <w:pPr>
        <w:pStyle w:val="ListParagraph"/>
        <w:numPr>
          <w:ilvl w:val="0"/>
          <w:numId w:val="104"/>
        </w:numPr>
      </w:pPr>
      <w:r>
        <w:t>The Enterprise</w:t>
      </w:r>
      <w:r w:rsidRPr="00882937">
        <w:t xml:space="preserve"> </w:t>
      </w:r>
      <w:r>
        <w:t xml:space="preserve">admin </w:t>
      </w:r>
      <w:r w:rsidRPr="00882937">
        <w:rPr>
          <w:noProof/>
        </w:rPr>
        <w:t>user</w:t>
      </w:r>
      <w:r>
        <w:rPr>
          <w:noProof/>
        </w:rPr>
        <w:t xml:space="preserve"> omits populating required fields (e.g. Name, Version) and tries to create code list.</w:t>
      </w:r>
    </w:p>
    <w:p w14:paraId="54A1449F" w14:textId="77777777" w:rsidR="00566759" w:rsidRPr="00882937" w:rsidRDefault="00566759" w:rsidP="00581A44">
      <w:pPr>
        <w:pStyle w:val="ListParagraph"/>
        <w:numPr>
          <w:ilvl w:val="0"/>
          <w:numId w:val="104"/>
        </w:numPr>
      </w:pPr>
      <w:r w:rsidRPr="00882937">
        <w:t xml:space="preserve">Verify that </w:t>
      </w:r>
      <w:r>
        <w:rPr>
          <w:noProof/>
        </w:rPr>
        <w:t>code list creation fails</w:t>
      </w:r>
      <w:r w:rsidRPr="00882937">
        <w:t>.</w:t>
      </w:r>
    </w:p>
    <w:p w14:paraId="49D27814" w14:textId="77777777" w:rsidR="00566759" w:rsidRPr="00882937" w:rsidRDefault="00566759" w:rsidP="00566759"/>
    <w:p w14:paraId="2A557BD2" w14:textId="36484712" w:rsidR="00566759" w:rsidRDefault="00566759" w:rsidP="00566759">
      <w:pPr>
        <w:pStyle w:val="Heading2"/>
      </w:pPr>
      <w:r>
        <w:t>Enterprise admin user fails to edit</w:t>
      </w:r>
      <w:r w:rsidRPr="00B67848">
        <w:t xml:space="preserve"> </w:t>
      </w:r>
      <w:r>
        <w:t>Code List due to omitting required fi</w:t>
      </w:r>
      <w:del w:id="623" w:author="Oh, Hakju (IntlCtr)" w:date="2017-08-23T14:45:00Z">
        <w:r w:rsidDel="00933F17">
          <w:delText>l</w:delText>
        </w:r>
      </w:del>
      <w:r>
        <w:t>e</w:t>
      </w:r>
      <w:ins w:id="624" w:author="Oh, Hakju (IntlCtr)" w:date="2017-08-23T14:45:00Z">
        <w:r w:rsidR="00933F17">
          <w:t>l</w:t>
        </w:r>
      </w:ins>
      <w:r>
        <w:t>ds</w:t>
      </w:r>
      <w:ins w:id="625" w:author="Oh, Hakju (IntlCtr)" w:date="2017-08-23T15:09:00Z">
        <w:r w:rsidR="006C73FE">
          <w:t xml:space="preserve"> (Pass)</w:t>
        </w:r>
      </w:ins>
    </w:p>
    <w:p w14:paraId="2C7BF7FD" w14:textId="77777777" w:rsidR="00566759" w:rsidRPr="00E35B7D" w:rsidRDefault="00566759" w:rsidP="00566759">
      <w:r>
        <w:t>Requirement document reference: Section 3.2.2, 2.1.2</w:t>
      </w:r>
    </w:p>
    <w:p w14:paraId="2AE57071" w14:textId="77777777" w:rsidR="00566759" w:rsidRPr="00C028A8" w:rsidRDefault="00566759" w:rsidP="00566759">
      <w:pPr>
        <w:rPr>
          <w:lang w:eastAsia="ko-KR"/>
        </w:rPr>
      </w:pPr>
      <w:r w:rsidRPr="00C028A8">
        <w:t xml:space="preserve">Pre-condition: A user with the username, aEntUser1, already exists with </w:t>
      </w:r>
      <w:r>
        <w:t xml:space="preserve">Enterprise admin user </w:t>
      </w:r>
      <w:r w:rsidRPr="00C028A8">
        <w:t>role</w:t>
      </w:r>
      <w:r>
        <w:t xml:space="preserve">. Code List, </w:t>
      </w:r>
      <w:r>
        <w:rPr>
          <w:noProof/>
        </w:rPr>
        <w:t>testCodeList</w:t>
      </w:r>
      <w:r>
        <w:t>, already exists.</w:t>
      </w:r>
    </w:p>
    <w:p w14:paraId="3F175620" w14:textId="77777777" w:rsidR="00566759" w:rsidRPr="008B0337" w:rsidRDefault="00566759" w:rsidP="00566759">
      <w:r w:rsidRPr="008B0337">
        <w:t xml:space="preserve">Test Steps: </w:t>
      </w:r>
    </w:p>
    <w:p w14:paraId="7D4FD081" w14:textId="77777777" w:rsidR="00566759" w:rsidRPr="00EE5846" w:rsidRDefault="00566759" w:rsidP="00581A44">
      <w:pPr>
        <w:pStyle w:val="ListParagraph"/>
        <w:numPr>
          <w:ilvl w:val="0"/>
          <w:numId w:val="106"/>
        </w:numPr>
      </w:pPr>
      <w:r w:rsidRPr="00EE5846">
        <w:t xml:space="preserve">A user with the Enterprise tenant </w:t>
      </w:r>
      <w:r>
        <w:t>end</w:t>
      </w:r>
      <w:r w:rsidRPr="008221C1">
        <w:t xml:space="preserve"> </w:t>
      </w:r>
      <w:r w:rsidRPr="00EE5846">
        <w:t>user role</w:t>
      </w:r>
      <w:r>
        <w:t>, aEntUser1,</w:t>
      </w:r>
      <w:r w:rsidRPr="00EE5846">
        <w:t xml:space="preserve"> logs in.</w:t>
      </w:r>
    </w:p>
    <w:p w14:paraId="79FEDE9E" w14:textId="77777777" w:rsidR="00566759" w:rsidRPr="00C028A8" w:rsidRDefault="00566759" w:rsidP="00581A44">
      <w:pPr>
        <w:pStyle w:val="ListParagraph"/>
        <w:numPr>
          <w:ilvl w:val="0"/>
          <w:numId w:val="106"/>
        </w:numPr>
      </w:pPr>
      <w:r w:rsidRPr="00C028A8">
        <w:t>The Enterpris</w:t>
      </w:r>
      <w:r>
        <w:t xml:space="preserve">e end user accesses the code list </w:t>
      </w:r>
      <w:r w:rsidRPr="00C028A8">
        <w:t>management functionality.</w:t>
      </w:r>
    </w:p>
    <w:p w14:paraId="41AF5A0B" w14:textId="77777777" w:rsidR="00566759" w:rsidRPr="00C028A8" w:rsidRDefault="00566759" w:rsidP="00581A44">
      <w:pPr>
        <w:pStyle w:val="ListParagraph"/>
        <w:numPr>
          <w:ilvl w:val="0"/>
          <w:numId w:val="106"/>
        </w:numPr>
      </w:pPr>
      <w:r w:rsidRPr="00C028A8">
        <w:t xml:space="preserve">The Enterprise end user </w:t>
      </w:r>
      <w:r>
        <w:t>finds testCodeList</w:t>
      </w:r>
      <w:del w:id="626" w:author="Oh, Hakju (IntlCtr)" w:date="2017-08-23T14:45:00Z">
        <w:r w:rsidDel="00933F17">
          <w:delText xml:space="preserve"> </w:delText>
        </w:r>
      </w:del>
      <w:r>
        <w:t>, removed values of required fields (Name, Version) and tries to update code list.</w:t>
      </w:r>
    </w:p>
    <w:p w14:paraId="7F1E4191" w14:textId="77777777" w:rsidR="00566759" w:rsidRDefault="00566759" w:rsidP="00581A44">
      <w:pPr>
        <w:pStyle w:val="ListParagraph"/>
        <w:numPr>
          <w:ilvl w:val="0"/>
          <w:numId w:val="106"/>
        </w:numPr>
      </w:pPr>
      <w:r w:rsidRPr="00C028A8">
        <w:t xml:space="preserve">Verify that </w:t>
      </w:r>
      <w:r>
        <w:t>code list edits fail</w:t>
      </w:r>
      <w:r w:rsidRPr="00C028A8">
        <w:t>.</w:t>
      </w:r>
    </w:p>
    <w:p w14:paraId="46C65541" w14:textId="2617E319" w:rsidR="00566759" w:rsidRDefault="00566759" w:rsidP="00566759">
      <w:pPr>
        <w:pStyle w:val="Heading2"/>
      </w:pPr>
      <w:r>
        <w:t>Enterprise admin user fails to add Code List Value due to omitting code</w:t>
      </w:r>
      <w:ins w:id="627" w:author="Oh, Hakju (IntlCtr)" w:date="2017-08-23T15:11:00Z">
        <w:r w:rsidR="00FD0C68">
          <w:t xml:space="preserve"> (Pass)</w:t>
        </w:r>
      </w:ins>
    </w:p>
    <w:p w14:paraId="41C188F0" w14:textId="77777777" w:rsidR="00566759" w:rsidRPr="00E35B7D" w:rsidRDefault="00566759" w:rsidP="00566759">
      <w:r>
        <w:t>Requirement document reference: Section 3.2.2, 2.1.2</w:t>
      </w:r>
    </w:p>
    <w:p w14:paraId="38AF2F5D"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r w:rsidRPr="00C028A8">
        <w:t>.</w:t>
      </w:r>
    </w:p>
    <w:p w14:paraId="33B8C3E6" w14:textId="77777777" w:rsidR="00566759" w:rsidRPr="00C028A8" w:rsidRDefault="00566759" w:rsidP="00566759">
      <w:r w:rsidRPr="00C028A8">
        <w:t xml:space="preserve">Test Steps: </w:t>
      </w:r>
    </w:p>
    <w:p w14:paraId="52402279" w14:textId="77777777" w:rsidR="00566759" w:rsidRPr="00EE5846" w:rsidRDefault="00566759" w:rsidP="00581A44">
      <w:pPr>
        <w:pStyle w:val="ListParagraph"/>
        <w:numPr>
          <w:ilvl w:val="0"/>
          <w:numId w:val="142"/>
        </w:numPr>
      </w:pPr>
      <w:r w:rsidRPr="00EE5846">
        <w:t xml:space="preserve">A user with the Enterprise tenant </w:t>
      </w:r>
      <w:r>
        <w:t xml:space="preserve">admin </w:t>
      </w:r>
      <w:r w:rsidRPr="00EE5846">
        <w:t>user role</w:t>
      </w:r>
      <w:r>
        <w:t>, aEntUser1,</w:t>
      </w:r>
      <w:r w:rsidRPr="00EE5846">
        <w:t xml:space="preserve"> logs in.</w:t>
      </w:r>
    </w:p>
    <w:p w14:paraId="01776696" w14:textId="77777777" w:rsidR="00566759" w:rsidRPr="00C028A8" w:rsidRDefault="00566759" w:rsidP="00581A44">
      <w:pPr>
        <w:pStyle w:val="ListParagraph"/>
        <w:numPr>
          <w:ilvl w:val="0"/>
          <w:numId w:val="142"/>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CA727D0" w14:textId="591DC467" w:rsidR="00566759" w:rsidRDefault="00566759" w:rsidP="00581A44">
      <w:pPr>
        <w:pStyle w:val="ListParagraph"/>
        <w:numPr>
          <w:ilvl w:val="0"/>
          <w:numId w:val="142"/>
        </w:numPr>
      </w:pPr>
      <w:r w:rsidRPr="00C028A8">
        <w:t xml:space="preserve">The Enterprise </w:t>
      </w:r>
      <w:r>
        <w:t xml:space="preserve">admin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ins w:id="628" w:author="Oh, Hakju (IntlCtr)" w:date="2017-08-23T15:19:00Z">
        <w:r w:rsidR="00E3082B">
          <w:t xml:space="preserve"> (Fail. A user cannot select default</w:t>
        </w:r>
      </w:ins>
      <w:ins w:id="629" w:author="Oh, Hakju (IntlCtr)" w:date="2017-08-23T15:20:00Z">
        <w:r w:rsidR="00E3082B">
          <w:t xml:space="preserve"> provided</w:t>
        </w:r>
      </w:ins>
      <w:ins w:id="630" w:author="Oh, Hakju (IntlCtr)" w:date="2017-08-23T15:19:00Z">
        <w:r w:rsidR="00E3082B">
          <w:t xml:space="preserve"> code lists.)</w:t>
        </w:r>
      </w:ins>
      <w:r>
        <w:t xml:space="preserve"> </w:t>
      </w:r>
    </w:p>
    <w:p w14:paraId="13AF2D8F" w14:textId="77777777" w:rsidR="00566759" w:rsidRDefault="00566759" w:rsidP="00581A44">
      <w:pPr>
        <w:pStyle w:val="ListParagraph"/>
        <w:numPr>
          <w:ilvl w:val="0"/>
          <w:numId w:val="142"/>
        </w:numPr>
      </w:pPr>
      <w:r w:rsidRPr="00C028A8">
        <w:t xml:space="preserve">The Enterprise </w:t>
      </w:r>
      <w:r>
        <w:t xml:space="preserve">admin </w:t>
      </w:r>
      <w:r w:rsidRPr="00C028A8">
        <w:t>user</w:t>
      </w:r>
      <w:r>
        <w:t xml:space="preserve"> add code list value, but omits the code.</w:t>
      </w:r>
    </w:p>
    <w:p w14:paraId="42738178" w14:textId="77777777" w:rsidR="00566759" w:rsidRPr="00C028A8" w:rsidRDefault="00566759" w:rsidP="00581A44">
      <w:pPr>
        <w:pStyle w:val="ListParagraph"/>
        <w:numPr>
          <w:ilvl w:val="0"/>
          <w:numId w:val="142"/>
        </w:numPr>
      </w:pPr>
      <w:r w:rsidRPr="00C028A8">
        <w:t xml:space="preserve">Verify that </w:t>
      </w:r>
      <w:r>
        <w:t xml:space="preserve">code list </w:t>
      </w:r>
      <w:r w:rsidRPr="00C028A8">
        <w:t xml:space="preserve">is </w:t>
      </w:r>
      <w:r>
        <w:t>not updated and values addition fails</w:t>
      </w:r>
      <w:r w:rsidRPr="00C028A8">
        <w:t>.</w:t>
      </w:r>
    </w:p>
    <w:p w14:paraId="643AAD1C" w14:textId="7D700BCC" w:rsidR="00566759" w:rsidRDefault="00566759" w:rsidP="00566759">
      <w:pPr>
        <w:pStyle w:val="Heading2"/>
      </w:pPr>
      <w:r>
        <w:t>Enterprise admin user fails to edit Code List Value due to omitting value</w:t>
      </w:r>
      <w:ins w:id="631" w:author="Oh, Hakju (IntlCtr)" w:date="2017-08-23T15:12:00Z">
        <w:r w:rsidR="00FD0C68">
          <w:t xml:space="preserve"> (Pass)</w:t>
        </w:r>
      </w:ins>
    </w:p>
    <w:p w14:paraId="3A10072E" w14:textId="77777777" w:rsidR="00566759" w:rsidRPr="00E35B7D" w:rsidRDefault="00566759" w:rsidP="00566759">
      <w:r>
        <w:t>Requirement document reference: Section 3.2.2, 2.1.2</w:t>
      </w:r>
    </w:p>
    <w:p w14:paraId="13F03ACB" w14:textId="77777777" w:rsidR="00566759" w:rsidRPr="00C028A8" w:rsidRDefault="00566759" w:rsidP="00566759">
      <w:r w:rsidRPr="00C028A8">
        <w:lastRenderedPageBreak/>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p>
    <w:p w14:paraId="020C3160" w14:textId="77777777" w:rsidR="00566759" w:rsidRPr="00EE5846" w:rsidRDefault="00566759" w:rsidP="00566759">
      <w:r w:rsidRPr="00EE5846">
        <w:t xml:space="preserve">Test Steps: </w:t>
      </w:r>
    </w:p>
    <w:p w14:paraId="28CEE91F" w14:textId="77777777" w:rsidR="00566759" w:rsidRPr="00EE5846" w:rsidRDefault="00566759" w:rsidP="00581A44">
      <w:pPr>
        <w:pStyle w:val="ListParagraph"/>
        <w:numPr>
          <w:ilvl w:val="0"/>
          <w:numId w:val="11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4D21B6A" w14:textId="77777777" w:rsidR="00566759" w:rsidRPr="00C028A8" w:rsidRDefault="00566759" w:rsidP="00581A44">
      <w:pPr>
        <w:pStyle w:val="ListParagraph"/>
        <w:numPr>
          <w:ilvl w:val="0"/>
          <w:numId w:val="110"/>
        </w:numPr>
      </w:pPr>
      <w:r w:rsidRPr="00C028A8">
        <w:t xml:space="preserve">The Enterprise end user accesses the </w:t>
      </w:r>
      <w:r>
        <w:t>code</w:t>
      </w:r>
      <w:r w:rsidRPr="00C028A8">
        <w:t xml:space="preserve"> </w:t>
      </w:r>
      <w:r>
        <w:t>list</w:t>
      </w:r>
      <w:r w:rsidRPr="00C028A8">
        <w:t xml:space="preserve"> management functionality.</w:t>
      </w:r>
    </w:p>
    <w:p w14:paraId="2B727120" w14:textId="753A9055" w:rsidR="00566759" w:rsidRDefault="00566759" w:rsidP="00E3082B">
      <w:pPr>
        <w:pStyle w:val="ListParagraph"/>
        <w:numPr>
          <w:ilvl w:val="0"/>
          <w:numId w:val="110"/>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ins w:id="632" w:author="Oh, Hakju (IntlCtr)" w:date="2017-08-23T15:20:00Z">
        <w:r w:rsidR="00E3082B">
          <w:t xml:space="preserve">(Fail. A user cannot select default provided code lists.) </w:t>
        </w:r>
      </w:ins>
    </w:p>
    <w:p w14:paraId="606A9444" w14:textId="77777777" w:rsidR="00566759" w:rsidRDefault="00566759" w:rsidP="00581A44">
      <w:pPr>
        <w:pStyle w:val="ListParagraph"/>
        <w:numPr>
          <w:ilvl w:val="0"/>
          <w:numId w:val="110"/>
        </w:numPr>
      </w:pPr>
      <w:r w:rsidRPr="00C028A8">
        <w:t>The Enterprise end user</w:t>
      </w:r>
      <w:r>
        <w:t xml:space="preserve"> edit some code list scheme value, but omits the code.</w:t>
      </w:r>
    </w:p>
    <w:p w14:paraId="73C6E505" w14:textId="77777777" w:rsidR="00566759" w:rsidRDefault="00566759" w:rsidP="00581A44">
      <w:pPr>
        <w:pStyle w:val="ListParagraph"/>
        <w:numPr>
          <w:ilvl w:val="0"/>
          <w:numId w:val="110"/>
        </w:numPr>
      </w:pPr>
      <w:r w:rsidRPr="00C028A8">
        <w:t xml:space="preserve">Verify that </w:t>
      </w:r>
      <w:r>
        <w:t>code list value update fails.</w:t>
      </w:r>
    </w:p>
    <w:p w14:paraId="304CD55F" w14:textId="77777777" w:rsidR="00566759" w:rsidRDefault="00566759" w:rsidP="00566759">
      <w:pPr>
        <w:pStyle w:val="Heading2"/>
      </w:pPr>
      <w:r>
        <w:t>Enterprise admin user authorized management of business contexts</w:t>
      </w:r>
    </w:p>
    <w:p w14:paraId="0EA26E5D" w14:textId="77777777" w:rsidR="00566759" w:rsidRDefault="00566759" w:rsidP="00566759">
      <w:r>
        <w:t>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w:t>
      </w:r>
    </w:p>
    <w:p w14:paraId="087098E4" w14:textId="77777777" w:rsidR="00566759" w:rsidRDefault="00566759" w:rsidP="00566759">
      <w:r>
        <w:t>Test Step:</w:t>
      </w:r>
    </w:p>
    <w:p w14:paraId="62A611A8" w14:textId="77777777" w:rsidR="00566759" w:rsidRPr="002C62C2" w:rsidRDefault="00566759" w:rsidP="00165840">
      <w:pPr>
        <w:pStyle w:val="ListParagraph"/>
        <w:numPr>
          <w:ilvl w:val="0"/>
          <w:numId w:val="174"/>
        </w:numPr>
      </w:pPr>
      <w:r w:rsidRPr="002C62C2">
        <w:t>An enterprise admin user, ENTADx, logs into the system.</w:t>
      </w:r>
    </w:p>
    <w:p w14:paraId="18004807" w14:textId="23D0E1E9" w:rsidR="00566759" w:rsidRPr="00B43A3C" w:rsidRDefault="00566759" w:rsidP="00165840">
      <w:pPr>
        <w:pStyle w:val="ListParagraph"/>
        <w:numPr>
          <w:ilvl w:val="0"/>
          <w:numId w:val="174"/>
        </w:numPr>
      </w:pPr>
      <w:r w:rsidRPr="00B43A3C">
        <w:t>The admin user creates new business contexts (with some context scheme values), says BC0, BC1, and BC4. Verify that context categories and context schemes that are owned by enterprise tenant and that are shared by enterprise tenants are selectable for context values while creating the business contexts. Verify that enterprise tenants’ private context categories and context schemes are not selectable. (Assertion #</w:t>
      </w:r>
      <w:r w:rsidRPr="00B43A3C">
        <w:fldChar w:fldCharType="begin"/>
      </w:r>
      <w:r w:rsidRPr="00B43A3C">
        <w:instrText xml:space="preserve"> REF _Ref489683936 \w \h </w:instrText>
      </w:r>
      <w:r w:rsidRPr="00B43A3C">
        <w:fldChar w:fldCharType="separate"/>
      </w:r>
      <w:r w:rsidRPr="00B43A3C">
        <w:t>1</w:t>
      </w:r>
      <w:r w:rsidRPr="00B43A3C">
        <w:fldChar w:fldCharType="end"/>
      </w:r>
      <w:ins w:id="633" w:author="Oh, Hakju (IntlCtr)" w:date="2017-08-23T15:31:00Z">
        <w:r w:rsidR="00A54848">
          <w:t xml:space="preserve"> (Pass)</w:t>
        </w:r>
      </w:ins>
      <w:r w:rsidRPr="00B43A3C">
        <w:t>, #</w:t>
      </w:r>
      <w:r w:rsidRPr="00B43A3C">
        <w:fldChar w:fldCharType="begin"/>
      </w:r>
      <w:r w:rsidRPr="00B43A3C">
        <w:instrText xml:space="preserve"> REF _Ref489683947 \w \h </w:instrText>
      </w:r>
      <w:r w:rsidRPr="00B43A3C">
        <w:fldChar w:fldCharType="separate"/>
      </w:r>
      <w:r w:rsidRPr="00B43A3C">
        <w:t>2</w:t>
      </w:r>
      <w:r w:rsidRPr="00B43A3C">
        <w:fldChar w:fldCharType="end"/>
      </w:r>
      <w:ins w:id="634" w:author="Oh, Hakju (IntlCtr)" w:date="2017-08-23T15:31:00Z">
        <w:r w:rsidR="00A54848">
          <w:t xml:space="preserve"> (Fail, Every context categories and schemes are selectable without </w:t>
        </w:r>
      </w:ins>
      <w:ins w:id="635" w:author="Oh, Hakju (IntlCtr)" w:date="2017-08-23T15:32:00Z">
        <w:r w:rsidR="00A54848">
          <w:t xml:space="preserve">a </w:t>
        </w:r>
      </w:ins>
      <w:ins w:id="636" w:author="Oh, Hakju (IntlCtr)" w:date="2017-08-23T15:31:00Z">
        <w:r w:rsidR="00A54848">
          <w:t>sharing operation.</w:t>
        </w:r>
      </w:ins>
      <w:ins w:id="637" w:author="Oh, Hakju (IntlCtr)" w:date="2017-08-23T15:35:00Z">
        <w:r w:rsidR="00A54848">
          <w:t>)</w:t>
        </w:r>
      </w:ins>
      <w:r w:rsidRPr="00B43A3C">
        <w:t>)</w:t>
      </w:r>
    </w:p>
    <w:p w14:paraId="5DD800E5" w14:textId="4076ACD3" w:rsidR="00566759" w:rsidRPr="00B43A3C" w:rsidRDefault="00566759" w:rsidP="00165840">
      <w:pPr>
        <w:pStyle w:val="ListParagraph"/>
        <w:numPr>
          <w:ilvl w:val="0"/>
          <w:numId w:val="174"/>
        </w:numPr>
      </w:pPr>
      <w:r w:rsidRPr="00B43A3C">
        <w:t>ENTADx edits BC1. (Assertion #</w:t>
      </w:r>
      <w:r w:rsidRPr="00B43A3C">
        <w:fldChar w:fldCharType="begin"/>
      </w:r>
      <w:r w:rsidRPr="00B43A3C">
        <w:instrText xml:space="preserve"> REF _Ref489683956 \w \h </w:instrText>
      </w:r>
      <w:r w:rsidRPr="00B43A3C">
        <w:fldChar w:fldCharType="separate"/>
      </w:r>
      <w:r w:rsidRPr="00B43A3C">
        <w:t>3</w:t>
      </w:r>
      <w:r w:rsidRPr="00B43A3C">
        <w:fldChar w:fldCharType="end"/>
      </w:r>
      <w:r w:rsidRPr="00B43A3C">
        <w:t>)</w:t>
      </w:r>
      <w:ins w:id="638" w:author="Oh, Hakju (IntlCtr)" w:date="2017-08-23T15:35:00Z">
        <w:r w:rsidR="00A54848">
          <w:t xml:space="preserve"> (Pass)</w:t>
        </w:r>
      </w:ins>
    </w:p>
    <w:p w14:paraId="42A72E8D" w14:textId="77777777" w:rsidR="00566759" w:rsidRPr="00B43A3C" w:rsidRDefault="00566759" w:rsidP="00165840">
      <w:pPr>
        <w:pStyle w:val="ListParagraph"/>
        <w:numPr>
          <w:ilvl w:val="0"/>
          <w:numId w:val="174"/>
        </w:numPr>
      </w:pPr>
      <w:r w:rsidRPr="00B43A3C">
        <w:t xml:space="preserve">The admin </w:t>
      </w:r>
      <w:r>
        <w:t>user</w:t>
      </w:r>
      <w:r w:rsidRPr="00B43A3C">
        <w:t xml:space="preserve"> logs out.</w:t>
      </w:r>
    </w:p>
    <w:p w14:paraId="22B1BD80" w14:textId="77777777" w:rsidR="00566759" w:rsidRPr="00B43A3C" w:rsidRDefault="00566759" w:rsidP="00165840">
      <w:pPr>
        <w:pStyle w:val="ListParagraph"/>
        <w:numPr>
          <w:ilvl w:val="0"/>
          <w:numId w:val="174"/>
        </w:numPr>
      </w:pPr>
      <w:r w:rsidRPr="00B43A3C">
        <w:t>An enterprise end user, says ENTU1, logs into the system.</w:t>
      </w:r>
    </w:p>
    <w:p w14:paraId="17BFAF05" w14:textId="77777777" w:rsidR="00566759" w:rsidRPr="00B43A3C" w:rsidRDefault="00566759" w:rsidP="00165840">
      <w:pPr>
        <w:pStyle w:val="ListParagraph"/>
        <w:numPr>
          <w:ilvl w:val="0"/>
          <w:numId w:val="174"/>
        </w:numPr>
      </w:pPr>
      <w:r w:rsidRPr="00B43A3C">
        <w:t xml:space="preserve">ENTU1 creates two new business contexts, says BC2 and BC3. </w:t>
      </w:r>
    </w:p>
    <w:p w14:paraId="2FAA0C4A" w14:textId="77777777" w:rsidR="00566759" w:rsidRPr="00B43A3C" w:rsidRDefault="00566759" w:rsidP="00165840">
      <w:pPr>
        <w:pStyle w:val="ListParagraph"/>
        <w:numPr>
          <w:ilvl w:val="0"/>
          <w:numId w:val="174"/>
        </w:numPr>
      </w:pPr>
      <w:r w:rsidRPr="00B43A3C">
        <w:t>ENTU1 logs out.</w:t>
      </w:r>
    </w:p>
    <w:p w14:paraId="29A63293" w14:textId="77777777" w:rsidR="00566759" w:rsidRPr="00B43A3C" w:rsidRDefault="00566759" w:rsidP="00165840">
      <w:pPr>
        <w:pStyle w:val="ListParagraph"/>
        <w:numPr>
          <w:ilvl w:val="0"/>
          <w:numId w:val="174"/>
        </w:numPr>
      </w:pPr>
      <w:r w:rsidRPr="00B43A3C">
        <w:t>Another user, ENTADy, logs into the system as an OAGi admin.</w:t>
      </w:r>
    </w:p>
    <w:p w14:paraId="67EEF403" w14:textId="77777777" w:rsidR="00566759" w:rsidRPr="00B43A3C" w:rsidRDefault="00566759" w:rsidP="00165840">
      <w:pPr>
        <w:pStyle w:val="ListParagraph"/>
        <w:numPr>
          <w:ilvl w:val="0"/>
          <w:numId w:val="174"/>
        </w:numPr>
      </w:pPr>
      <w:r w:rsidRPr="00B43A3C">
        <w:t>ENTADy views the list of business contexts.</w:t>
      </w:r>
    </w:p>
    <w:p w14:paraId="55140349" w14:textId="3A8F2AEE" w:rsidR="00566759" w:rsidRPr="00B43A3C" w:rsidRDefault="00566759" w:rsidP="00165840">
      <w:pPr>
        <w:pStyle w:val="ListParagraph"/>
        <w:numPr>
          <w:ilvl w:val="0"/>
          <w:numId w:val="174"/>
        </w:numPr>
      </w:pPr>
      <w:r w:rsidRPr="00B43A3C">
        <w:t xml:space="preserve">Verify that enterprise users’ business contexts, which have not been shared, are not visible to ENTADy in the list. Make sure that the verification statements include business context that are created by ENTADx and ENTADy in the </w:t>
      </w:r>
      <w:r>
        <w:t>OAGi developer</w:t>
      </w:r>
      <w:r w:rsidRPr="00B43A3C">
        <w:t xml:space="preserve"> capacity. (Assertion #</w:t>
      </w:r>
      <w:r w:rsidRPr="00B43A3C">
        <w:fldChar w:fldCharType="begin"/>
      </w:r>
      <w:r w:rsidRPr="00B43A3C">
        <w:instrText xml:space="preserve"> REF _Ref489683970 \w \h </w:instrText>
      </w:r>
      <w:r w:rsidRPr="00B43A3C">
        <w:fldChar w:fldCharType="separate"/>
      </w:r>
      <w:r w:rsidRPr="00B43A3C">
        <w:t>4</w:t>
      </w:r>
      <w:r w:rsidRPr="00B43A3C">
        <w:fldChar w:fldCharType="end"/>
      </w:r>
      <w:r w:rsidRPr="00B43A3C">
        <w:t>)</w:t>
      </w:r>
      <w:ins w:id="639" w:author="Oh, Hakju (IntlCtr)" w:date="2017-08-23T15:34:00Z">
        <w:r w:rsidR="00A54848">
          <w:t xml:space="preserve"> (Fail, An admin user who creates the business context cannot see the ‘Share’ button.)</w:t>
        </w:r>
      </w:ins>
    </w:p>
    <w:p w14:paraId="7BCEEC72" w14:textId="0230BFC7" w:rsidR="00566759" w:rsidRPr="00B43A3C" w:rsidRDefault="00566759" w:rsidP="00165840">
      <w:pPr>
        <w:pStyle w:val="ListParagraph"/>
        <w:numPr>
          <w:ilvl w:val="0"/>
          <w:numId w:val="174"/>
        </w:numPr>
      </w:pPr>
      <w:r w:rsidRPr="00B43A3C">
        <w:t>Verify that enterprise users’ business contexts, which have been shared, are visible to ENTADy in the list. (Assertion #</w:t>
      </w:r>
      <w:r w:rsidRPr="00B43A3C">
        <w:fldChar w:fldCharType="begin"/>
      </w:r>
      <w:r w:rsidRPr="00B43A3C">
        <w:instrText xml:space="preserve"> REF _Ref489683976 \w \h </w:instrText>
      </w:r>
      <w:r w:rsidRPr="00B43A3C">
        <w:fldChar w:fldCharType="separate"/>
      </w:r>
      <w:r w:rsidRPr="00B43A3C">
        <w:t>5</w:t>
      </w:r>
      <w:r w:rsidRPr="00B43A3C">
        <w:fldChar w:fldCharType="end"/>
      </w:r>
      <w:r w:rsidRPr="00B43A3C">
        <w:t>)</w:t>
      </w:r>
      <w:ins w:id="640" w:author="Oh, Hakju (IntlCtr)" w:date="2017-08-23T15:35:00Z">
        <w:r w:rsidR="00A54848">
          <w:t xml:space="preserve"> (Fail, Not sure whether it’s implemented correctly.)</w:t>
        </w:r>
      </w:ins>
    </w:p>
    <w:p w14:paraId="4C51C4F4" w14:textId="0726814E" w:rsidR="00566759" w:rsidRPr="00B43A3C" w:rsidRDefault="00566759" w:rsidP="00165840">
      <w:pPr>
        <w:pStyle w:val="ListParagraph"/>
        <w:numPr>
          <w:ilvl w:val="0"/>
          <w:numId w:val="174"/>
        </w:numPr>
      </w:pPr>
      <w:r w:rsidRPr="00B43A3C">
        <w:t xml:space="preserve">Verify that ENTADy can see the details of at least one of those visible shared enterprise users’ business contexts but cannot make any change (verify with one created by other users and </w:t>
      </w:r>
      <w:r w:rsidRPr="00B43A3C">
        <w:lastRenderedPageBreak/>
        <w:t>another one created by ENTADy in the enterprise end user capacity). (Assertion #</w:t>
      </w:r>
      <w:r w:rsidRPr="00B43A3C">
        <w:fldChar w:fldCharType="begin"/>
      </w:r>
      <w:r w:rsidRPr="00B43A3C">
        <w:instrText xml:space="preserve"> REF _Ref489683984 \w \h </w:instrText>
      </w:r>
      <w:r w:rsidRPr="00B43A3C">
        <w:fldChar w:fldCharType="separate"/>
      </w:r>
      <w:r w:rsidRPr="00B43A3C">
        <w:t>6</w:t>
      </w:r>
      <w:r w:rsidRPr="00B43A3C">
        <w:fldChar w:fldCharType="end"/>
      </w:r>
      <w:r w:rsidRPr="00B43A3C">
        <w:t>)</w:t>
      </w:r>
      <w:ins w:id="641" w:author="Oh, Hakju (IntlCtr)" w:date="2017-08-23T15:35:00Z">
        <w:r w:rsidR="00A54848">
          <w:t xml:space="preserve"> (Fail, This assertion depends on the </w:t>
        </w:r>
      </w:ins>
      <w:ins w:id="642" w:author="Oh, Hakju (IntlCtr)" w:date="2017-08-23T15:36:00Z">
        <w:r w:rsidR="00A54848">
          <w:t xml:space="preserve">success of </w:t>
        </w:r>
      </w:ins>
      <w:ins w:id="643" w:author="Oh, Hakju (IntlCtr)" w:date="2017-08-23T15:35:00Z">
        <w:r w:rsidR="00A54848">
          <w:t>sharing operation of the business context.)</w:t>
        </w:r>
      </w:ins>
    </w:p>
    <w:p w14:paraId="77FDA213" w14:textId="6B3B3233" w:rsidR="00566759" w:rsidRPr="00B43A3C" w:rsidRDefault="00566759" w:rsidP="00165840">
      <w:pPr>
        <w:pStyle w:val="ListParagraph"/>
        <w:numPr>
          <w:ilvl w:val="0"/>
          <w:numId w:val="174"/>
        </w:numPr>
      </w:pPr>
      <w:r w:rsidRPr="00B43A3C">
        <w:t>Verify that BC0, BC1, BC2, and BC3 are in the list. (Assertion #</w:t>
      </w:r>
      <w:r w:rsidRPr="00B43A3C">
        <w:fldChar w:fldCharType="begin"/>
      </w:r>
      <w:r w:rsidRPr="00B43A3C">
        <w:instrText xml:space="preserve"> REF _Ref489683996 \w \h </w:instrText>
      </w:r>
      <w:r w:rsidRPr="00B43A3C">
        <w:fldChar w:fldCharType="separate"/>
      </w:r>
      <w:r w:rsidRPr="00B43A3C">
        <w:t>7</w:t>
      </w:r>
      <w:r w:rsidRPr="00B43A3C">
        <w:fldChar w:fldCharType="end"/>
      </w:r>
      <w:r w:rsidRPr="00B43A3C">
        <w:t>)</w:t>
      </w:r>
      <w:ins w:id="644" w:author="Oh, Hakju (IntlCtr)" w:date="2017-08-23T15:37:00Z">
        <w:r w:rsidR="00A54848">
          <w:t xml:space="preserve"> (Pass)</w:t>
        </w:r>
      </w:ins>
    </w:p>
    <w:p w14:paraId="583FA026" w14:textId="5901B674" w:rsidR="00566759" w:rsidRPr="00B43A3C" w:rsidRDefault="00566759" w:rsidP="00165840">
      <w:pPr>
        <w:pStyle w:val="ListParagraph"/>
        <w:numPr>
          <w:ilvl w:val="0"/>
          <w:numId w:val="174"/>
        </w:numPr>
      </w:pPr>
      <w:r w:rsidRPr="00B43A3C">
        <w:t>Verify that ENTADy can see the details of BC0, BC1, BC2, and BC3. (Assertion #</w:t>
      </w:r>
      <w:r w:rsidRPr="00B43A3C">
        <w:fldChar w:fldCharType="begin"/>
      </w:r>
      <w:r w:rsidRPr="00B43A3C">
        <w:instrText xml:space="preserve"> REF _Ref489684002 \w \h </w:instrText>
      </w:r>
      <w:r w:rsidRPr="00B43A3C">
        <w:fldChar w:fldCharType="separate"/>
      </w:r>
      <w:r w:rsidRPr="00B43A3C">
        <w:t>8</w:t>
      </w:r>
      <w:r w:rsidRPr="00B43A3C">
        <w:fldChar w:fldCharType="end"/>
      </w:r>
      <w:r w:rsidRPr="00B43A3C">
        <w:t>)</w:t>
      </w:r>
      <w:ins w:id="645" w:author="Oh, Hakju (IntlCtr)" w:date="2017-08-23T15:37:00Z">
        <w:r w:rsidR="00A54848">
          <w:t xml:space="preserve"> (Pass)</w:t>
        </w:r>
      </w:ins>
    </w:p>
    <w:p w14:paraId="1BEFA55A" w14:textId="31C15795" w:rsidR="00566759" w:rsidRPr="00B43A3C" w:rsidRDefault="00566759" w:rsidP="00165840">
      <w:pPr>
        <w:pStyle w:val="ListParagraph"/>
        <w:numPr>
          <w:ilvl w:val="0"/>
          <w:numId w:val="174"/>
        </w:numPr>
      </w:pPr>
      <w:r w:rsidRPr="00B43A3C">
        <w:t>ENTADy deletes BC1 and BC2. (Assertion #</w:t>
      </w:r>
      <w:r w:rsidRPr="00B43A3C">
        <w:fldChar w:fldCharType="begin"/>
      </w:r>
      <w:r w:rsidRPr="00B43A3C">
        <w:instrText xml:space="preserve"> REF _Ref489684010 \w \h </w:instrText>
      </w:r>
      <w:r w:rsidRPr="00B43A3C">
        <w:fldChar w:fldCharType="separate"/>
      </w:r>
      <w:r w:rsidRPr="00B43A3C">
        <w:t>9</w:t>
      </w:r>
      <w:r w:rsidRPr="00B43A3C">
        <w:fldChar w:fldCharType="end"/>
      </w:r>
      <w:r w:rsidRPr="00B43A3C">
        <w:t>)</w:t>
      </w:r>
      <w:ins w:id="646" w:author="Oh, Hakju (IntlCtr)" w:date="2017-08-23T15:37:00Z">
        <w:r w:rsidR="00A54848">
          <w:t xml:space="preserve"> (Pass)</w:t>
        </w:r>
      </w:ins>
    </w:p>
    <w:p w14:paraId="53A7357A" w14:textId="6149C7FE" w:rsidR="00566759" w:rsidRPr="00B43A3C" w:rsidRDefault="00566759" w:rsidP="00165840">
      <w:pPr>
        <w:pStyle w:val="ListParagraph"/>
        <w:numPr>
          <w:ilvl w:val="0"/>
          <w:numId w:val="174"/>
        </w:numPr>
      </w:pPr>
      <w:r w:rsidRPr="00B43A3C">
        <w:t>ENTADy edits BC3. (Assertion #</w:t>
      </w:r>
      <w:r w:rsidRPr="00B43A3C">
        <w:fldChar w:fldCharType="begin"/>
      </w:r>
      <w:r w:rsidRPr="00B43A3C">
        <w:instrText xml:space="preserve"> REF _Ref489684017 \w \h </w:instrText>
      </w:r>
      <w:r w:rsidRPr="00B43A3C">
        <w:fldChar w:fldCharType="separate"/>
      </w:r>
      <w:r w:rsidRPr="00B43A3C">
        <w:t>10</w:t>
      </w:r>
      <w:r w:rsidRPr="00B43A3C">
        <w:fldChar w:fldCharType="end"/>
      </w:r>
      <w:r w:rsidRPr="00B43A3C">
        <w:t>)</w:t>
      </w:r>
      <w:ins w:id="647" w:author="Oh, Hakju (IntlCtr)" w:date="2017-08-23T15:37:00Z">
        <w:r w:rsidR="00A54848">
          <w:t xml:space="preserve"> (Pass)</w:t>
        </w:r>
      </w:ins>
    </w:p>
    <w:p w14:paraId="50BB639C" w14:textId="7B27D5CE" w:rsidR="00566759" w:rsidRPr="00B43A3C" w:rsidRDefault="00566759" w:rsidP="00165840">
      <w:pPr>
        <w:pStyle w:val="ListParagraph"/>
        <w:numPr>
          <w:ilvl w:val="0"/>
          <w:numId w:val="174"/>
        </w:numPr>
      </w:pPr>
      <w:r w:rsidRPr="00B43A3C">
        <w:t>ENTADy edits BC4. (Assertion #</w:t>
      </w:r>
      <w:r w:rsidRPr="00B43A3C">
        <w:fldChar w:fldCharType="begin"/>
      </w:r>
      <w:r w:rsidRPr="00B43A3C">
        <w:instrText xml:space="preserve"> REF _Ref489684044 \w \h </w:instrText>
      </w:r>
      <w:r w:rsidRPr="00B43A3C">
        <w:fldChar w:fldCharType="separate"/>
      </w:r>
      <w:r w:rsidRPr="00B43A3C">
        <w:t>11</w:t>
      </w:r>
      <w:r w:rsidRPr="00B43A3C">
        <w:fldChar w:fldCharType="end"/>
      </w:r>
      <w:r w:rsidRPr="00B43A3C">
        <w:t>)</w:t>
      </w:r>
      <w:ins w:id="648" w:author="Oh, Hakju (IntlCtr)" w:date="2017-08-23T15:37:00Z">
        <w:r w:rsidR="00A54848">
          <w:t xml:space="preserve"> (Pass)</w:t>
        </w:r>
      </w:ins>
    </w:p>
    <w:p w14:paraId="3FE92CCA" w14:textId="5AC33D88" w:rsidR="00566759" w:rsidRPr="00B43A3C" w:rsidRDefault="00566759" w:rsidP="00165840">
      <w:pPr>
        <w:pStyle w:val="ListParagraph"/>
        <w:numPr>
          <w:ilvl w:val="0"/>
          <w:numId w:val="174"/>
        </w:numPr>
      </w:pPr>
      <w:r w:rsidRPr="00B43A3C">
        <w:t>ENTADy shares BC0, BC3, BC4.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ins w:id="649" w:author="Oh, Hakju (IntlCtr)" w:date="2017-08-23T15:37:00Z">
        <w:r w:rsidR="00A54848">
          <w:t xml:space="preserve"> (Fail</w:t>
        </w:r>
      </w:ins>
      <w:ins w:id="650" w:author="Oh, Hakju (IntlCtr)" w:date="2017-08-23T15:38:00Z">
        <w:r w:rsidR="00A54848">
          <w:t>, See #4)</w:t>
        </w:r>
      </w:ins>
    </w:p>
    <w:p w14:paraId="6F682868" w14:textId="77777777" w:rsidR="00566759" w:rsidRPr="00B43A3C" w:rsidRDefault="00566759" w:rsidP="00165840">
      <w:pPr>
        <w:pStyle w:val="ListParagraph"/>
        <w:numPr>
          <w:ilvl w:val="0"/>
          <w:numId w:val="174"/>
        </w:numPr>
      </w:pPr>
      <w:r w:rsidRPr="00B43A3C">
        <w:t>ENTADy creates BC5.</w:t>
      </w:r>
    </w:p>
    <w:p w14:paraId="09E3149F" w14:textId="0F47C40F" w:rsidR="00566759" w:rsidRPr="00B43A3C" w:rsidRDefault="00566759" w:rsidP="00165840">
      <w:pPr>
        <w:pStyle w:val="ListParagraph"/>
        <w:numPr>
          <w:ilvl w:val="0"/>
          <w:numId w:val="174"/>
        </w:numPr>
      </w:pPr>
      <w:r w:rsidRPr="00B43A3C">
        <w:t>ENTADy</w:t>
      </w:r>
      <w:r>
        <w:t xml:space="preserve"> shares BC</w:t>
      </w:r>
      <w:r w:rsidRPr="00B43A3C">
        <w:t>5.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ins w:id="651" w:author="Oh, Hakju (IntlCtr)" w:date="2017-08-23T15:37:00Z">
        <w:r w:rsidR="00A54848">
          <w:t xml:space="preserve"> (Fail</w:t>
        </w:r>
      </w:ins>
      <w:ins w:id="652" w:author="Oh, Hakju (IntlCtr)" w:date="2017-08-23T15:38:00Z">
        <w:r w:rsidR="00A54848">
          <w:t>, See #4)</w:t>
        </w:r>
      </w:ins>
    </w:p>
    <w:p w14:paraId="679ACE88" w14:textId="77777777" w:rsidR="00566759" w:rsidRPr="00B43A3C" w:rsidRDefault="00566759" w:rsidP="00165840">
      <w:pPr>
        <w:pStyle w:val="ListParagraph"/>
        <w:numPr>
          <w:ilvl w:val="0"/>
          <w:numId w:val="174"/>
        </w:numPr>
      </w:pPr>
      <w:r w:rsidRPr="00B43A3C">
        <w:t xml:space="preserve">ENTADy logs out. </w:t>
      </w:r>
    </w:p>
    <w:p w14:paraId="38F22F24" w14:textId="77777777" w:rsidR="00566759" w:rsidRPr="00B43A3C" w:rsidRDefault="00566759" w:rsidP="00165840">
      <w:pPr>
        <w:pStyle w:val="ListParagraph"/>
        <w:numPr>
          <w:ilvl w:val="0"/>
          <w:numId w:val="174"/>
        </w:numPr>
      </w:pPr>
      <w:r w:rsidRPr="00B43A3C">
        <w:t xml:space="preserve">ENTADx logs in as an </w:t>
      </w:r>
      <w:r>
        <w:t>enterprise</w:t>
      </w:r>
      <w:r w:rsidRPr="00B43A3C">
        <w:t xml:space="preserve"> admin</w:t>
      </w:r>
      <w:r>
        <w:t xml:space="preserve"> user</w:t>
      </w:r>
      <w:r w:rsidRPr="00B43A3C">
        <w:t xml:space="preserve">. </w:t>
      </w:r>
    </w:p>
    <w:p w14:paraId="3E075BF5" w14:textId="4F393F20" w:rsidR="00566759" w:rsidRPr="00B43A3C" w:rsidRDefault="00566759" w:rsidP="00165840">
      <w:pPr>
        <w:pStyle w:val="ListParagraph"/>
        <w:numPr>
          <w:ilvl w:val="0"/>
          <w:numId w:val="174"/>
        </w:numPr>
      </w:pPr>
      <w:r w:rsidRPr="00B43A3C">
        <w:t>Verify that ENTADx cannot make change and cannot delete BC3. (Assertion #</w:t>
      </w:r>
      <w:r w:rsidRPr="00B43A3C">
        <w:fldChar w:fldCharType="begin"/>
      </w:r>
      <w:r w:rsidRPr="00B43A3C">
        <w:instrText xml:space="preserve"> REF _Ref489684024 \w \h </w:instrText>
      </w:r>
      <w:r w:rsidRPr="00B43A3C">
        <w:fldChar w:fldCharType="separate"/>
      </w:r>
      <w:r w:rsidRPr="00B43A3C">
        <w:t>13</w:t>
      </w:r>
      <w:r w:rsidRPr="00B43A3C">
        <w:fldChar w:fldCharType="end"/>
      </w:r>
      <w:r w:rsidRPr="00B43A3C">
        <w:t>)</w:t>
      </w:r>
      <w:ins w:id="653" w:author="Oh, Hakju (IntlCtr)" w:date="2017-08-23T15:38:00Z">
        <w:r w:rsidR="00A54848">
          <w:t xml:space="preserve"> (Fail, See #12)</w:t>
        </w:r>
      </w:ins>
    </w:p>
    <w:p w14:paraId="3B5FA4B7" w14:textId="635457B9" w:rsidR="00566759" w:rsidRPr="00B43A3C" w:rsidRDefault="00566759" w:rsidP="00165840">
      <w:pPr>
        <w:pStyle w:val="ListParagraph"/>
        <w:numPr>
          <w:ilvl w:val="0"/>
          <w:numId w:val="174"/>
        </w:numPr>
      </w:pPr>
      <w:r w:rsidRPr="00B43A3C">
        <w:t>Verify that ENTADx cannot make change or delete BC4 and BC5.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ins w:id="654" w:author="Oh, Hakju (IntlCtr)" w:date="2017-08-23T15:38:00Z">
        <w:r w:rsidR="00A54848">
          <w:t xml:space="preserve"> (Fail, See #12)</w:t>
        </w:r>
      </w:ins>
    </w:p>
    <w:p w14:paraId="5F3ECABC" w14:textId="35B62D5F" w:rsidR="00566759" w:rsidRPr="00B43A3C" w:rsidRDefault="00566759" w:rsidP="00165840">
      <w:pPr>
        <w:pStyle w:val="ListParagraph"/>
        <w:numPr>
          <w:ilvl w:val="0"/>
          <w:numId w:val="174"/>
        </w:numPr>
      </w:pPr>
      <w:r w:rsidRPr="00B43A3C">
        <w:t>Verify that ENTADx cannot change and cannot delete BC0.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ins w:id="655" w:author="Oh, Hakju (IntlCtr)" w:date="2017-08-23T15:38:00Z">
        <w:r w:rsidR="00A54848">
          <w:t xml:space="preserve"> (Fail, See #12)</w:t>
        </w:r>
      </w:ins>
    </w:p>
    <w:p w14:paraId="06F4685D" w14:textId="77777777" w:rsidR="00566759" w:rsidRDefault="00566759" w:rsidP="00566759">
      <w:r>
        <w:t>Test assertions covered by this test case:</w:t>
      </w:r>
    </w:p>
    <w:p w14:paraId="695477FF" w14:textId="77777777" w:rsidR="00566759" w:rsidRPr="00B43A3C" w:rsidRDefault="00566759" w:rsidP="00165840">
      <w:pPr>
        <w:pStyle w:val="ListParagraph"/>
        <w:numPr>
          <w:ilvl w:val="0"/>
          <w:numId w:val="175"/>
        </w:numPr>
      </w:pPr>
      <w:r w:rsidRPr="00B43A3C">
        <w:t>The enterprise admin user can create a business context.</w:t>
      </w:r>
    </w:p>
    <w:p w14:paraId="688C6506" w14:textId="77777777" w:rsidR="00566759" w:rsidRPr="00B43A3C" w:rsidRDefault="00566759" w:rsidP="00165840">
      <w:pPr>
        <w:pStyle w:val="ListParagraph"/>
        <w:numPr>
          <w:ilvl w:val="0"/>
          <w:numId w:val="175"/>
        </w:numPr>
      </w:pPr>
      <w:r w:rsidRPr="00B43A3C">
        <w:t>Context categories and context schemes belonging to the enterprise tenant and those shared by enterprise tenants shall be selectable by admin users for specifying context values, and those private ones are not selectable.</w:t>
      </w:r>
    </w:p>
    <w:p w14:paraId="6D0C8CE4" w14:textId="77777777" w:rsidR="00566759" w:rsidRPr="00B43A3C" w:rsidRDefault="00566759" w:rsidP="00165840">
      <w:pPr>
        <w:pStyle w:val="ListParagraph"/>
        <w:numPr>
          <w:ilvl w:val="0"/>
          <w:numId w:val="175"/>
        </w:numPr>
      </w:pPr>
      <w:r w:rsidRPr="00B43A3C">
        <w:t>The enterprise admin user can edit a business context he created.</w:t>
      </w:r>
    </w:p>
    <w:p w14:paraId="1585EE62" w14:textId="77777777" w:rsidR="00566759" w:rsidRPr="00B43A3C" w:rsidRDefault="00566759" w:rsidP="00165840">
      <w:pPr>
        <w:pStyle w:val="ListParagraph"/>
        <w:numPr>
          <w:ilvl w:val="0"/>
          <w:numId w:val="175"/>
        </w:numPr>
      </w:pPr>
      <w:r w:rsidRPr="00B43A3C">
        <w:t>The enterprise admin user cannot see in the business context list, enterprise users’ private business context.</w:t>
      </w:r>
    </w:p>
    <w:p w14:paraId="4E16DA47" w14:textId="77777777" w:rsidR="00566759" w:rsidRPr="00B43A3C" w:rsidRDefault="00566759" w:rsidP="00165840">
      <w:pPr>
        <w:pStyle w:val="ListParagraph"/>
        <w:numPr>
          <w:ilvl w:val="0"/>
          <w:numId w:val="175"/>
        </w:numPr>
      </w:pPr>
      <w:r w:rsidRPr="00B43A3C">
        <w:t xml:space="preserve">The </w:t>
      </w:r>
      <w:r>
        <w:t>e</w:t>
      </w:r>
      <w:r w:rsidRPr="00B43A3C">
        <w:t>nterprise admin user can see in the business context list, enterprise users’ shared business context.</w:t>
      </w:r>
    </w:p>
    <w:p w14:paraId="5DC0A3DE" w14:textId="77777777" w:rsidR="00566759" w:rsidRPr="00B43A3C" w:rsidRDefault="00566759" w:rsidP="00165840">
      <w:pPr>
        <w:pStyle w:val="ListParagraph"/>
        <w:numPr>
          <w:ilvl w:val="0"/>
          <w:numId w:val="175"/>
        </w:numPr>
      </w:pPr>
      <w:r w:rsidRPr="00B43A3C">
        <w:t>The enterprise admin user can see the details of enterprise user’s shared business context.</w:t>
      </w:r>
    </w:p>
    <w:p w14:paraId="425B5FD4" w14:textId="77777777" w:rsidR="00566759" w:rsidRPr="00B43A3C" w:rsidRDefault="00566759" w:rsidP="00165840">
      <w:pPr>
        <w:pStyle w:val="ListParagraph"/>
        <w:numPr>
          <w:ilvl w:val="0"/>
          <w:numId w:val="175"/>
        </w:numPr>
      </w:pPr>
      <w:r w:rsidRPr="00B43A3C">
        <w:t>The enterprise admin user can see in the list business context in any status created by others in the enterprise tenant.</w:t>
      </w:r>
    </w:p>
    <w:p w14:paraId="46781C3C" w14:textId="77777777" w:rsidR="00566759" w:rsidRPr="00B43A3C" w:rsidRDefault="00566759" w:rsidP="00165840">
      <w:pPr>
        <w:pStyle w:val="ListParagraph"/>
        <w:numPr>
          <w:ilvl w:val="0"/>
          <w:numId w:val="175"/>
        </w:numPr>
      </w:pPr>
      <w:r w:rsidRPr="00B43A3C">
        <w:t>The enterprise admin user can see details of business context in any status created by others in the enterprise tenant.</w:t>
      </w:r>
    </w:p>
    <w:p w14:paraId="08E009EF" w14:textId="77777777" w:rsidR="00566759" w:rsidRPr="00B43A3C" w:rsidRDefault="00566759" w:rsidP="00165840">
      <w:pPr>
        <w:pStyle w:val="ListParagraph"/>
        <w:numPr>
          <w:ilvl w:val="0"/>
          <w:numId w:val="175"/>
        </w:numPr>
      </w:pPr>
      <w:r w:rsidRPr="00B43A3C">
        <w:t>The enterprise admin user can delete business context created by others in the enterprise tenant.</w:t>
      </w:r>
    </w:p>
    <w:p w14:paraId="15E9CB07"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end users.</w:t>
      </w:r>
    </w:p>
    <w:p w14:paraId="451E7DAC"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admins.</w:t>
      </w:r>
    </w:p>
    <w:p w14:paraId="3DC7F6D1" w14:textId="77777777" w:rsidR="00566759" w:rsidRPr="00B43A3C" w:rsidRDefault="00566759" w:rsidP="00165840">
      <w:pPr>
        <w:pStyle w:val="ListParagraph"/>
        <w:numPr>
          <w:ilvl w:val="0"/>
          <w:numId w:val="175"/>
        </w:numPr>
      </w:pPr>
      <w:r w:rsidRPr="00B43A3C">
        <w:t>The enterprise admin can share a business context created by himself or others in the enterprise tenant.</w:t>
      </w:r>
    </w:p>
    <w:p w14:paraId="3B5486C5"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enterprise end users.</w:t>
      </w:r>
    </w:p>
    <w:p w14:paraId="34C2FB0D" w14:textId="77777777" w:rsidR="00566759" w:rsidRPr="00B43A3C" w:rsidRDefault="00566759" w:rsidP="00165840">
      <w:pPr>
        <w:pStyle w:val="ListParagraph"/>
        <w:numPr>
          <w:ilvl w:val="0"/>
          <w:numId w:val="175"/>
        </w:numPr>
      </w:pPr>
      <w:r w:rsidRPr="00B43A3C">
        <w:lastRenderedPageBreak/>
        <w:t>The enterprise admin user can no longer change or delete a shared business context created by other enterprise admin.</w:t>
      </w:r>
    </w:p>
    <w:p w14:paraId="3725E024" w14:textId="28F77532" w:rsidR="00566759" w:rsidRDefault="00566759" w:rsidP="00566759">
      <w:pPr>
        <w:pStyle w:val="Heading2"/>
      </w:pPr>
      <w:r>
        <w:t>Enterprise admin user fails to create Business Context due to omitting name</w:t>
      </w:r>
      <w:ins w:id="656" w:author="Oh, Hakju (IntlCtr)" w:date="2017-08-23T15:38:00Z">
        <w:r w:rsidR="00A54848">
          <w:t xml:space="preserve"> (Pass)</w:t>
        </w:r>
      </w:ins>
    </w:p>
    <w:p w14:paraId="43148451" w14:textId="77777777" w:rsidR="00566759" w:rsidRPr="00E35B7D" w:rsidRDefault="00566759" w:rsidP="00566759">
      <w:r>
        <w:t>Requirement document reference: Section 3.2.2, 2.1.2</w:t>
      </w:r>
    </w:p>
    <w:p w14:paraId="0524FCF5" w14:textId="77777777" w:rsidR="00566759" w:rsidRPr="00C028A8" w:rsidRDefault="00566759" w:rsidP="00566759">
      <w:r w:rsidRPr="00C028A8">
        <w:t xml:space="preserve">Pre-condition: A user with the username, aEntUser1, already exists with </w:t>
      </w:r>
      <w:r>
        <w:t>Enterprise admin user</w:t>
      </w:r>
      <w:r w:rsidRPr="00C028A8">
        <w:t>.</w:t>
      </w:r>
    </w:p>
    <w:p w14:paraId="7708FB32" w14:textId="77777777" w:rsidR="00566759" w:rsidRPr="00C028A8" w:rsidRDefault="00566759" w:rsidP="00566759">
      <w:r w:rsidRPr="00C028A8">
        <w:t xml:space="preserve">Test Steps: </w:t>
      </w:r>
    </w:p>
    <w:p w14:paraId="2E99B636" w14:textId="77777777" w:rsidR="00566759" w:rsidRPr="00DB7023" w:rsidRDefault="00566759" w:rsidP="00165840">
      <w:pPr>
        <w:pStyle w:val="ListParagraph"/>
        <w:numPr>
          <w:ilvl w:val="0"/>
          <w:numId w:val="176"/>
        </w:numPr>
      </w:pPr>
      <w:r w:rsidRPr="00DB7023">
        <w:t xml:space="preserve">A user with the </w:t>
      </w:r>
      <w:r w:rsidRPr="00DB7023">
        <w:rPr>
          <w:noProof/>
        </w:rPr>
        <w:t xml:space="preserve">Enterprise tenant </w:t>
      </w:r>
      <w:r>
        <w:t xml:space="preserve">admin </w:t>
      </w:r>
      <w:r w:rsidRPr="00DB7023">
        <w:rPr>
          <w:noProof/>
        </w:rPr>
        <w:t>user role logs</w:t>
      </w:r>
      <w:r w:rsidRPr="00DB7023">
        <w:t xml:space="preserve"> </w:t>
      </w:r>
      <w:r w:rsidRPr="00DB7023">
        <w:rPr>
          <w:noProof/>
        </w:rPr>
        <w:t>in</w:t>
      </w:r>
      <w:r w:rsidRPr="00DB7023">
        <w:t>.</w:t>
      </w:r>
    </w:p>
    <w:p w14:paraId="59EFF1A2"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accesses the </w:t>
      </w:r>
      <w:r>
        <w:t>business context</w:t>
      </w:r>
      <w:r w:rsidRPr="00C028A8">
        <w:t xml:space="preserve"> management functionality.</w:t>
      </w:r>
    </w:p>
    <w:p w14:paraId="6515C0A5"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creates new </w:t>
      </w:r>
      <w:r>
        <w:t>business context</w:t>
      </w:r>
      <w:r w:rsidRPr="00C028A8">
        <w:t xml:space="preserve">, </w:t>
      </w:r>
      <w:r>
        <w:t>but omits the name.</w:t>
      </w:r>
    </w:p>
    <w:p w14:paraId="0E8C7042" w14:textId="77777777" w:rsidR="00566759" w:rsidRPr="005D4B28" w:rsidRDefault="00566759" w:rsidP="00165840">
      <w:pPr>
        <w:pStyle w:val="ListParagraph"/>
        <w:numPr>
          <w:ilvl w:val="0"/>
          <w:numId w:val="176"/>
        </w:numPr>
      </w:pPr>
      <w:r w:rsidRPr="005D4B28">
        <w:t xml:space="preserve">Verify that </w:t>
      </w:r>
      <w:r>
        <w:t>business context creation fails</w:t>
      </w:r>
      <w:r w:rsidRPr="005D4B28">
        <w:t>.</w:t>
      </w:r>
    </w:p>
    <w:p w14:paraId="3CBB402F" w14:textId="3857D748" w:rsidR="00566759" w:rsidRDefault="00566759" w:rsidP="00566759">
      <w:pPr>
        <w:pStyle w:val="Heading2"/>
      </w:pPr>
      <w:r>
        <w:t>Enterprise end user fails to edit Business Context due to omitting name</w:t>
      </w:r>
      <w:ins w:id="657" w:author="Oh, Hakju (IntlCtr)" w:date="2017-08-23T15:38:00Z">
        <w:r w:rsidR="00A54848">
          <w:t xml:space="preserve"> (Pass)</w:t>
        </w:r>
      </w:ins>
    </w:p>
    <w:p w14:paraId="769A2B5B" w14:textId="77777777" w:rsidR="00566759" w:rsidRPr="00E35B7D" w:rsidRDefault="00566759" w:rsidP="00566759">
      <w:r>
        <w:t>Requirement document reference: Section 3.2.2, 2.1.2</w:t>
      </w:r>
    </w:p>
    <w:p w14:paraId="137E2B90"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Business Context, aBizCtx, already exists</w:t>
      </w:r>
      <w:r w:rsidRPr="00C028A8">
        <w:t>.</w:t>
      </w:r>
    </w:p>
    <w:p w14:paraId="6A59DD32" w14:textId="77777777" w:rsidR="00566759" w:rsidRPr="00C028A8" w:rsidRDefault="00566759" w:rsidP="00566759">
      <w:r w:rsidRPr="00C028A8">
        <w:t xml:space="preserve">Test Steps: </w:t>
      </w:r>
    </w:p>
    <w:p w14:paraId="1487B59D" w14:textId="77777777" w:rsidR="00566759" w:rsidRPr="00C028A8" w:rsidRDefault="00566759" w:rsidP="00581A44">
      <w:pPr>
        <w:pStyle w:val="ListParagraph"/>
        <w:numPr>
          <w:ilvl w:val="0"/>
          <w:numId w:val="113"/>
        </w:numPr>
      </w:pPr>
      <w:r w:rsidRPr="00C028A8">
        <w:t xml:space="preserve">A user with the </w:t>
      </w:r>
      <w:r>
        <w:t xml:space="preserve">Enterprise end user </w:t>
      </w:r>
      <w:r w:rsidRPr="00C028A8">
        <w:t>role</w:t>
      </w:r>
      <w:r>
        <w:t>, aEntUser1,</w:t>
      </w:r>
      <w:r w:rsidRPr="00C028A8">
        <w:t xml:space="preserve"> logs in.</w:t>
      </w:r>
    </w:p>
    <w:p w14:paraId="354EF179" w14:textId="77777777" w:rsidR="00566759" w:rsidRPr="00C028A8" w:rsidRDefault="00566759" w:rsidP="00581A44">
      <w:pPr>
        <w:pStyle w:val="ListParagraph"/>
        <w:numPr>
          <w:ilvl w:val="0"/>
          <w:numId w:val="113"/>
        </w:numPr>
      </w:pPr>
      <w:r w:rsidRPr="00C028A8">
        <w:t xml:space="preserve">The Enterprise </w:t>
      </w:r>
      <w:r>
        <w:t xml:space="preserve">end </w:t>
      </w:r>
      <w:r w:rsidRPr="00C028A8">
        <w:t>user accesses the context category management functionality.</w:t>
      </w:r>
    </w:p>
    <w:p w14:paraId="30927398" w14:textId="77777777" w:rsidR="00566759" w:rsidRPr="00C028A8" w:rsidRDefault="00566759" w:rsidP="00581A44">
      <w:pPr>
        <w:pStyle w:val="ListParagraph"/>
        <w:numPr>
          <w:ilvl w:val="0"/>
          <w:numId w:val="113"/>
        </w:numPr>
      </w:pPr>
      <w:r w:rsidRPr="00C028A8">
        <w:t xml:space="preserve">The Enterprise </w:t>
      </w:r>
      <w:r>
        <w:t xml:space="preserve">end </w:t>
      </w:r>
      <w:r w:rsidRPr="00C028A8">
        <w:t xml:space="preserve">user </w:t>
      </w:r>
      <w:r>
        <w:t>removes the value for business context name</w:t>
      </w:r>
      <w:r w:rsidRPr="00C028A8">
        <w:t>.</w:t>
      </w:r>
    </w:p>
    <w:p w14:paraId="7D695061" w14:textId="77777777" w:rsidR="00566759" w:rsidRDefault="00566759" w:rsidP="00581A44">
      <w:pPr>
        <w:pStyle w:val="ListParagraph"/>
        <w:numPr>
          <w:ilvl w:val="0"/>
          <w:numId w:val="113"/>
        </w:numPr>
      </w:pPr>
      <w:r w:rsidRPr="00C028A8">
        <w:t xml:space="preserve">Verify that </w:t>
      </w:r>
      <w:r>
        <w:t xml:space="preserve">business context edits failed. </w:t>
      </w:r>
    </w:p>
    <w:p w14:paraId="4C3D81FD" w14:textId="77777777" w:rsidR="00566759" w:rsidRDefault="00566759" w:rsidP="00566759">
      <w:pPr>
        <w:pStyle w:val="Heading2"/>
      </w:pPr>
      <w:r>
        <w:t>Enterprise admin user authorized management of profile BODs</w:t>
      </w:r>
    </w:p>
    <w:p w14:paraId="6EB09E59" w14:textId="77777777" w:rsidR="00566759" w:rsidRDefault="00566759" w:rsidP="00566759">
      <w:r>
        <w:t>Pre-condition: At least two users, say ENTADX and ENTADy, with OAGi admin role and enterprise admin user role exists. Free profile BODs published by the OAGi tenant exist in the system. Private and shared OAGi tenant profile BODs exist in the system that are created by different OAGi developers and are in varying states, some of which are owned by ENTADX and ENTADy in their OAGi admin capacities. Private and shared enterprise tenants profile BODs exist in the system that are in varying states.</w:t>
      </w:r>
      <w:r w:rsidRPr="00AB184D">
        <w:t xml:space="preserve"> </w:t>
      </w:r>
      <w:r>
        <w:t>There are OAGi tenant’s published code lists. There are shared enterprise tenants’ code lists.</w:t>
      </w:r>
    </w:p>
    <w:p w14:paraId="08B7BB90" w14:textId="77777777" w:rsidR="00566759" w:rsidRPr="008A60A8" w:rsidRDefault="00566759" w:rsidP="00804081">
      <w:pPr>
        <w:pStyle w:val="ListParagraph"/>
        <w:numPr>
          <w:ilvl w:val="0"/>
          <w:numId w:val="165"/>
        </w:numPr>
      </w:pPr>
      <w:r w:rsidRPr="008A60A8">
        <w:t xml:space="preserve">An </w:t>
      </w:r>
      <w:r>
        <w:t>e</w:t>
      </w:r>
      <w:r w:rsidRPr="008A60A8">
        <w:t>nterprise admin user, ENTADX, logs into the system.</w:t>
      </w:r>
    </w:p>
    <w:p w14:paraId="0BA34747" w14:textId="13FECA4B" w:rsidR="00566759" w:rsidRPr="008A60A8" w:rsidRDefault="00566759" w:rsidP="00804081">
      <w:pPr>
        <w:pStyle w:val="ListParagraph"/>
        <w:numPr>
          <w:ilvl w:val="0"/>
          <w:numId w:val="165"/>
        </w:numPr>
      </w:pPr>
      <w:r w:rsidRPr="008A60A8">
        <w:t>The admin user creates new profile BODs and made some customizations, says PB0, PB1, and PB2. Verify that both business contexts that are owned by enterprise tenant and that are shared by OAGi tenant are selectable for associating with the profile BODs during the creation. Verify that enterprise tenants’ private business contexts are not selectable. (Assertion #</w:t>
      </w:r>
      <w:r w:rsidRPr="008A60A8">
        <w:fldChar w:fldCharType="begin"/>
      </w:r>
      <w:r w:rsidRPr="008A60A8">
        <w:instrText xml:space="preserve"> REF _Ref489715185 \w \h </w:instrText>
      </w:r>
      <w:r w:rsidRPr="008A60A8">
        <w:fldChar w:fldCharType="separate"/>
      </w:r>
      <w:r w:rsidRPr="008A60A8">
        <w:t>1</w:t>
      </w:r>
      <w:r w:rsidRPr="008A60A8">
        <w:fldChar w:fldCharType="end"/>
      </w:r>
      <w:ins w:id="658" w:author="Oh, Hakju (IntlCtr)" w:date="2017-08-23T16:01:00Z">
        <w:r w:rsidR="0049797E">
          <w:t xml:space="preserve"> (Pass)</w:t>
        </w:r>
      </w:ins>
      <w:r w:rsidRPr="008A60A8">
        <w:t>, #</w:t>
      </w:r>
      <w:r w:rsidRPr="008A60A8">
        <w:fldChar w:fldCharType="begin"/>
      </w:r>
      <w:r w:rsidRPr="008A60A8">
        <w:instrText xml:space="preserve"> REF _Ref489715192 \w \h </w:instrText>
      </w:r>
      <w:r w:rsidRPr="008A60A8">
        <w:fldChar w:fldCharType="separate"/>
      </w:r>
      <w:r w:rsidRPr="008A60A8">
        <w:t>2</w:t>
      </w:r>
      <w:r w:rsidRPr="008A60A8">
        <w:fldChar w:fldCharType="end"/>
      </w:r>
      <w:ins w:id="659" w:author="Oh, Hakju (IntlCtr)" w:date="2017-08-23T16:01:00Z">
        <w:r w:rsidR="00830E57">
          <w:t xml:space="preserve"> (Fail. Unshared business contexts</w:t>
        </w:r>
      </w:ins>
      <w:ins w:id="660" w:author="Oh, Hakju (IntlCtr)" w:date="2017-08-23T16:04:00Z">
        <w:r w:rsidR="00830E57">
          <w:t xml:space="preserve"> can</w:t>
        </w:r>
      </w:ins>
      <w:ins w:id="661" w:author="Oh, Hakju (IntlCtr)" w:date="2017-08-23T16:01:00Z">
        <w:r w:rsidR="00830E57">
          <w:t xml:space="preserve"> select.)</w:t>
        </w:r>
      </w:ins>
      <w:r w:rsidRPr="008A60A8">
        <w:t xml:space="preserve">) </w:t>
      </w:r>
    </w:p>
    <w:p w14:paraId="11F2189B" w14:textId="161F0512" w:rsidR="00566759" w:rsidRPr="00B12D23" w:rsidRDefault="00566759" w:rsidP="00804081">
      <w:pPr>
        <w:pStyle w:val="ListParagraph"/>
        <w:numPr>
          <w:ilvl w:val="0"/>
          <w:numId w:val="165"/>
        </w:numPr>
      </w:pPr>
      <w:r w:rsidRPr="00B12D23">
        <w:lastRenderedPageBreak/>
        <w:t>ENTADX edits PB1. (Assertion #</w:t>
      </w:r>
      <w:r w:rsidRPr="00B12D23">
        <w:fldChar w:fldCharType="begin"/>
      </w:r>
      <w:r w:rsidRPr="00B12D23">
        <w:instrText xml:space="preserve"> REF _Ref489715202 \w \h </w:instrText>
      </w:r>
      <w:r w:rsidRPr="00B12D23">
        <w:fldChar w:fldCharType="separate"/>
      </w:r>
      <w:r w:rsidRPr="00B12D23">
        <w:t>3</w:t>
      </w:r>
      <w:r w:rsidRPr="00B12D23">
        <w:fldChar w:fldCharType="end"/>
      </w:r>
      <w:r w:rsidRPr="00B12D23">
        <w:t>)</w:t>
      </w:r>
      <w:ins w:id="662" w:author="Oh, Hakju (IntlCtr)" w:date="2017-08-23T16:01:00Z">
        <w:r w:rsidR="00830E57">
          <w:t xml:space="preserve"> (Pass)</w:t>
        </w:r>
      </w:ins>
    </w:p>
    <w:p w14:paraId="0FA6B36D" w14:textId="3F123777" w:rsidR="00566759" w:rsidRPr="00B12D23" w:rsidRDefault="00566759" w:rsidP="00804081">
      <w:pPr>
        <w:pStyle w:val="ListParagraph"/>
        <w:numPr>
          <w:ilvl w:val="0"/>
          <w:numId w:val="165"/>
        </w:numPr>
      </w:pPr>
      <w:r w:rsidRPr="00B12D23">
        <w:t>ENTADX advances PB1 to the Candidate state. (Assertion #</w:t>
      </w:r>
      <w:r w:rsidRPr="00B12D23">
        <w:fldChar w:fldCharType="begin"/>
      </w:r>
      <w:r w:rsidRPr="00B12D23">
        <w:instrText xml:space="preserve"> REF _Ref489715213 \w \h </w:instrText>
      </w:r>
      <w:r w:rsidRPr="00B12D23">
        <w:fldChar w:fldCharType="separate"/>
      </w:r>
      <w:r w:rsidRPr="00B12D23">
        <w:t>4</w:t>
      </w:r>
      <w:r w:rsidRPr="00B12D23">
        <w:fldChar w:fldCharType="end"/>
      </w:r>
      <w:r w:rsidRPr="00B12D23">
        <w:t>)</w:t>
      </w:r>
      <w:ins w:id="663" w:author="Oh, Hakju (IntlCtr)" w:date="2017-08-23T16:01:00Z">
        <w:r w:rsidR="00830E57">
          <w:t xml:space="preserve"> (Pass)</w:t>
        </w:r>
      </w:ins>
    </w:p>
    <w:p w14:paraId="093E0A28" w14:textId="38E6A55A" w:rsidR="00566759" w:rsidRPr="00B12D23" w:rsidRDefault="00566759" w:rsidP="00804081">
      <w:pPr>
        <w:pStyle w:val="ListParagraph"/>
        <w:numPr>
          <w:ilvl w:val="0"/>
          <w:numId w:val="165"/>
        </w:numPr>
      </w:pPr>
      <w:r w:rsidRPr="00B12D23">
        <w:t>Verify that ENTADX cannot edit PB1. (Assertion #</w:t>
      </w:r>
      <w:r w:rsidRPr="00B12D23">
        <w:fldChar w:fldCharType="begin"/>
      </w:r>
      <w:r w:rsidRPr="00B12D23">
        <w:instrText xml:space="preserve"> REF _Ref489715220 \w \h </w:instrText>
      </w:r>
      <w:r w:rsidRPr="00B12D23">
        <w:fldChar w:fldCharType="separate"/>
      </w:r>
      <w:r w:rsidRPr="00B12D23">
        <w:t>5</w:t>
      </w:r>
      <w:r w:rsidRPr="00B12D23">
        <w:fldChar w:fldCharType="end"/>
      </w:r>
      <w:r w:rsidRPr="00B12D23">
        <w:t>)</w:t>
      </w:r>
      <w:ins w:id="664" w:author="Oh, Hakju (IntlCtr)" w:date="2017-08-23T16:01:00Z">
        <w:r w:rsidR="00830E57">
          <w:t xml:space="preserve"> (Pass)</w:t>
        </w:r>
      </w:ins>
    </w:p>
    <w:p w14:paraId="2C1864CB" w14:textId="03622E5D" w:rsidR="00566759" w:rsidRPr="00B12D23" w:rsidRDefault="00566759" w:rsidP="00804081">
      <w:pPr>
        <w:pStyle w:val="ListParagraph"/>
        <w:numPr>
          <w:ilvl w:val="0"/>
          <w:numId w:val="165"/>
        </w:numPr>
      </w:pPr>
      <w:r w:rsidRPr="00B12D23">
        <w:t>ENTADX moves PB1 back to the Editing state. (Assertion #</w:t>
      </w:r>
      <w:r w:rsidRPr="00B12D23">
        <w:fldChar w:fldCharType="begin"/>
      </w:r>
      <w:r w:rsidRPr="00B12D23">
        <w:instrText xml:space="preserve"> REF _Ref489715230 \w \h </w:instrText>
      </w:r>
      <w:r w:rsidRPr="00B12D23">
        <w:fldChar w:fldCharType="separate"/>
      </w:r>
      <w:r w:rsidRPr="00B12D23">
        <w:t>6</w:t>
      </w:r>
      <w:r w:rsidRPr="00B12D23">
        <w:fldChar w:fldCharType="end"/>
      </w:r>
      <w:r w:rsidRPr="00B12D23">
        <w:t>)</w:t>
      </w:r>
      <w:ins w:id="665" w:author="Oh, Hakju (IntlCtr)" w:date="2017-08-23T16:02:00Z">
        <w:r w:rsidR="00830E57">
          <w:t xml:space="preserve"> (Pass)</w:t>
        </w:r>
      </w:ins>
    </w:p>
    <w:p w14:paraId="3EDF856E" w14:textId="68994FE5" w:rsidR="00566759" w:rsidRPr="00B12D23" w:rsidRDefault="00566759" w:rsidP="00804081">
      <w:pPr>
        <w:pStyle w:val="ListParagraph"/>
        <w:numPr>
          <w:ilvl w:val="0"/>
          <w:numId w:val="165"/>
        </w:numPr>
      </w:pPr>
      <w:r w:rsidRPr="00B12D23">
        <w:t>ENTADX deletes PB1. (Assertion #</w:t>
      </w:r>
      <w:r w:rsidRPr="00B12D23">
        <w:fldChar w:fldCharType="begin"/>
      </w:r>
      <w:r w:rsidRPr="00B12D23">
        <w:instrText xml:space="preserve"> REF _Ref489715236 \w \h </w:instrText>
      </w:r>
      <w:r w:rsidRPr="00B12D23">
        <w:fldChar w:fldCharType="separate"/>
      </w:r>
      <w:r w:rsidRPr="00B12D23">
        <w:t>7</w:t>
      </w:r>
      <w:r w:rsidRPr="00B12D23">
        <w:fldChar w:fldCharType="end"/>
      </w:r>
      <w:r w:rsidRPr="00B12D23">
        <w:t>)</w:t>
      </w:r>
      <w:ins w:id="666" w:author="Oh, Hakju (IntlCtr)" w:date="2017-08-23T16:02:00Z">
        <w:r w:rsidR="00830E57">
          <w:t xml:space="preserve"> (Pass)</w:t>
        </w:r>
      </w:ins>
    </w:p>
    <w:p w14:paraId="200EA3F4" w14:textId="5C9AE12D" w:rsidR="00566759" w:rsidRPr="00B12D23" w:rsidRDefault="00566759" w:rsidP="00804081">
      <w:pPr>
        <w:pStyle w:val="ListParagraph"/>
        <w:numPr>
          <w:ilvl w:val="0"/>
          <w:numId w:val="165"/>
        </w:numPr>
      </w:pPr>
      <w:r w:rsidRPr="00B12D23">
        <w:t>ENTADX advances PB0 to the Candidate and then Published state. (Assertion #</w:t>
      </w:r>
      <w:r w:rsidRPr="00B12D23">
        <w:fldChar w:fldCharType="begin"/>
      </w:r>
      <w:r w:rsidRPr="00B12D23">
        <w:instrText xml:space="preserve"> REF _Ref489715241 \w \h </w:instrText>
      </w:r>
      <w:r w:rsidRPr="00B12D23">
        <w:fldChar w:fldCharType="separate"/>
      </w:r>
      <w:r w:rsidRPr="00B12D23">
        <w:t>8</w:t>
      </w:r>
      <w:r w:rsidRPr="00B12D23">
        <w:fldChar w:fldCharType="end"/>
      </w:r>
      <w:r w:rsidRPr="00B12D23">
        <w:t>)</w:t>
      </w:r>
      <w:ins w:id="667" w:author="Oh, Hakju (IntlCtr)" w:date="2017-08-23T16:02:00Z">
        <w:r w:rsidR="00830E57">
          <w:t xml:space="preserve"> (Pass)</w:t>
        </w:r>
      </w:ins>
    </w:p>
    <w:p w14:paraId="6CB49D0E" w14:textId="3CBD6526" w:rsidR="00566759" w:rsidRPr="00B12D23" w:rsidRDefault="00566759" w:rsidP="00804081">
      <w:pPr>
        <w:pStyle w:val="ListParagraph"/>
        <w:numPr>
          <w:ilvl w:val="0"/>
          <w:numId w:val="165"/>
        </w:numPr>
      </w:pPr>
      <w:r w:rsidRPr="00B12D23">
        <w:t>Verify that ENTADX cannot edit or delete PB0. (Assertion #</w:t>
      </w:r>
      <w:r w:rsidRPr="00B12D23">
        <w:fldChar w:fldCharType="begin"/>
      </w:r>
      <w:r w:rsidRPr="00B12D23">
        <w:instrText xml:space="preserve"> REF _Ref489715252 \w \h </w:instrText>
      </w:r>
      <w:r w:rsidRPr="00B12D23">
        <w:fldChar w:fldCharType="separate"/>
      </w:r>
      <w:r w:rsidRPr="00B12D23">
        <w:t>9</w:t>
      </w:r>
      <w:r w:rsidRPr="00B12D23">
        <w:fldChar w:fldCharType="end"/>
      </w:r>
      <w:r w:rsidRPr="00B12D23">
        <w:t>)</w:t>
      </w:r>
      <w:ins w:id="668" w:author="Oh, Hakju (IntlCtr)" w:date="2017-08-23T16:03:00Z">
        <w:r w:rsidR="00830E57">
          <w:t xml:space="preserve"> (Pass)</w:t>
        </w:r>
      </w:ins>
    </w:p>
    <w:p w14:paraId="67FA24FC" w14:textId="48DE2890" w:rsidR="00566759" w:rsidRPr="00B12D23" w:rsidRDefault="00566759" w:rsidP="00804081">
      <w:pPr>
        <w:pStyle w:val="ListParagraph"/>
        <w:numPr>
          <w:ilvl w:val="0"/>
          <w:numId w:val="165"/>
        </w:numPr>
      </w:pPr>
      <w:r w:rsidRPr="00B12D23">
        <w:t>ENTADX deletes PB2. (Assertion #</w:t>
      </w:r>
      <w:r w:rsidRPr="00B12D23">
        <w:fldChar w:fldCharType="begin"/>
      </w:r>
      <w:r w:rsidRPr="00B12D23">
        <w:instrText xml:space="preserve"> REF _Ref489715258 \w \h </w:instrText>
      </w:r>
      <w:r w:rsidRPr="00B12D23">
        <w:fldChar w:fldCharType="separate"/>
      </w:r>
      <w:r w:rsidRPr="00B12D23">
        <w:t>10</w:t>
      </w:r>
      <w:r w:rsidRPr="00B12D23">
        <w:fldChar w:fldCharType="end"/>
      </w:r>
      <w:r w:rsidRPr="00B12D23">
        <w:t>)</w:t>
      </w:r>
      <w:ins w:id="669" w:author="Oh, Hakju (IntlCtr)" w:date="2017-08-23T16:03:00Z">
        <w:r w:rsidR="00830E57">
          <w:t xml:space="preserve"> (Pass)</w:t>
        </w:r>
      </w:ins>
    </w:p>
    <w:p w14:paraId="0269BDFA" w14:textId="77777777" w:rsidR="00566759" w:rsidRPr="00B12D23" w:rsidRDefault="00566759" w:rsidP="00804081">
      <w:pPr>
        <w:pStyle w:val="ListParagraph"/>
        <w:numPr>
          <w:ilvl w:val="0"/>
          <w:numId w:val="165"/>
        </w:numPr>
      </w:pPr>
      <w:r w:rsidRPr="00B12D23">
        <w:t>ENTADX creates PB4 and leave it in the Editing state, PB5 and advances it to the Candidate state, and PB6, PB7, and PB8 then advances them to the Published state.</w:t>
      </w:r>
    </w:p>
    <w:p w14:paraId="2DA9DEE9" w14:textId="30A3624F" w:rsidR="00566759" w:rsidRPr="00B12D23" w:rsidRDefault="00566759" w:rsidP="00804081">
      <w:pPr>
        <w:pStyle w:val="ListParagraph"/>
        <w:numPr>
          <w:ilvl w:val="0"/>
          <w:numId w:val="165"/>
        </w:numPr>
      </w:pPr>
      <w:r w:rsidRPr="00B12D23">
        <w:t>ENTADX shares PB0.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ins w:id="670" w:author="Oh, Hakju (IntlCtr)" w:date="2017-08-23T16:04:00Z">
        <w:r w:rsidR="00830E57">
          <w:t xml:space="preserve"> (Pass)</w:t>
        </w:r>
      </w:ins>
    </w:p>
    <w:p w14:paraId="68D9683C" w14:textId="06FF39FC" w:rsidR="00566759" w:rsidRPr="00B12D23" w:rsidRDefault="00566759" w:rsidP="00804081">
      <w:pPr>
        <w:pStyle w:val="ListParagraph"/>
        <w:numPr>
          <w:ilvl w:val="0"/>
          <w:numId w:val="165"/>
        </w:numPr>
      </w:pPr>
      <w:r w:rsidRPr="00B12D23">
        <w:t>Verify that ENTADX cannot share PB4 and PB5.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ins w:id="671" w:author="Oh, Hakju (IntlCtr)" w:date="2017-08-23T16:04:00Z">
        <w:r w:rsidR="00830E57">
          <w:t xml:space="preserve"> (Pass)</w:t>
        </w:r>
      </w:ins>
    </w:p>
    <w:p w14:paraId="7780C399" w14:textId="77777777" w:rsidR="00566759" w:rsidRPr="00B12D23" w:rsidRDefault="00566759" w:rsidP="00804081">
      <w:pPr>
        <w:pStyle w:val="ListParagraph"/>
        <w:numPr>
          <w:ilvl w:val="0"/>
          <w:numId w:val="165"/>
        </w:numPr>
      </w:pPr>
      <w:r w:rsidRPr="00B12D23">
        <w:t>ENTADX logs out.</w:t>
      </w:r>
    </w:p>
    <w:p w14:paraId="21DCC3D0" w14:textId="77777777" w:rsidR="00566759" w:rsidRPr="00B12D23" w:rsidRDefault="00566759" w:rsidP="00804081">
      <w:pPr>
        <w:pStyle w:val="ListParagraph"/>
        <w:numPr>
          <w:ilvl w:val="0"/>
          <w:numId w:val="165"/>
        </w:numPr>
      </w:pPr>
      <w:r w:rsidRPr="00B12D23">
        <w:t>ENTADy logs in.</w:t>
      </w:r>
    </w:p>
    <w:p w14:paraId="2D50C686" w14:textId="10EA5FB9" w:rsidR="00566759" w:rsidRPr="00B12D23" w:rsidRDefault="00566759" w:rsidP="00804081">
      <w:pPr>
        <w:pStyle w:val="ListParagraph"/>
        <w:numPr>
          <w:ilvl w:val="0"/>
          <w:numId w:val="165"/>
        </w:numPr>
      </w:pPr>
      <w:r w:rsidRPr="00B12D23">
        <w:t>ENTADy shares PB7.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ins w:id="672" w:author="Oh, Hakju (IntlCtr)" w:date="2017-08-23T16:06:00Z">
        <w:r w:rsidR="0065559C">
          <w:t xml:space="preserve"> (Fail)</w:t>
        </w:r>
      </w:ins>
    </w:p>
    <w:p w14:paraId="0EDCD2DB" w14:textId="0A66F1B6" w:rsidR="00566759" w:rsidRPr="00B12D23" w:rsidRDefault="00566759" w:rsidP="00804081">
      <w:pPr>
        <w:pStyle w:val="ListParagraph"/>
        <w:numPr>
          <w:ilvl w:val="0"/>
          <w:numId w:val="165"/>
        </w:numPr>
      </w:pPr>
      <w:r w:rsidRPr="00B12D23">
        <w:t>ENTADy cannot share PB4 and PB5.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ins w:id="673" w:author="Oh, Hakju (IntlCtr)" w:date="2017-08-23T16:06:00Z">
        <w:r w:rsidR="0065559C">
          <w:t xml:space="preserve"> (Pass)</w:t>
        </w:r>
      </w:ins>
    </w:p>
    <w:p w14:paraId="4891DCAC" w14:textId="77777777" w:rsidR="00566759" w:rsidRPr="00B12D23" w:rsidRDefault="00566759" w:rsidP="00804081">
      <w:pPr>
        <w:pStyle w:val="ListParagraph"/>
        <w:numPr>
          <w:ilvl w:val="0"/>
          <w:numId w:val="165"/>
        </w:numPr>
      </w:pPr>
      <w:r w:rsidRPr="00B12D23">
        <w:t>ENTADy goes to the profile BOD list page.</w:t>
      </w:r>
    </w:p>
    <w:p w14:paraId="1ECB8668" w14:textId="1F5FFFA4" w:rsidR="00566759" w:rsidRPr="00B12D23" w:rsidRDefault="00566759" w:rsidP="00804081">
      <w:pPr>
        <w:pStyle w:val="ListParagraph"/>
        <w:numPr>
          <w:ilvl w:val="0"/>
          <w:numId w:val="165"/>
        </w:numPr>
      </w:pPr>
      <w:r w:rsidRPr="00B12D23">
        <w:t>Verify that enterprise users’ private profile BODs are not visible to ENTADy in the list including those owned by ENTADy in the enterprise user capacity. (Assertion #</w:t>
      </w:r>
      <w:r w:rsidRPr="00B12D23">
        <w:fldChar w:fldCharType="begin"/>
      </w:r>
      <w:r w:rsidRPr="00B12D23">
        <w:instrText xml:space="preserve"> REF _Ref489717633 \w \h </w:instrText>
      </w:r>
      <w:r w:rsidRPr="00B12D23">
        <w:fldChar w:fldCharType="separate"/>
      </w:r>
      <w:r w:rsidRPr="00B12D23">
        <w:t>15</w:t>
      </w:r>
      <w:r w:rsidRPr="00B12D23">
        <w:fldChar w:fldCharType="end"/>
      </w:r>
      <w:r w:rsidRPr="00B12D23">
        <w:t>)</w:t>
      </w:r>
      <w:ins w:id="674" w:author="Oh, Hakju (IntlCtr)" w:date="2017-08-23T16:12:00Z">
        <w:r w:rsidR="00F32E2F">
          <w:t xml:space="preserve"> (Fail. Every profile BODs shows up on the page.)</w:t>
        </w:r>
      </w:ins>
    </w:p>
    <w:p w14:paraId="00F0080C" w14:textId="0DED8322" w:rsidR="00566759" w:rsidRPr="00B12D23" w:rsidRDefault="00566759" w:rsidP="00804081">
      <w:pPr>
        <w:pStyle w:val="ListParagraph"/>
        <w:numPr>
          <w:ilvl w:val="0"/>
          <w:numId w:val="165"/>
        </w:numPr>
      </w:pPr>
      <w:r w:rsidRPr="00B12D23">
        <w:t>Verify that enterprise users’ shared profile BODs are visible to ENTADy in the list. (Assertion #</w:t>
      </w:r>
      <w:r w:rsidRPr="00B12D23">
        <w:fldChar w:fldCharType="begin"/>
      </w:r>
      <w:r w:rsidRPr="00B12D23">
        <w:instrText xml:space="preserve"> REF _Ref489771926 \w \h </w:instrText>
      </w:r>
      <w:r w:rsidRPr="00B12D23">
        <w:fldChar w:fldCharType="separate"/>
      </w:r>
      <w:r w:rsidRPr="00B12D23">
        <w:t>16</w:t>
      </w:r>
      <w:r w:rsidRPr="00B12D23">
        <w:fldChar w:fldCharType="end"/>
      </w:r>
      <w:r w:rsidRPr="00B12D23">
        <w:t>)</w:t>
      </w:r>
      <w:ins w:id="675" w:author="Oh, Hakju (IntlCtr)" w:date="2017-08-23T16:12:00Z">
        <w:r w:rsidR="00F32E2F">
          <w:t xml:space="preserve"> (Fail. Not sure whether this functionality is implemented correctly.)</w:t>
        </w:r>
      </w:ins>
    </w:p>
    <w:p w14:paraId="137153AF" w14:textId="2685F2AD" w:rsidR="00566759" w:rsidRPr="00B12D23" w:rsidRDefault="00566759" w:rsidP="00804081">
      <w:pPr>
        <w:pStyle w:val="ListParagraph"/>
        <w:numPr>
          <w:ilvl w:val="0"/>
          <w:numId w:val="165"/>
        </w:numPr>
      </w:pPr>
      <w:r w:rsidRPr="00B12D23">
        <w:t>Verify that PB0, PB3, PB4, PB5, PB6, PB7 are in the list. (Assertion #</w:t>
      </w:r>
      <w:r w:rsidRPr="00B12D23">
        <w:fldChar w:fldCharType="begin"/>
      </w:r>
      <w:r w:rsidRPr="00B12D23">
        <w:instrText xml:space="preserve"> REF _Ref489772259 \w \h </w:instrText>
      </w:r>
      <w:r w:rsidRPr="00B12D23">
        <w:fldChar w:fldCharType="separate"/>
      </w:r>
      <w:r w:rsidRPr="00B12D23">
        <w:t>17</w:t>
      </w:r>
      <w:r w:rsidRPr="00B12D23">
        <w:fldChar w:fldCharType="end"/>
      </w:r>
      <w:r w:rsidRPr="00B12D23">
        <w:t>)</w:t>
      </w:r>
      <w:ins w:id="676" w:author="Oh, Hakju (IntlCtr)" w:date="2017-08-23T16:12:00Z">
        <w:r w:rsidR="00F32E2F">
          <w:t xml:space="preserve"> (</w:t>
        </w:r>
      </w:ins>
      <w:ins w:id="677" w:author="Oh, Hakju (IntlCtr)" w:date="2017-08-23T16:13:00Z">
        <w:r w:rsidR="00F32E2F">
          <w:t>Pass)</w:t>
        </w:r>
      </w:ins>
    </w:p>
    <w:p w14:paraId="7DA41133" w14:textId="4116026C" w:rsidR="00566759" w:rsidRPr="00B12D23" w:rsidRDefault="00566759" w:rsidP="00804081">
      <w:pPr>
        <w:pStyle w:val="ListParagraph"/>
        <w:numPr>
          <w:ilvl w:val="0"/>
          <w:numId w:val="165"/>
        </w:numPr>
      </w:pPr>
      <w:r w:rsidRPr="00B12D23">
        <w:t>Verify that ENTADy can see the details of at least one of those visible enterprise users’ shared profile BODs but cannot make any change. Verify that ENTADy cannot drill down to make change to the associated business context and context categories or see and edit the whole context scheme (the user should be able to see the context scheme values used in the business context). (Assertion #</w:t>
      </w:r>
      <w:r w:rsidRPr="00B12D23">
        <w:fldChar w:fldCharType="begin"/>
      </w:r>
      <w:r w:rsidRPr="00B12D23">
        <w:instrText xml:space="preserve"> REF _Ref489772356 \w \h </w:instrText>
      </w:r>
      <w:r w:rsidRPr="00B12D23">
        <w:fldChar w:fldCharType="separate"/>
      </w:r>
      <w:r w:rsidRPr="00B12D23">
        <w:t>18</w:t>
      </w:r>
      <w:r w:rsidRPr="00B12D23">
        <w:fldChar w:fldCharType="end"/>
      </w:r>
      <w:r w:rsidRPr="00B12D23">
        <w:t>)</w:t>
      </w:r>
      <w:ins w:id="678" w:author="Oh, Hakju (IntlCtr)" w:date="2017-08-23T16:14:00Z">
        <w:r w:rsidR="00F32E2F">
          <w:t xml:space="preserve"> (Fail. Admin users can make a change of context categories, context schemes, and business contexts of which associated with those profile BODs.)</w:t>
        </w:r>
      </w:ins>
    </w:p>
    <w:p w14:paraId="1A34D8D0" w14:textId="0467B4FE" w:rsidR="00566759" w:rsidRPr="00D00BD7" w:rsidRDefault="00566759" w:rsidP="00804081">
      <w:pPr>
        <w:pStyle w:val="ListParagraph"/>
        <w:numPr>
          <w:ilvl w:val="0"/>
          <w:numId w:val="165"/>
        </w:numPr>
      </w:pPr>
      <w:r w:rsidRPr="00D00BD7">
        <w:t xml:space="preserve">Verify that ENTADy can see the details of PB8 but cannot make any change (because it is published even though it is owned by the admin </w:t>
      </w:r>
      <w:r>
        <w:t>user</w:t>
      </w:r>
      <w:r w:rsidRPr="00D00BD7">
        <w:t>). (Assertion #</w:t>
      </w:r>
      <w:r w:rsidRPr="00D00BD7">
        <w:fldChar w:fldCharType="begin"/>
      </w:r>
      <w:r w:rsidRPr="00D00BD7">
        <w:instrText xml:space="preserve"> REF _Ref489772452 \w \h </w:instrText>
      </w:r>
      <w:r w:rsidRPr="00D00BD7">
        <w:fldChar w:fldCharType="separate"/>
      </w:r>
      <w:r w:rsidRPr="00D00BD7">
        <w:t>19</w:t>
      </w:r>
      <w:r w:rsidRPr="00D00BD7">
        <w:fldChar w:fldCharType="end"/>
      </w:r>
      <w:r w:rsidRPr="00D00BD7">
        <w:t>)</w:t>
      </w:r>
      <w:ins w:id="679" w:author="Oh, Hakju (IntlCtr)" w:date="2017-08-23T16:16:00Z">
        <w:r w:rsidR="00F32E2F">
          <w:t xml:space="preserve"> (Pass)</w:t>
        </w:r>
      </w:ins>
    </w:p>
    <w:p w14:paraId="786E686B" w14:textId="199719E4" w:rsidR="00566759" w:rsidRPr="00D00BD7" w:rsidRDefault="00566759" w:rsidP="00804081">
      <w:pPr>
        <w:pStyle w:val="ListParagraph"/>
        <w:numPr>
          <w:ilvl w:val="0"/>
          <w:numId w:val="165"/>
        </w:numPr>
      </w:pPr>
      <w:r w:rsidRPr="00D00BD7">
        <w:t xml:space="preserve">Verify that ENTADy cannot see, edit the detail, nor change state and ownership of PB4 (which is still in the Editing state and owned by the admin </w:t>
      </w:r>
      <w:r>
        <w:t>user</w:t>
      </w:r>
      <w:r w:rsidRPr="00D00BD7">
        <w:t>). (Assertion #</w:t>
      </w:r>
      <w:r w:rsidRPr="00D00BD7">
        <w:fldChar w:fldCharType="begin"/>
      </w:r>
      <w:r w:rsidRPr="00D00BD7">
        <w:instrText xml:space="preserve"> REF _Ref489773267 \w \h </w:instrText>
      </w:r>
      <w:r w:rsidRPr="00D00BD7">
        <w:fldChar w:fldCharType="separate"/>
      </w:r>
      <w:r w:rsidRPr="00D00BD7">
        <w:t>20</w:t>
      </w:r>
      <w:r w:rsidRPr="00D00BD7">
        <w:fldChar w:fldCharType="end"/>
      </w:r>
      <w:r w:rsidRPr="00D00BD7">
        <w:t>)</w:t>
      </w:r>
      <w:ins w:id="680" w:author="Oh, Hakju (IntlCtr)" w:date="2017-08-23T16:16:00Z">
        <w:r w:rsidR="00F32E2F">
          <w:t xml:space="preserve"> (Pass)</w:t>
        </w:r>
      </w:ins>
    </w:p>
    <w:p w14:paraId="3EA8CE4D" w14:textId="54C8FA59" w:rsidR="00566759" w:rsidRPr="00D00BD7" w:rsidRDefault="00566759" w:rsidP="00804081">
      <w:pPr>
        <w:pStyle w:val="ListParagraph"/>
        <w:numPr>
          <w:ilvl w:val="0"/>
          <w:numId w:val="165"/>
        </w:numPr>
      </w:pPr>
      <w:r w:rsidRPr="00D00BD7">
        <w:t>Verify that ENTADy can see the detail of PB5 (which is in the Candidate state) but cannot make any change. (Assertion #</w:t>
      </w:r>
      <w:r w:rsidRPr="00D00BD7">
        <w:fldChar w:fldCharType="begin"/>
      </w:r>
      <w:r w:rsidRPr="00D00BD7">
        <w:instrText xml:space="preserve"> REF _Ref489773823 \w \h </w:instrText>
      </w:r>
      <w:r w:rsidRPr="00D00BD7">
        <w:fldChar w:fldCharType="separate"/>
      </w:r>
      <w:r w:rsidRPr="00D00BD7">
        <w:t>21</w:t>
      </w:r>
      <w:r w:rsidRPr="00D00BD7">
        <w:fldChar w:fldCharType="end"/>
      </w:r>
      <w:r w:rsidRPr="00D00BD7">
        <w:t>)</w:t>
      </w:r>
      <w:ins w:id="681" w:author="Oh, Hakju (IntlCtr)" w:date="2017-08-23T16:16:00Z">
        <w:r w:rsidR="00F32E2F">
          <w:t xml:space="preserve"> (Pass)</w:t>
        </w:r>
      </w:ins>
    </w:p>
    <w:p w14:paraId="6CFF3C82" w14:textId="77777777" w:rsidR="00566759" w:rsidRPr="00D00BD7" w:rsidRDefault="00566759" w:rsidP="00804081">
      <w:pPr>
        <w:pStyle w:val="ListParagraph"/>
        <w:numPr>
          <w:ilvl w:val="0"/>
          <w:numId w:val="165"/>
        </w:numPr>
      </w:pPr>
      <w:r w:rsidRPr="00D00BD7">
        <w:t>ENTADy logs out.</w:t>
      </w:r>
    </w:p>
    <w:p w14:paraId="16C12D95" w14:textId="77777777" w:rsidR="00566759" w:rsidRPr="00D00BD7" w:rsidRDefault="00566759" w:rsidP="00804081">
      <w:pPr>
        <w:pStyle w:val="ListParagraph"/>
        <w:numPr>
          <w:ilvl w:val="0"/>
          <w:numId w:val="165"/>
        </w:numPr>
      </w:pPr>
      <w:r w:rsidRPr="00D00BD7">
        <w:t>A user, ENTU1, logs in as an enterprise end user.</w:t>
      </w:r>
    </w:p>
    <w:p w14:paraId="0BFE6567" w14:textId="77777777" w:rsidR="00566759" w:rsidRPr="00D00BD7" w:rsidRDefault="00566759" w:rsidP="00804081">
      <w:pPr>
        <w:pStyle w:val="ListParagraph"/>
        <w:numPr>
          <w:ilvl w:val="0"/>
          <w:numId w:val="165"/>
        </w:numPr>
      </w:pPr>
      <w:r w:rsidRPr="00D00BD7">
        <w:t>ENTU1creates PB9, PB10, and PB11 and move PB10 to the Candidate state and PB11 to the Published state.</w:t>
      </w:r>
    </w:p>
    <w:p w14:paraId="3984E3B4" w14:textId="77777777" w:rsidR="00566759" w:rsidRPr="00D00BD7" w:rsidRDefault="00566759" w:rsidP="00804081">
      <w:pPr>
        <w:pStyle w:val="ListParagraph"/>
        <w:numPr>
          <w:ilvl w:val="0"/>
          <w:numId w:val="165"/>
        </w:numPr>
      </w:pPr>
      <w:r w:rsidRPr="00D00BD7">
        <w:t>ENTU1 logs out.</w:t>
      </w:r>
    </w:p>
    <w:p w14:paraId="3A204E93" w14:textId="77777777" w:rsidR="00566759" w:rsidRPr="00D00BD7" w:rsidRDefault="00566759" w:rsidP="00804081">
      <w:pPr>
        <w:pStyle w:val="ListParagraph"/>
        <w:numPr>
          <w:ilvl w:val="0"/>
          <w:numId w:val="165"/>
        </w:numPr>
      </w:pPr>
      <w:r w:rsidRPr="00D00BD7">
        <w:t>ENTADy logs in as an enterprise admin user.</w:t>
      </w:r>
    </w:p>
    <w:p w14:paraId="0473439C" w14:textId="3D38FCDA" w:rsidR="00566759" w:rsidRPr="00D00BD7" w:rsidRDefault="00566759" w:rsidP="00804081">
      <w:pPr>
        <w:pStyle w:val="ListParagraph"/>
        <w:numPr>
          <w:ilvl w:val="0"/>
          <w:numId w:val="165"/>
        </w:numPr>
      </w:pPr>
      <w:r w:rsidRPr="00D00BD7">
        <w:lastRenderedPageBreak/>
        <w:t>Verify that ENTADy can see the details of PB11 but cannot make any change (because it is published even though it is owned by the ENTADX). (Assertion #</w:t>
      </w:r>
      <w:r w:rsidRPr="00D00BD7">
        <w:fldChar w:fldCharType="begin"/>
      </w:r>
      <w:r w:rsidRPr="00D00BD7">
        <w:instrText xml:space="preserve"> REF _Ref489773891 \w \h </w:instrText>
      </w:r>
      <w:r w:rsidRPr="00D00BD7">
        <w:fldChar w:fldCharType="separate"/>
      </w:r>
      <w:r w:rsidRPr="00D00BD7">
        <w:t>22</w:t>
      </w:r>
      <w:r w:rsidRPr="00D00BD7">
        <w:fldChar w:fldCharType="end"/>
      </w:r>
      <w:r w:rsidRPr="00D00BD7">
        <w:t>)</w:t>
      </w:r>
      <w:ins w:id="682" w:author="Oh, Hakju (IntlCtr)" w:date="2017-08-23T16:17:00Z">
        <w:r w:rsidR="00F32E2F">
          <w:t xml:space="preserve"> (Pass)</w:t>
        </w:r>
      </w:ins>
    </w:p>
    <w:p w14:paraId="54F561DB" w14:textId="4E490CD6" w:rsidR="00566759" w:rsidRPr="00D00BD7" w:rsidRDefault="00566759" w:rsidP="00804081">
      <w:pPr>
        <w:pStyle w:val="ListParagraph"/>
        <w:numPr>
          <w:ilvl w:val="0"/>
          <w:numId w:val="165"/>
        </w:numPr>
      </w:pPr>
      <w:r w:rsidRPr="00D00BD7">
        <w:t>Verify that ENTADy cannot see the detail nor making any change to PB9 (because it is still in the Editing state and is owned by another admin developer, ENTADX). (Assertion #</w:t>
      </w:r>
      <w:r w:rsidRPr="00D00BD7">
        <w:fldChar w:fldCharType="begin"/>
      </w:r>
      <w:r w:rsidRPr="00D00BD7">
        <w:instrText xml:space="preserve"> REF _Ref489773965 \w \h </w:instrText>
      </w:r>
      <w:r w:rsidRPr="00D00BD7">
        <w:fldChar w:fldCharType="separate"/>
      </w:r>
      <w:r w:rsidRPr="00D00BD7">
        <w:t>23</w:t>
      </w:r>
      <w:r w:rsidRPr="00D00BD7">
        <w:fldChar w:fldCharType="end"/>
      </w:r>
      <w:r w:rsidRPr="00D00BD7">
        <w:t>)</w:t>
      </w:r>
      <w:ins w:id="683" w:author="Oh, Hakju (IntlCtr)" w:date="2017-08-23T16:17:00Z">
        <w:r w:rsidR="00F32E2F">
          <w:t xml:space="preserve"> (Pass)</w:t>
        </w:r>
      </w:ins>
    </w:p>
    <w:p w14:paraId="64B7F283" w14:textId="77777777" w:rsidR="00566759" w:rsidRPr="00D00BD7" w:rsidRDefault="00566759" w:rsidP="00804081">
      <w:pPr>
        <w:pStyle w:val="ListParagraph"/>
        <w:numPr>
          <w:ilvl w:val="0"/>
          <w:numId w:val="165"/>
        </w:numPr>
      </w:pPr>
      <w:r w:rsidRPr="00D00BD7">
        <w:t xml:space="preserve">Verify that ENTADy can see (review) the detail of PB10 (which is in the Candidate state) but cannot make any change. </w:t>
      </w:r>
    </w:p>
    <w:p w14:paraId="7FDF7144" w14:textId="77777777" w:rsidR="00566759" w:rsidRPr="00D00BD7" w:rsidRDefault="00566759" w:rsidP="00804081">
      <w:pPr>
        <w:pStyle w:val="ListParagraph"/>
        <w:numPr>
          <w:ilvl w:val="0"/>
          <w:numId w:val="165"/>
        </w:numPr>
      </w:pPr>
      <w:r w:rsidRPr="00D00BD7">
        <w:t>ENTADy logs out.</w:t>
      </w:r>
    </w:p>
    <w:p w14:paraId="3A092A33" w14:textId="77777777" w:rsidR="00566759" w:rsidRPr="00D00BD7" w:rsidRDefault="00566759" w:rsidP="00804081">
      <w:pPr>
        <w:pStyle w:val="ListParagraph"/>
        <w:numPr>
          <w:ilvl w:val="0"/>
          <w:numId w:val="165"/>
        </w:numPr>
      </w:pPr>
      <w:r w:rsidRPr="00D00BD7">
        <w:t>ENTADX logs in as an enterprise admin user.</w:t>
      </w:r>
    </w:p>
    <w:p w14:paraId="0CA4C0F8" w14:textId="77777777" w:rsidR="00566759" w:rsidRPr="00D00BD7" w:rsidRDefault="00566759" w:rsidP="00804081">
      <w:pPr>
        <w:pStyle w:val="ListParagraph"/>
        <w:numPr>
          <w:ilvl w:val="0"/>
          <w:numId w:val="165"/>
        </w:numPr>
      </w:pPr>
      <w:r w:rsidRPr="00D00BD7">
        <w:t>ENTADX opens PB4 for editing.</w:t>
      </w:r>
    </w:p>
    <w:p w14:paraId="278BA6CA" w14:textId="04C48762" w:rsidR="00566759" w:rsidRPr="00D00BD7" w:rsidRDefault="00566759" w:rsidP="00804081">
      <w:pPr>
        <w:pStyle w:val="ListParagraph"/>
        <w:numPr>
          <w:ilvl w:val="0"/>
          <w:numId w:val="165"/>
        </w:numPr>
      </w:pPr>
      <w:r w:rsidRPr="00D00BD7">
        <w:t>ENTADX assigns a primitive restriction using built-in types. Verify that this works. (Assertion #</w:t>
      </w:r>
      <w:r w:rsidRPr="00D00BD7">
        <w:fldChar w:fldCharType="begin"/>
      </w:r>
      <w:r w:rsidRPr="00D00BD7">
        <w:instrText xml:space="preserve"> REF _Ref490292114 \w \h </w:instrText>
      </w:r>
      <w:r w:rsidRPr="00D00BD7">
        <w:fldChar w:fldCharType="separate"/>
      </w:r>
      <w:r w:rsidRPr="00D00BD7">
        <w:t>24</w:t>
      </w:r>
      <w:r w:rsidRPr="00D00BD7">
        <w:fldChar w:fldCharType="end"/>
      </w:r>
      <w:r w:rsidRPr="00D00BD7">
        <w:t>)</w:t>
      </w:r>
      <w:ins w:id="684" w:author="Oh, Hakju (IntlCtr)" w:date="2017-08-23T16:18:00Z">
        <w:r w:rsidR="00BC1DFF">
          <w:t xml:space="preserve"> (Pass)</w:t>
        </w:r>
      </w:ins>
    </w:p>
    <w:p w14:paraId="338A4BCE" w14:textId="03780ACD" w:rsidR="00566759" w:rsidRPr="00D00BD7" w:rsidRDefault="00566759" w:rsidP="00804081">
      <w:pPr>
        <w:pStyle w:val="ListParagraph"/>
        <w:numPr>
          <w:ilvl w:val="0"/>
          <w:numId w:val="165"/>
        </w:numPr>
      </w:pPr>
      <w:r w:rsidRPr="00D00BD7">
        <w:t>ENTADX assigns a code list to a field for primitive restriction. Verify that published code lists belonging to the OAGi tenant and shared code lists belonging to enterprise tenants are available for selection. (Assertion #</w:t>
      </w:r>
      <w:r w:rsidRPr="00D00BD7">
        <w:fldChar w:fldCharType="begin"/>
      </w:r>
      <w:r w:rsidRPr="00D00BD7">
        <w:instrText xml:space="preserve"> REF _Ref490292122 \w \h </w:instrText>
      </w:r>
      <w:r w:rsidRPr="00D00BD7">
        <w:fldChar w:fldCharType="separate"/>
      </w:r>
      <w:r w:rsidRPr="00D00BD7">
        <w:t>25</w:t>
      </w:r>
      <w:r w:rsidRPr="00D00BD7">
        <w:fldChar w:fldCharType="end"/>
      </w:r>
      <w:r w:rsidRPr="00D00BD7">
        <w:t>)</w:t>
      </w:r>
      <w:ins w:id="685" w:author="Oh, Hakju (IntlCtr)" w:date="2017-08-23T16:19:00Z">
        <w:r w:rsidR="00BC1DFF">
          <w:t xml:space="preserve"> (Fail. It should make a shared code list. See </w:t>
        </w:r>
      </w:ins>
      <w:ins w:id="686" w:author="Oh, Hakju (IntlCtr)" w:date="2017-08-23T16:20:00Z">
        <w:r w:rsidR="00BC1DFF">
          <w:t>TC 14.11.</w:t>
        </w:r>
      </w:ins>
      <w:ins w:id="687" w:author="Oh, Hakju (IntlCtr)" w:date="2017-08-23T16:19:00Z">
        <w:r w:rsidR="00BC1DFF">
          <w:t>)</w:t>
        </w:r>
      </w:ins>
    </w:p>
    <w:p w14:paraId="5B8AEF0F" w14:textId="2F431F1C" w:rsidR="00566759" w:rsidRPr="00D00BD7" w:rsidRDefault="00566759" w:rsidP="00804081">
      <w:pPr>
        <w:pStyle w:val="ListParagraph"/>
        <w:numPr>
          <w:ilvl w:val="0"/>
          <w:numId w:val="165"/>
        </w:numPr>
      </w:pPr>
      <w:r w:rsidRPr="00D00BD7">
        <w:t>Verify that ENTADX can successfully cha</w:t>
      </w:r>
      <w:r>
        <w:t>nge the ownership of PB4 to ENTU</w:t>
      </w:r>
      <w:r w:rsidRPr="00D00BD7">
        <w:t>1. (Assertion #</w:t>
      </w:r>
      <w:r w:rsidRPr="00D00BD7">
        <w:fldChar w:fldCharType="begin"/>
      </w:r>
      <w:r w:rsidRPr="00D00BD7">
        <w:instrText xml:space="preserve"> REF _Ref489774238 \w \h </w:instrText>
      </w:r>
      <w:r w:rsidRPr="00D00BD7">
        <w:fldChar w:fldCharType="separate"/>
      </w:r>
      <w:r w:rsidRPr="00D00BD7">
        <w:t>27</w:t>
      </w:r>
      <w:r w:rsidRPr="00D00BD7">
        <w:fldChar w:fldCharType="end"/>
      </w:r>
      <w:r w:rsidRPr="00D00BD7">
        <w:t>)</w:t>
      </w:r>
      <w:ins w:id="688" w:author="Oh, Hakju (IntlCtr)" w:date="2017-08-23T16:20:00Z">
        <w:r w:rsidR="00BC1DFF">
          <w:t xml:space="preserve"> (Pass)</w:t>
        </w:r>
      </w:ins>
    </w:p>
    <w:p w14:paraId="7C01E863" w14:textId="3D0D3756" w:rsidR="00566759" w:rsidRPr="00D00BD7" w:rsidRDefault="00566759" w:rsidP="00804081">
      <w:pPr>
        <w:pStyle w:val="ListParagraph"/>
        <w:numPr>
          <w:ilvl w:val="0"/>
          <w:numId w:val="165"/>
        </w:numPr>
      </w:pPr>
      <w:r w:rsidRPr="00D00BD7">
        <w:t>Verify that ENTADX can successfully change the ownership of PB5 to ENTADy. (Assertion #</w:t>
      </w:r>
      <w:r w:rsidRPr="00D00BD7">
        <w:fldChar w:fldCharType="begin"/>
      </w:r>
      <w:r w:rsidRPr="00D00BD7">
        <w:instrText xml:space="preserve"> REF _Ref489774321 \w \h </w:instrText>
      </w:r>
      <w:r w:rsidRPr="00D00BD7">
        <w:fldChar w:fldCharType="separate"/>
      </w:r>
      <w:r w:rsidRPr="00D00BD7">
        <w:t>28</w:t>
      </w:r>
      <w:r w:rsidRPr="00D00BD7">
        <w:fldChar w:fldCharType="end"/>
      </w:r>
      <w:r w:rsidRPr="00D00BD7">
        <w:t>)</w:t>
      </w:r>
      <w:ins w:id="689" w:author="Oh, Hakju (IntlCtr)" w:date="2017-08-23T16:20:00Z">
        <w:r w:rsidR="00BC1DFF">
          <w:t xml:space="preserve"> (Pass)</w:t>
        </w:r>
      </w:ins>
    </w:p>
    <w:p w14:paraId="703D2B47" w14:textId="77777777" w:rsidR="00566759" w:rsidRPr="00C106D2" w:rsidRDefault="00566759" w:rsidP="00804081">
      <w:pPr>
        <w:pStyle w:val="ListParagraph"/>
        <w:numPr>
          <w:ilvl w:val="0"/>
          <w:numId w:val="165"/>
        </w:numPr>
      </w:pPr>
      <w:r w:rsidRPr="00C106D2">
        <w:t>ENTADX logs out.</w:t>
      </w:r>
    </w:p>
    <w:p w14:paraId="75B232CF" w14:textId="77777777" w:rsidR="00566759" w:rsidRPr="00C106D2" w:rsidRDefault="00566759" w:rsidP="00804081">
      <w:pPr>
        <w:pStyle w:val="ListParagraph"/>
        <w:numPr>
          <w:ilvl w:val="0"/>
          <w:numId w:val="165"/>
        </w:numPr>
      </w:pPr>
      <w:r w:rsidRPr="00C106D2">
        <w:t>ENTU1 logs in as an enterprise end user.</w:t>
      </w:r>
    </w:p>
    <w:p w14:paraId="50541E51" w14:textId="77777777" w:rsidR="00566759" w:rsidRPr="00C106D2" w:rsidRDefault="00566759" w:rsidP="00804081">
      <w:pPr>
        <w:pStyle w:val="ListParagraph"/>
        <w:numPr>
          <w:ilvl w:val="0"/>
          <w:numId w:val="165"/>
        </w:numPr>
      </w:pPr>
      <w:r w:rsidRPr="00C106D2">
        <w:t>ENTU1 transfer the ownership of PB4 to ENTADX.</w:t>
      </w:r>
    </w:p>
    <w:p w14:paraId="461BF1A7" w14:textId="77777777" w:rsidR="00566759" w:rsidRPr="00C106D2" w:rsidRDefault="00566759" w:rsidP="00804081">
      <w:pPr>
        <w:pStyle w:val="ListParagraph"/>
        <w:numPr>
          <w:ilvl w:val="0"/>
          <w:numId w:val="165"/>
        </w:numPr>
      </w:pPr>
      <w:r w:rsidRPr="00C106D2">
        <w:t>ENTU1 logs out.</w:t>
      </w:r>
    </w:p>
    <w:p w14:paraId="3912608C" w14:textId="77777777" w:rsidR="00566759" w:rsidRPr="00C106D2" w:rsidRDefault="00566759" w:rsidP="00804081">
      <w:pPr>
        <w:pStyle w:val="ListParagraph"/>
        <w:numPr>
          <w:ilvl w:val="0"/>
          <w:numId w:val="165"/>
        </w:numPr>
      </w:pPr>
      <w:r w:rsidRPr="00C106D2">
        <w:t>ENTADX logs in as an enterprise admin user.</w:t>
      </w:r>
    </w:p>
    <w:p w14:paraId="110E9C46" w14:textId="3F10A0A1" w:rsidR="00566759" w:rsidRPr="00C106D2" w:rsidRDefault="00566759" w:rsidP="00804081">
      <w:pPr>
        <w:pStyle w:val="ListParagraph"/>
        <w:numPr>
          <w:ilvl w:val="0"/>
          <w:numId w:val="165"/>
        </w:numPr>
      </w:pPr>
      <w:r w:rsidRPr="00C106D2">
        <w:t>Verify that ENTADX can successfully transfer the ownership of PB4 to ENTADy. (Assertion #</w:t>
      </w:r>
      <w:r w:rsidRPr="00C106D2">
        <w:fldChar w:fldCharType="begin"/>
      </w:r>
      <w:r w:rsidRPr="00C106D2">
        <w:instrText xml:space="preserve"> REF _Ref489774618 \w \h </w:instrText>
      </w:r>
      <w:r w:rsidRPr="00C106D2">
        <w:fldChar w:fldCharType="separate"/>
      </w:r>
      <w:r w:rsidRPr="00C106D2">
        <w:t>29</w:t>
      </w:r>
      <w:r w:rsidRPr="00C106D2">
        <w:fldChar w:fldCharType="end"/>
      </w:r>
      <w:r w:rsidRPr="00C106D2">
        <w:t>)</w:t>
      </w:r>
      <w:ins w:id="690" w:author="Oh, Hakju (IntlCtr)" w:date="2017-08-23T16:20:00Z">
        <w:r w:rsidR="00BC1DFF">
          <w:t xml:space="preserve"> (Pass)</w:t>
        </w:r>
      </w:ins>
    </w:p>
    <w:p w14:paraId="788DF2DB" w14:textId="7BEF17C7" w:rsidR="00566759" w:rsidRPr="00C106D2" w:rsidRDefault="00566759" w:rsidP="00804081">
      <w:pPr>
        <w:pStyle w:val="ListParagraph"/>
        <w:numPr>
          <w:ilvl w:val="0"/>
          <w:numId w:val="165"/>
        </w:numPr>
      </w:pPr>
      <w:r w:rsidRPr="00C106D2">
        <w:t>Verify that ENTADX can successfully transfer the ownership of PB9 to ENTADy. (Assertion #</w:t>
      </w:r>
      <w:r w:rsidRPr="00C106D2">
        <w:fldChar w:fldCharType="begin"/>
      </w:r>
      <w:r w:rsidRPr="00C106D2">
        <w:instrText xml:space="preserve"> REF _Ref489862237 \w \h </w:instrText>
      </w:r>
      <w:r w:rsidRPr="00C106D2">
        <w:fldChar w:fldCharType="separate"/>
      </w:r>
      <w:r w:rsidRPr="00C106D2">
        <w:t>30.1</w:t>
      </w:r>
      <w:r w:rsidRPr="00C106D2">
        <w:fldChar w:fldCharType="end"/>
      </w:r>
      <w:r w:rsidRPr="00C106D2">
        <w:t>)</w:t>
      </w:r>
      <w:ins w:id="691" w:author="Oh, Hakju (IntlCtr)" w:date="2017-08-23T16:20:00Z">
        <w:r w:rsidR="00BC1DFF">
          <w:t xml:space="preserve"> (Pass)</w:t>
        </w:r>
      </w:ins>
    </w:p>
    <w:p w14:paraId="78AABC0F" w14:textId="1E701E96" w:rsidR="00566759" w:rsidRPr="00C106D2" w:rsidRDefault="00566759" w:rsidP="00804081">
      <w:pPr>
        <w:pStyle w:val="ListParagraph"/>
        <w:numPr>
          <w:ilvl w:val="0"/>
          <w:numId w:val="165"/>
        </w:numPr>
      </w:pPr>
      <w:r w:rsidRPr="00C106D2">
        <w:t>Verify that ENTADX can successfully transfer the ownership of PB5 to ENTU1. (Assertion #</w:t>
      </w:r>
      <w:r w:rsidRPr="00C106D2">
        <w:fldChar w:fldCharType="begin"/>
      </w:r>
      <w:r w:rsidRPr="00C106D2">
        <w:instrText xml:space="preserve"> REF _Ref489862250 \w \h </w:instrText>
      </w:r>
      <w:r w:rsidRPr="00C106D2">
        <w:fldChar w:fldCharType="separate"/>
      </w:r>
      <w:r w:rsidRPr="00C106D2">
        <w:t>30.2</w:t>
      </w:r>
      <w:r w:rsidRPr="00C106D2">
        <w:fldChar w:fldCharType="end"/>
      </w:r>
      <w:r w:rsidRPr="00C106D2">
        <w:t>)</w:t>
      </w:r>
      <w:ins w:id="692" w:author="Oh, Hakju (IntlCtr)" w:date="2017-08-23T16:20:00Z">
        <w:r w:rsidR="00BC1DFF">
          <w:t xml:space="preserve"> (Pass)</w:t>
        </w:r>
      </w:ins>
    </w:p>
    <w:p w14:paraId="48FD7912" w14:textId="77777777" w:rsidR="00566759" w:rsidRPr="00C106D2" w:rsidRDefault="00566759" w:rsidP="00804081">
      <w:pPr>
        <w:pStyle w:val="ListParagraph"/>
        <w:numPr>
          <w:ilvl w:val="0"/>
          <w:numId w:val="165"/>
        </w:numPr>
      </w:pPr>
      <w:r w:rsidRPr="00C106D2">
        <w:t>ENTADX goes to the copy profile BOD page which brings up the list or profile BODs allowed for copying.</w:t>
      </w:r>
    </w:p>
    <w:p w14:paraId="3F1A777D" w14:textId="77777777" w:rsidR="00566759" w:rsidRPr="00C106D2" w:rsidRDefault="00566759" w:rsidP="00804081">
      <w:pPr>
        <w:pStyle w:val="ListParagraph"/>
        <w:numPr>
          <w:ilvl w:val="0"/>
          <w:numId w:val="165"/>
        </w:numPr>
      </w:pPr>
      <w:r w:rsidRPr="00C106D2">
        <w:t>ENTADX logs out.</w:t>
      </w:r>
    </w:p>
    <w:p w14:paraId="7566C8FA" w14:textId="77777777" w:rsidR="00566759" w:rsidRPr="00C106D2" w:rsidRDefault="00566759" w:rsidP="00804081">
      <w:pPr>
        <w:pStyle w:val="ListParagraph"/>
        <w:numPr>
          <w:ilvl w:val="0"/>
          <w:numId w:val="165"/>
        </w:numPr>
      </w:pPr>
      <w:r w:rsidRPr="00C106D2">
        <w:t>ENTU1 logs in as an enterprise end user.</w:t>
      </w:r>
    </w:p>
    <w:p w14:paraId="03392578" w14:textId="77777777" w:rsidR="00566759" w:rsidRPr="00C106D2" w:rsidRDefault="00566759" w:rsidP="00804081">
      <w:pPr>
        <w:pStyle w:val="ListParagraph"/>
        <w:numPr>
          <w:ilvl w:val="0"/>
          <w:numId w:val="165"/>
        </w:numPr>
      </w:pPr>
      <w:r w:rsidRPr="00C106D2">
        <w:t>ENTU1 transfers the ownership of PB5 to ENTADX.</w:t>
      </w:r>
    </w:p>
    <w:p w14:paraId="425F2FCE" w14:textId="77777777" w:rsidR="00566759" w:rsidRPr="00C106D2" w:rsidRDefault="00566759" w:rsidP="00804081">
      <w:pPr>
        <w:pStyle w:val="ListParagraph"/>
        <w:numPr>
          <w:ilvl w:val="0"/>
          <w:numId w:val="165"/>
        </w:numPr>
      </w:pPr>
      <w:r w:rsidRPr="00C106D2">
        <w:t>ENTU1 logs out.</w:t>
      </w:r>
    </w:p>
    <w:p w14:paraId="58B9C90E" w14:textId="77777777" w:rsidR="00566759" w:rsidRPr="00C106D2" w:rsidRDefault="00566759" w:rsidP="00804081">
      <w:pPr>
        <w:pStyle w:val="ListParagraph"/>
        <w:numPr>
          <w:ilvl w:val="0"/>
          <w:numId w:val="165"/>
        </w:numPr>
      </w:pPr>
      <w:r w:rsidRPr="00C106D2">
        <w:t xml:space="preserve">ENTADy logs in as an enterprise </w:t>
      </w:r>
      <w:r>
        <w:t>admin</w:t>
      </w:r>
      <w:r w:rsidRPr="00C106D2">
        <w:t xml:space="preserve"> user. </w:t>
      </w:r>
    </w:p>
    <w:p w14:paraId="6A62F90C" w14:textId="4C9021F3" w:rsidR="00566759" w:rsidRPr="00C106D2" w:rsidRDefault="00566759" w:rsidP="00804081">
      <w:pPr>
        <w:pStyle w:val="ListParagraph"/>
        <w:numPr>
          <w:ilvl w:val="0"/>
          <w:numId w:val="165"/>
        </w:numPr>
      </w:pPr>
      <w:r w:rsidRPr="00C106D2">
        <w:t xml:space="preserve">Verify that enterprise users’ private profile BODs are not visible to ENTADy in the list including those owned by ENTADy in the enterprise </w:t>
      </w:r>
      <w:r>
        <w:t>end</w:t>
      </w:r>
      <w:r w:rsidRPr="00C106D2">
        <w:t xml:space="preserve"> user capacity. (Assertion #</w:t>
      </w:r>
      <w:r w:rsidRPr="00C106D2">
        <w:fldChar w:fldCharType="begin"/>
      </w:r>
      <w:r w:rsidRPr="00C106D2">
        <w:instrText xml:space="preserve"> REF _Ref489862651 \w \h </w:instrText>
      </w:r>
      <w:r w:rsidRPr="00C106D2">
        <w:fldChar w:fldCharType="separate"/>
      </w:r>
      <w:r w:rsidRPr="00C106D2">
        <w:t>31</w:t>
      </w:r>
      <w:r w:rsidRPr="00C106D2">
        <w:fldChar w:fldCharType="end"/>
      </w:r>
      <w:r w:rsidRPr="00C106D2">
        <w:t>)</w:t>
      </w:r>
      <w:ins w:id="693" w:author="Oh, Hakju (IntlCtr)" w:date="2017-08-23T16:21:00Z">
        <w:r w:rsidR="00BC1DFF">
          <w:t xml:space="preserve"> (Fail. Not sure whether this functionality is implemented correctly.)</w:t>
        </w:r>
      </w:ins>
    </w:p>
    <w:p w14:paraId="71F92ED4" w14:textId="50735532" w:rsidR="00566759" w:rsidRPr="00C106D2" w:rsidRDefault="00566759" w:rsidP="00804081">
      <w:pPr>
        <w:pStyle w:val="ListParagraph"/>
        <w:numPr>
          <w:ilvl w:val="0"/>
          <w:numId w:val="165"/>
        </w:numPr>
      </w:pPr>
      <w:r w:rsidRPr="00C106D2">
        <w:t>Verify that enterprise users’ shared profile BODs are visible to ENTADy in the list. (Assertion #</w:t>
      </w:r>
      <w:r w:rsidRPr="00C106D2">
        <w:fldChar w:fldCharType="begin"/>
      </w:r>
      <w:r w:rsidRPr="00C106D2">
        <w:instrText xml:space="preserve"> REF _Ref489863099 \w \h </w:instrText>
      </w:r>
      <w:r w:rsidRPr="00C106D2">
        <w:fldChar w:fldCharType="separate"/>
      </w:r>
      <w:r w:rsidRPr="00C106D2">
        <w:t>32</w:t>
      </w:r>
      <w:r w:rsidRPr="00C106D2">
        <w:fldChar w:fldCharType="end"/>
      </w:r>
      <w:r w:rsidRPr="00C106D2">
        <w:t>)</w:t>
      </w:r>
      <w:ins w:id="694" w:author="Oh, Hakju (IntlCtr)" w:date="2017-08-23T16:21:00Z">
        <w:r w:rsidR="00BC1DFF">
          <w:t xml:space="preserve"> (Pass)</w:t>
        </w:r>
      </w:ins>
    </w:p>
    <w:p w14:paraId="7F866350" w14:textId="73984AE8" w:rsidR="00566759" w:rsidRPr="005F2AB0" w:rsidRDefault="00566759" w:rsidP="00804081">
      <w:pPr>
        <w:pStyle w:val="ListParagraph"/>
        <w:numPr>
          <w:ilvl w:val="0"/>
          <w:numId w:val="165"/>
        </w:numPr>
      </w:pPr>
      <w:r w:rsidRPr="005F2AB0">
        <w:lastRenderedPageBreak/>
        <w:t>Verify that ENTADy can see and choose in the list PB5, PB8, PB10, and PB11 for copying. (Assertion #</w:t>
      </w:r>
      <w:r w:rsidRPr="005F2AB0">
        <w:fldChar w:fldCharType="begin"/>
      </w:r>
      <w:r w:rsidRPr="005F2AB0">
        <w:instrText xml:space="preserve"> REF _Ref489874803 \w \h </w:instrText>
      </w:r>
      <w:r w:rsidRPr="005F2AB0">
        <w:fldChar w:fldCharType="separate"/>
      </w:r>
      <w:r w:rsidRPr="005F2AB0">
        <w:t>33</w:t>
      </w:r>
      <w:r w:rsidRPr="005F2AB0">
        <w:fldChar w:fldCharType="end"/>
      </w:r>
      <w:r w:rsidRPr="005F2AB0">
        <w:t>)</w:t>
      </w:r>
      <w:ins w:id="695" w:author="Oh, Hakju (IntlCtr)" w:date="2017-08-23T16:22:00Z">
        <w:r w:rsidR="00BC1DFF">
          <w:t xml:space="preserve"> (Pass)</w:t>
        </w:r>
      </w:ins>
    </w:p>
    <w:p w14:paraId="619CEE45" w14:textId="347EAE21" w:rsidR="00566759" w:rsidRPr="005F2AB0" w:rsidRDefault="00566759" w:rsidP="00804081">
      <w:pPr>
        <w:pStyle w:val="ListParagraph"/>
        <w:numPr>
          <w:ilvl w:val="0"/>
          <w:numId w:val="165"/>
        </w:numPr>
      </w:pPr>
      <w:r w:rsidRPr="005F2AB0">
        <w:t>Verify that ENTADy can see and choose in the list PB0, PB6, and PB7 for copying. (Assertion #</w:t>
      </w:r>
      <w:r w:rsidRPr="005F2AB0">
        <w:fldChar w:fldCharType="begin"/>
      </w:r>
      <w:r w:rsidRPr="005F2AB0">
        <w:instrText xml:space="preserve"> REF _Ref489874878 \w \h </w:instrText>
      </w:r>
      <w:r w:rsidRPr="005F2AB0">
        <w:fldChar w:fldCharType="separate"/>
      </w:r>
      <w:r w:rsidRPr="005F2AB0">
        <w:t>34</w:t>
      </w:r>
      <w:r w:rsidRPr="005F2AB0">
        <w:fldChar w:fldCharType="end"/>
      </w:r>
      <w:r w:rsidRPr="005F2AB0">
        <w:t>)</w:t>
      </w:r>
      <w:ins w:id="696" w:author="Oh, Hakju (IntlCtr)" w:date="2017-08-23T16:22:00Z">
        <w:r w:rsidR="00BC1DFF">
          <w:t xml:space="preserve"> (Pass)</w:t>
        </w:r>
      </w:ins>
    </w:p>
    <w:p w14:paraId="5C6DB0CB" w14:textId="77777777" w:rsidR="00566759" w:rsidRPr="005F2AB0" w:rsidRDefault="00566759" w:rsidP="00804081">
      <w:pPr>
        <w:pStyle w:val="ListParagraph"/>
        <w:numPr>
          <w:ilvl w:val="0"/>
          <w:numId w:val="165"/>
        </w:numPr>
      </w:pPr>
      <w:r w:rsidRPr="005F2AB0">
        <w:t>ENTADy transfers the ownership of PB9 to ENTU1and PB4 to ENTADX.</w:t>
      </w:r>
    </w:p>
    <w:p w14:paraId="772452E1" w14:textId="7AEAE799" w:rsidR="00566759" w:rsidRPr="005F2AB0" w:rsidRDefault="00566759" w:rsidP="00804081">
      <w:pPr>
        <w:pStyle w:val="ListParagraph"/>
        <w:numPr>
          <w:ilvl w:val="0"/>
          <w:numId w:val="165"/>
        </w:numPr>
      </w:pPr>
      <w:r w:rsidRPr="005F2AB0">
        <w:t>Verify that ENTADy cannot see and choose PB9 for copying (it is ok to fail this b/c this is a known bug in the version given to JT). (Assertion #</w:t>
      </w:r>
      <w:r w:rsidRPr="005F2AB0">
        <w:fldChar w:fldCharType="begin"/>
      </w:r>
      <w:r w:rsidRPr="005F2AB0">
        <w:instrText xml:space="preserve"> REF _Ref489875058 \w \h </w:instrText>
      </w:r>
      <w:r w:rsidRPr="005F2AB0">
        <w:fldChar w:fldCharType="separate"/>
      </w:r>
      <w:r w:rsidRPr="005F2AB0">
        <w:t>35</w:t>
      </w:r>
      <w:r w:rsidRPr="005F2AB0">
        <w:fldChar w:fldCharType="end"/>
      </w:r>
      <w:r w:rsidRPr="005F2AB0">
        <w:t>)</w:t>
      </w:r>
      <w:ins w:id="697" w:author="Oh, Hakju (IntlCtr)" w:date="2017-08-23T16:22:00Z">
        <w:r w:rsidR="00BC1DFF">
          <w:t xml:space="preserve"> (Fail)</w:t>
        </w:r>
      </w:ins>
    </w:p>
    <w:p w14:paraId="478C7A99" w14:textId="7C86A5A0" w:rsidR="00566759" w:rsidRPr="005F2AB0" w:rsidRDefault="00566759" w:rsidP="00804081">
      <w:pPr>
        <w:pStyle w:val="ListParagraph"/>
        <w:numPr>
          <w:ilvl w:val="0"/>
          <w:numId w:val="165"/>
        </w:numPr>
      </w:pPr>
      <w:r w:rsidRPr="005F2AB0">
        <w:t>Verify that ENTADy cannot see and choose PB4 for copying (it is ok to fail this b/c this is a known bug in the version given to JT). (Assertion #</w:t>
      </w:r>
      <w:r w:rsidRPr="005F2AB0">
        <w:fldChar w:fldCharType="begin"/>
      </w:r>
      <w:r w:rsidRPr="005F2AB0">
        <w:instrText xml:space="preserve"> REF _Ref489880067 \w \h </w:instrText>
      </w:r>
      <w:r w:rsidRPr="005F2AB0">
        <w:fldChar w:fldCharType="separate"/>
      </w:r>
      <w:r w:rsidRPr="005F2AB0">
        <w:t>36</w:t>
      </w:r>
      <w:r w:rsidRPr="005F2AB0">
        <w:fldChar w:fldCharType="end"/>
      </w:r>
      <w:r w:rsidRPr="005F2AB0">
        <w:t>)</w:t>
      </w:r>
      <w:ins w:id="698" w:author="Oh, Hakju (IntlCtr)" w:date="2017-08-23T16:22:00Z">
        <w:r w:rsidR="00BC1DFF">
          <w:t xml:space="preserve"> (Fail)</w:t>
        </w:r>
      </w:ins>
    </w:p>
    <w:p w14:paraId="734818F8" w14:textId="77777777" w:rsidR="00566759" w:rsidRPr="005F2AB0" w:rsidRDefault="00566759" w:rsidP="00804081">
      <w:pPr>
        <w:pStyle w:val="ListParagraph"/>
        <w:numPr>
          <w:ilvl w:val="0"/>
          <w:numId w:val="165"/>
        </w:numPr>
      </w:pPr>
      <w:r w:rsidRPr="005F2AB0">
        <w:t>ENTADy goes to the expression generation page.</w:t>
      </w:r>
    </w:p>
    <w:p w14:paraId="2FF2D6AF" w14:textId="05139D84" w:rsidR="00566759" w:rsidRPr="005F2AB0" w:rsidRDefault="00566759" w:rsidP="00804081">
      <w:pPr>
        <w:pStyle w:val="ListParagraph"/>
        <w:numPr>
          <w:ilvl w:val="0"/>
          <w:numId w:val="165"/>
        </w:numPr>
      </w:pPr>
      <w:r w:rsidRPr="005F2AB0">
        <w:t>Verify that ENTADy cannot see and choose any enterprise users’ private profile BODs for generating an expression including those owned by ENTADy in the enterprise admin user’s capacity. (Assertion #</w:t>
      </w:r>
      <w:r w:rsidRPr="005F2AB0">
        <w:fldChar w:fldCharType="begin"/>
      </w:r>
      <w:r w:rsidRPr="005F2AB0">
        <w:instrText xml:space="preserve"> REF _Ref489880102 \w \h </w:instrText>
      </w:r>
      <w:r w:rsidRPr="005F2AB0">
        <w:fldChar w:fldCharType="separate"/>
      </w:r>
      <w:r w:rsidRPr="005F2AB0">
        <w:t>37</w:t>
      </w:r>
      <w:r w:rsidRPr="005F2AB0">
        <w:fldChar w:fldCharType="end"/>
      </w:r>
      <w:r w:rsidRPr="005F2AB0">
        <w:t>)</w:t>
      </w:r>
      <w:ins w:id="699" w:author="Oh, Hakju (IntlCtr)" w:date="2017-08-23T16:22:00Z">
        <w:r w:rsidR="00BC1DFF" w:rsidRPr="00BC1DFF">
          <w:t xml:space="preserve"> </w:t>
        </w:r>
        <w:r w:rsidR="00BC1DFF">
          <w:t>(Fail. Not sure whether this functionality is implemented correctly.)</w:t>
        </w:r>
      </w:ins>
    </w:p>
    <w:p w14:paraId="1222C354" w14:textId="5C8E8ACC" w:rsidR="00566759" w:rsidRPr="005F2AB0" w:rsidRDefault="00566759" w:rsidP="00804081">
      <w:pPr>
        <w:pStyle w:val="ListParagraph"/>
        <w:numPr>
          <w:ilvl w:val="0"/>
          <w:numId w:val="165"/>
        </w:numPr>
      </w:pPr>
      <w:r w:rsidRPr="005F2AB0">
        <w:t>Verify that ENTADy can see and choose enterprise tenant’s shared profile BODs for generating an expression. (Assertion #</w:t>
      </w:r>
      <w:r w:rsidRPr="005F2AB0">
        <w:fldChar w:fldCharType="begin"/>
      </w:r>
      <w:r w:rsidRPr="005F2AB0">
        <w:instrText xml:space="preserve"> REF _Ref489880122 \w \h </w:instrText>
      </w:r>
      <w:r w:rsidRPr="005F2AB0">
        <w:fldChar w:fldCharType="separate"/>
      </w:r>
      <w:r w:rsidRPr="005F2AB0">
        <w:t>38</w:t>
      </w:r>
      <w:r w:rsidRPr="005F2AB0">
        <w:fldChar w:fldCharType="end"/>
      </w:r>
      <w:r w:rsidRPr="005F2AB0">
        <w:t>)</w:t>
      </w:r>
      <w:ins w:id="700" w:author="Oh, Hakju (IntlCtr)" w:date="2017-08-23T16:23:00Z">
        <w:r w:rsidR="00BC1DFF">
          <w:t xml:space="preserve"> (Pass)</w:t>
        </w:r>
      </w:ins>
    </w:p>
    <w:p w14:paraId="5AAC397E" w14:textId="636F96A3" w:rsidR="00566759" w:rsidRPr="005F2AB0" w:rsidRDefault="00566759" w:rsidP="00804081">
      <w:pPr>
        <w:pStyle w:val="ListParagraph"/>
        <w:numPr>
          <w:ilvl w:val="0"/>
          <w:numId w:val="165"/>
        </w:numPr>
      </w:pPr>
      <w:r w:rsidRPr="005F2AB0">
        <w:t>Verify that ENTADy can see and choose PB5, PB8, PB10, and PB11 for generating an expression. (Assertion #</w:t>
      </w:r>
      <w:r w:rsidRPr="005F2AB0">
        <w:fldChar w:fldCharType="begin"/>
      </w:r>
      <w:r w:rsidRPr="005F2AB0">
        <w:instrText xml:space="preserve"> REF _Ref489880198 \w \h </w:instrText>
      </w:r>
      <w:r w:rsidRPr="005F2AB0">
        <w:fldChar w:fldCharType="separate"/>
      </w:r>
      <w:r w:rsidRPr="005F2AB0">
        <w:t>39</w:t>
      </w:r>
      <w:r w:rsidRPr="005F2AB0">
        <w:fldChar w:fldCharType="end"/>
      </w:r>
      <w:r w:rsidRPr="005F2AB0">
        <w:t>)</w:t>
      </w:r>
      <w:ins w:id="701" w:author="Oh, Hakju (IntlCtr)" w:date="2017-08-23T16:23:00Z">
        <w:r w:rsidR="00BC1DFF">
          <w:t xml:space="preserve"> (Pass)</w:t>
        </w:r>
      </w:ins>
    </w:p>
    <w:p w14:paraId="1C2677A9" w14:textId="4AF2E5F2" w:rsidR="00566759" w:rsidRPr="005F2AB0" w:rsidRDefault="00566759" w:rsidP="00804081">
      <w:pPr>
        <w:pStyle w:val="ListParagraph"/>
        <w:numPr>
          <w:ilvl w:val="0"/>
          <w:numId w:val="165"/>
        </w:numPr>
      </w:pPr>
      <w:r w:rsidRPr="005F2AB0">
        <w:t>Verify that ENTADy can see and choose in the list PB0, PB6, and PB7 for generating an expression. (Assertion #</w:t>
      </w:r>
      <w:r w:rsidRPr="005F2AB0">
        <w:fldChar w:fldCharType="begin"/>
      </w:r>
      <w:r w:rsidRPr="005F2AB0">
        <w:instrText xml:space="preserve"> REF _Ref489880286 \w \h </w:instrText>
      </w:r>
      <w:r w:rsidRPr="005F2AB0">
        <w:fldChar w:fldCharType="separate"/>
      </w:r>
      <w:r w:rsidRPr="005F2AB0">
        <w:t>40</w:t>
      </w:r>
      <w:r w:rsidRPr="005F2AB0">
        <w:fldChar w:fldCharType="end"/>
      </w:r>
      <w:r w:rsidRPr="005F2AB0">
        <w:t>)</w:t>
      </w:r>
      <w:ins w:id="702" w:author="Oh, Hakju (IntlCtr)" w:date="2017-08-23T16:23:00Z">
        <w:r w:rsidR="00BC1DFF">
          <w:t xml:space="preserve"> (Pass)</w:t>
        </w:r>
      </w:ins>
    </w:p>
    <w:p w14:paraId="0AC93C8E" w14:textId="636C62FB" w:rsidR="00566759" w:rsidRPr="005F2AB0" w:rsidRDefault="00566759" w:rsidP="00804081">
      <w:pPr>
        <w:pStyle w:val="ListParagraph"/>
        <w:numPr>
          <w:ilvl w:val="0"/>
          <w:numId w:val="165"/>
        </w:numPr>
      </w:pPr>
      <w:r w:rsidRPr="005F2AB0">
        <w:t>Verify that ENTADy cannot see and choose PB9 for generating an expression (it is ok to fail this b/c this is a known bug in the version given to JT). (Assertion #</w:t>
      </w:r>
      <w:r w:rsidRPr="005F2AB0">
        <w:fldChar w:fldCharType="begin"/>
      </w:r>
      <w:r w:rsidRPr="005F2AB0">
        <w:instrText xml:space="preserve"> REF _Ref489880398 \w \h </w:instrText>
      </w:r>
      <w:r w:rsidRPr="005F2AB0">
        <w:fldChar w:fldCharType="separate"/>
      </w:r>
      <w:r w:rsidRPr="005F2AB0">
        <w:t>41</w:t>
      </w:r>
      <w:r w:rsidRPr="005F2AB0">
        <w:fldChar w:fldCharType="end"/>
      </w:r>
      <w:r w:rsidRPr="005F2AB0">
        <w:t>)</w:t>
      </w:r>
      <w:ins w:id="703" w:author="Oh, Hakju (IntlCtr)" w:date="2017-08-23T16:23:00Z">
        <w:r w:rsidR="00BC1DFF">
          <w:t xml:space="preserve"> (Fail)</w:t>
        </w:r>
      </w:ins>
    </w:p>
    <w:p w14:paraId="6524C2DD" w14:textId="501E30DE" w:rsidR="00566759" w:rsidRPr="005F2AB0" w:rsidRDefault="00566759" w:rsidP="00804081">
      <w:pPr>
        <w:pStyle w:val="ListParagraph"/>
        <w:numPr>
          <w:ilvl w:val="0"/>
          <w:numId w:val="165"/>
        </w:numPr>
      </w:pPr>
      <w:r w:rsidRPr="005F2AB0">
        <w:t>Verify that ENTADy cannot see and choose PB4 for generating an expression (it is ok to fail this b/c this is a known bug in the version given to JT). (Assertion #</w:t>
      </w:r>
      <w:r w:rsidRPr="005F2AB0">
        <w:fldChar w:fldCharType="begin"/>
      </w:r>
      <w:r w:rsidRPr="005F2AB0">
        <w:instrText xml:space="preserve"> REF _Ref489880403 \w \h </w:instrText>
      </w:r>
      <w:r w:rsidRPr="005F2AB0">
        <w:fldChar w:fldCharType="separate"/>
      </w:r>
      <w:r w:rsidRPr="005F2AB0">
        <w:t>42</w:t>
      </w:r>
      <w:r w:rsidRPr="005F2AB0">
        <w:fldChar w:fldCharType="end"/>
      </w:r>
      <w:r w:rsidRPr="005F2AB0">
        <w:t>)</w:t>
      </w:r>
      <w:ins w:id="704" w:author="Oh, Hakju (IntlCtr)" w:date="2017-08-23T16:23:00Z">
        <w:r w:rsidR="00BC1DFF">
          <w:t xml:space="preserve"> (Fail)</w:t>
        </w:r>
      </w:ins>
    </w:p>
    <w:p w14:paraId="4E5489BA" w14:textId="77777777" w:rsidR="00566759" w:rsidRPr="005F2AB0" w:rsidRDefault="00566759" w:rsidP="00804081">
      <w:pPr>
        <w:pStyle w:val="ListParagraph"/>
        <w:numPr>
          <w:ilvl w:val="0"/>
          <w:numId w:val="165"/>
        </w:numPr>
      </w:pPr>
      <w:r w:rsidRPr="005F2AB0">
        <w:t>ENTADy logs out.</w:t>
      </w:r>
    </w:p>
    <w:p w14:paraId="1C347E90" w14:textId="77777777" w:rsidR="00566759" w:rsidRDefault="00566759" w:rsidP="00566759">
      <w:r>
        <w:t>Assertions covered in this test case:</w:t>
      </w:r>
    </w:p>
    <w:p w14:paraId="24E8138F" w14:textId="77777777" w:rsidR="00566759" w:rsidRPr="008A60A8" w:rsidRDefault="00566759" w:rsidP="00804081">
      <w:pPr>
        <w:pStyle w:val="ListParagraph"/>
        <w:numPr>
          <w:ilvl w:val="0"/>
          <w:numId w:val="166"/>
        </w:numPr>
      </w:pPr>
      <w:r w:rsidRPr="008A60A8">
        <w:t>An enterprise admin user can create a profile BOD.</w:t>
      </w:r>
    </w:p>
    <w:p w14:paraId="76432618" w14:textId="77777777" w:rsidR="00566759" w:rsidRPr="00B12D23" w:rsidRDefault="00566759" w:rsidP="00804081">
      <w:pPr>
        <w:pStyle w:val="ListParagraph"/>
        <w:numPr>
          <w:ilvl w:val="0"/>
          <w:numId w:val="166"/>
        </w:numPr>
      </w:pPr>
      <w:r w:rsidRPr="00B12D23">
        <w:t>Business contexts belonging to the enterprise tenant and those shared by enterprise tenants and OAGi tenant shall be selectable by enterprise admins for associating with the profile BOD during its creation.</w:t>
      </w:r>
    </w:p>
    <w:p w14:paraId="09195C0F" w14:textId="77777777" w:rsidR="00566759" w:rsidRPr="00B12D23" w:rsidRDefault="00566759" w:rsidP="00804081">
      <w:pPr>
        <w:pStyle w:val="ListParagraph"/>
        <w:numPr>
          <w:ilvl w:val="0"/>
          <w:numId w:val="166"/>
        </w:numPr>
      </w:pPr>
      <w:r w:rsidRPr="00B12D23">
        <w:t>An enterprise admin user can edit a profile BOD it owns.</w:t>
      </w:r>
    </w:p>
    <w:p w14:paraId="2CED704F" w14:textId="77777777" w:rsidR="00566759" w:rsidRPr="00B12D23" w:rsidRDefault="00566759" w:rsidP="00804081">
      <w:pPr>
        <w:pStyle w:val="ListParagraph"/>
        <w:numPr>
          <w:ilvl w:val="0"/>
          <w:numId w:val="166"/>
        </w:numPr>
      </w:pPr>
      <w:r w:rsidRPr="00B12D23">
        <w:t>An enterprise admin user can change the state of a profile BOD he owns from Editing to Candidate.</w:t>
      </w:r>
    </w:p>
    <w:p w14:paraId="2BFA5DC4" w14:textId="77777777" w:rsidR="00566759" w:rsidRPr="00B12D23" w:rsidRDefault="00566759" w:rsidP="00804081">
      <w:pPr>
        <w:pStyle w:val="ListParagraph"/>
        <w:numPr>
          <w:ilvl w:val="0"/>
          <w:numId w:val="166"/>
        </w:numPr>
      </w:pPr>
      <w:r w:rsidRPr="00B12D23">
        <w:t xml:space="preserve">An enterprise admin user cannot edit his own profile BOD in Candidate state. </w:t>
      </w:r>
    </w:p>
    <w:p w14:paraId="3EEC0497" w14:textId="77777777" w:rsidR="00566759" w:rsidRPr="00B12D23" w:rsidRDefault="00566759" w:rsidP="00804081">
      <w:pPr>
        <w:pStyle w:val="ListParagraph"/>
        <w:numPr>
          <w:ilvl w:val="0"/>
          <w:numId w:val="166"/>
        </w:numPr>
      </w:pPr>
      <w:r w:rsidRPr="00B12D23">
        <w:t>An enterprise admin user can change the state of his own profile BOD from Candidate back to Editing.</w:t>
      </w:r>
    </w:p>
    <w:p w14:paraId="7F78ED44" w14:textId="77777777" w:rsidR="00566759" w:rsidRPr="00B12D23" w:rsidRDefault="00566759" w:rsidP="00804081">
      <w:pPr>
        <w:pStyle w:val="ListParagraph"/>
        <w:numPr>
          <w:ilvl w:val="0"/>
          <w:numId w:val="166"/>
        </w:numPr>
      </w:pPr>
      <w:r w:rsidRPr="00B12D23">
        <w:t>An enterprise admin user can delete his own profile BOD in the Candidate state.</w:t>
      </w:r>
    </w:p>
    <w:p w14:paraId="5D3356CB" w14:textId="77777777" w:rsidR="00566759" w:rsidRPr="00B12D23" w:rsidRDefault="00566759" w:rsidP="00804081">
      <w:pPr>
        <w:pStyle w:val="ListParagraph"/>
        <w:numPr>
          <w:ilvl w:val="0"/>
          <w:numId w:val="166"/>
        </w:numPr>
      </w:pPr>
      <w:r w:rsidRPr="00B12D23">
        <w:t>An enterprise admin user can change the state of a profile BOD he owns from Candidate to Published.</w:t>
      </w:r>
    </w:p>
    <w:p w14:paraId="159584C9" w14:textId="77777777" w:rsidR="00566759" w:rsidRPr="00B12D23" w:rsidRDefault="00566759" w:rsidP="00804081">
      <w:pPr>
        <w:pStyle w:val="ListParagraph"/>
        <w:numPr>
          <w:ilvl w:val="0"/>
          <w:numId w:val="166"/>
        </w:numPr>
      </w:pPr>
      <w:r w:rsidRPr="00B12D23">
        <w:t>An enterprise admin user cannot make any change to an owned profile BOD that is in the Published state.</w:t>
      </w:r>
    </w:p>
    <w:p w14:paraId="2413E119" w14:textId="77777777" w:rsidR="00566759" w:rsidRPr="00B12D23" w:rsidRDefault="00566759" w:rsidP="00804081">
      <w:pPr>
        <w:pStyle w:val="ListParagraph"/>
        <w:numPr>
          <w:ilvl w:val="0"/>
          <w:numId w:val="166"/>
        </w:numPr>
      </w:pPr>
      <w:r w:rsidRPr="00B12D23">
        <w:t>An enterprise admin user can delete his own profile BOD that is in the Editing state.</w:t>
      </w:r>
    </w:p>
    <w:p w14:paraId="29AF39E6" w14:textId="77777777" w:rsidR="00566759" w:rsidRPr="00B12D23" w:rsidRDefault="00566759" w:rsidP="00804081">
      <w:pPr>
        <w:pStyle w:val="ListParagraph"/>
        <w:numPr>
          <w:ilvl w:val="0"/>
          <w:numId w:val="166"/>
        </w:numPr>
      </w:pPr>
      <w:r w:rsidRPr="00B12D23">
        <w:lastRenderedPageBreak/>
        <w:t>An enterprise admin user can share an owned profile BOD ONLY in the Published state.</w:t>
      </w:r>
    </w:p>
    <w:p w14:paraId="424D00C6" w14:textId="77777777" w:rsidR="00566759" w:rsidRPr="00B12D23" w:rsidRDefault="00566759" w:rsidP="00804081">
      <w:pPr>
        <w:pStyle w:val="ListParagraph"/>
        <w:numPr>
          <w:ilvl w:val="0"/>
          <w:numId w:val="166"/>
        </w:numPr>
      </w:pPr>
      <w:r>
        <w:t>remove later</w:t>
      </w:r>
    </w:p>
    <w:p w14:paraId="1F238C11" w14:textId="77777777" w:rsidR="00566759" w:rsidRPr="00B12D23" w:rsidRDefault="00566759" w:rsidP="00804081">
      <w:pPr>
        <w:pStyle w:val="ListParagraph"/>
        <w:numPr>
          <w:ilvl w:val="0"/>
          <w:numId w:val="166"/>
        </w:numPr>
      </w:pPr>
      <w:r w:rsidRPr="00B12D23">
        <w:t xml:space="preserve">An enterprise admin user can share an unowned profile BOD ONLY in the Published state. </w:t>
      </w:r>
    </w:p>
    <w:p w14:paraId="31C11D60" w14:textId="77777777" w:rsidR="00566759" w:rsidRPr="00C106D2" w:rsidRDefault="00566759" w:rsidP="00804081">
      <w:pPr>
        <w:pStyle w:val="ListParagraph"/>
        <w:numPr>
          <w:ilvl w:val="0"/>
          <w:numId w:val="166"/>
        </w:numPr>
      </w:pPr>
      <w:r>
        <w:t>remove later</w:t>
      </w:r>
    </w:p>
    <w:p w14:paraId="5890C45D" w14:textId="2A9D1B1E" w:rsidR="00566759" w:rsidRPr="00B12D23" w:rsidRDefault="00566759" w:rsidP="00804081">
      <w:pPr>
        <w:pStyle w:val="ListParagraph"/>
        <w:numPr>
          <w:ilvl w:val="0"/>
          <w:numId w:val="166"/>
        </w:numPr>
      </w:pPr>
      <w:r w:rsidRPr="00B12D23">
        <w:t xml:space="preserve">An </w:t>
      </w:r>
      <w:r>
        <w:t>e</w:t>
      </w:r>
      <w:r w:rsidRPr="00B12D23">
        <w:t>nterprise admin user cannot see, in the list of profile BODs, enterprise users’ private profile BODs in any state including those owned by him in enterprise tenant roles.</w:t>
      </w:r>
    </w:p>
    <w:p w14:paraId="44CA117B" w14:textId="77777777" w:rsidR="00566759" w:rsidRPr="00B12D23" w:rsidRDefault="00566759" w:rsidP="00804081">
      <w:pPr>
        <w:pStyle w:val="ListParagraph"/>
        <w:numPr>
          <w:ilvl w:val="0"/>
          <w:numId w:val="166"/>
        </w:numPr>
      </w:pPr>
      <w:r w:rsidRPr="00B12D23">
        <w:t xml:space="preserve">An </w:t>
      </w:r>
      <w:r>
        <w:t>e</w:t>
      </w:r>
      <w:r w:rsidRPr="00B12D23">
        <w:t>nterprise admin user can see, in the list of profile BODs, enterprise users’ shared profile BODs.</w:t>
      </w:r>
    </w:p>
    <w:p w14:paraId="170D7287" w14:textId="77777777" w:rsidR="00566759" w:rsidRPr="00B12D23" w:rsidRDefault="00566759" w:rsidP="00804081">
      <w:pPr>
        <w:pStyle w:val="ListParagraph"/>
        <w:numPr>
          <w:ilvl w:val="0"/>
          <w:numId w:val="166"/>
        </w:numPr>
      </w:pPr>
      <w:r w:rsidRPr="00B12D23">
        <w:t>An enterprise admin user can see, in the list of profile BODs, enterprise tenant’s profile BODs in any state.</w:t>
      </w:r>
    </w:p>
    <w:p w14:paraId="79EF6C85" w14:textId="77777777" w:rsidR="00566759" w:rsidRPr="00D00BD7" w:rsidRDefault="00566759" w:rsidP="00804081">
      <w:pPr>
        <w:pStyle w:val="ListParagraph"/>
        <w:numPr>
          <w:ilvl w:val="0"/>
          <w:numId w:val="166"/>
        </w:numPr>
      </w:pPr>
      <w:r w:rsidRPr="00D00BD7">
        <w:t>An enterprise admin user can see the details of enterprise users’ shared profile BODs including its business context but cannot make any change to the profile BODs and any associated information, and cannot drill down to see the whole context scheme values.</w:t>
      </w:r>
    </w:p>
    <w:p w14:paraId="71233575" w14:textId="77777777" w:rsidR="00566759" w:rsidRPr="00D00BD7" w:rsidRDefault="00566759" w:rsidP="00804081">
      <w:pPr>
        <w:pStyle w:val="ListParagraph"/>
        <w:numPr>
          <w:ilvl w:val="0"/>
          <w:numId w:val="166"/>
        </w:numPr>
      </w:pPr>
      <w:r w:rsidRPr="00D00BD7">
        <w:t xml:space="preserve">An enterprise admin user can see the details of published profile BODs owned by another admin </w:t>
      </w:r>
      <w:r>
        <w:t>user</w:t>
      </w:r>
      <w:r w:rsidRPr="00D00BD7">
        <w:t>, but cannot make any change.</w:t>
      </w:r>
    </w:p>
    <w:p w14:paraId="6EC6AF2E"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admin user.</w:t>
      </w:r>
    </w:p>
    <w:p w14:paraId="573B6448" w14:textId="77777777" w:rsidR="00566759" w:rsidRPr="00D00BD7" w:rsidRDefault="00566759" w:rsidP="00804081">
      <w:pPr>
        <w:pStyle w:val="ListParagraph"/>
        <w:numPr>
          <w:ilvl w:val="0"/>
          <w:numId w:val="166"/>
        </w:numPr>
      </w:pPr>
      <w:r w:rsidRPr="00D00BD7">
        <w:t>An enterprise admin user can see the details of the candidate profile BODs owned by an admin user, but cannot make any change.</w:t>
      </w:r>
    </w:p>
    <w:p w14:paraId="1C82FFA4" w14:textId="77777777" w:rsidR="00566759" w:rsidRPr="00D00BD7" w:rsidRDefault="00566759" w:rsidP="00804081">
      <w:pPr>
        <w:pStyle w:val="ListParagraph"/>
        <w:numPr>
          <w:ilvl w:val="0"/>
          <w:numId w:val="166"/>
        </w:numPr>
      </w:pPr>
      <w:r w:rsidRPr="00D00BD7">
        <w:t>An enterprise admin user can see the details of published profile BODs owned by an another enterprise end user, but cannot make any change.</w:t>
      </w:r>
    </w:p>
    <w:p w14:paraId="6895F61D"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end user.</w:t>
      </w:r>
    </w:p>
    <w:p w14:paraId="5C0FB7EF" w14:textId="77777777" w:rsidR="00566759" w:rsidRPr="00D00BD7" w:rsidRDefault="00566759" w:rsidP="00804081">
      <w:pPr>
        <w:pStyle w:val="ListParagraph"/>
        <w:numPr>
          <w:ilvl w:val="0"/>
          <w:numId w:val="166"/>
        </w:numPr>
      </w:pPr>
      <w:r w:rsidRPr="00D00BD7">
        <w:t>Built-in type primitive restriction works for the enterprise admin.</w:t>
      </w:r>
    </w:p>
    <w:p w14:paraId="62104043" w14:textId="77777777" w:rsidR="00566759" w:rsidRPr="00D00BD7" w:rsidRDefault="00566759" w:rsidP="00804081">
      <w:pPr>
        <w:pStyle w:val="ListParagraph"/>
        <w:numPr>
          <w:ilvl w:val="0"/>
          <w:numId w:val="166"/>
        </w:numPr>
      </w:pPr>
      <w:r w:rsidRPr="00D00BD7">
        <w:t>Enterprise tenant’s published code lists and enterprise tenants’ shared code lists are available for primitive restriction using a code list.</w:t>
      </w:r>
    </w:p>
    <w:p w14:paraId="247E2E85" w14:textId="77777777" w:rsidR="00566759" w:rsidRPr="00D00BD7" w:rsidRDefault="00566759" w:rsidP="00804081">
      <w:pPr>
        <w:pStyle w:val="ListParagraph"/>
        <w:numPr>
          <w:ilvl w:val="0"/>
          <w:numId w:val="166"/>
        </w:numPr>
      </w:pPr>
      <w:r w:rsidRPr="00D00BD7">
        <w:t>An Enterprise admin user can see the details of the candidate profile BODs owned by an another enterprise end user, but cannot make any change.</w:t>
      </w:r>
    </w:p>
    <w:p w14:paraId="17CB788A" w14:textId="77777777" w:rsidR="00566759" w:rsidRPr="00C106D2" w:rsidRDefault="00566759" w:rsidP="00804081">
      <w:pPr>
        <w:pStyle w:val="ListParagraph"/>
        <w:numPr>
          <w:ilvl w:val="0"/>
          <w:numId w:val="166"/>
        </w:numPr>
      </w:pPr>
      <w:r w:rsidRPr="00C106D2">
        <w:t>An enterprise admin user can transfer the ownership of his own profile BODs in Editing state to another enterprise end user.</w:t>
      </w:r>
    </w:p>
    <w:p w14:paraId="73DBFFE6" w14:textId="77777777" w:rsidR="00566759" w:rsidRPr="00C106D2" w:rsidRDefault="00566759" w:rsidP="00804081">
      <w:pPr>
        <w:pStyle w:val="ListParagraph"/>
        <w:numPr>
          <w:ilvl w:val="0"/>
          <w:numId w:val="166"/>
        </w:numPr>
      </w:pPr>
      <w:r w:rsidRPr="00C106D2">
        <w:t>An eEnterprise admin user can transfer the ownership of his own profile BODs in Candidate state to another enterprise admin user.</w:t>
      </w:r>
    </w:p>
    <w:p w14:paraId="59F51C7B" w14:textId="77777777" w:rsidR="00566759" w:rsidRPr="00C106D2" w:rsidRDefault="00566759" w:rsidP="00804081">
      <w:pPr>
        <w:pStyle w:val="ListParagraph"/>
        <w:numPr>
          <w:ilvl w:val="0"/>
          <w:numId w:val="166"/>
        </w:numPr>
      </w:pPr>
      <w:r w:rsidRPr="00C106D2">
        <w:t xml:space="preserve">An enterprise admin user can transfer the ownership of his own profile BODs in Editing state to an enterprise admin user. </w:t>
      </w:r>
    </w:p>
    <w:p w14:paraId="2B527353" w14:textId="77777777" w:rsidR="00566759" w:rsidRPr="005F2AB0" w:rsidRDefault="00566759" w:rsidP="00804081">
      <w:pPr>
        <w:pStyle w:val="ListParagraph"/>
        <w:numPr>
          <w:ilvl w:val="0"/>
          <w:numId w:val="166"/>
        </w:numPr>
      </w:pPr>
      <w:r w:rsidRPr="005F2AB0">
        <w:t xml:space="preserve">An </w:t>
      </w:r>
      <w:r>
        <w:t>e</w:t>
      </w:r>
      <w:r w:rsidRPr="005F2AB0">
        <w:t>nterprise admin user can transfer the ownership of a profile BOD in the Editing or Candidate state belonging to another user in the enterprise tenant to another user in the enterprise tenant.</w:t>
      </w:r>
    </w:p>
    <w:p w14:paraId="151F0C6C" w14:textId="77777777" w:rsidR="00566759" w:rsidRPr="005F2AB0" w:rsidRDefault="00566759" w:rsidP="00804081">
      <w:pPr>
        <w:pStyle w:val="ListParagraph"/>
        <w:numPr>
          <w:ilvl w:val="1"/>
          <w:numId w:val="166"/>
        </w:numPr>
      </w:pPr>
      <w:r w:rsidRPr="005F2AB0">
        <w:t>An enterprise admin user can transfer the ownership of a profile BOD in the Editing state belonging to an enterprise end user to an enterprise admin user.</w:t>
      </w:r>
    </w:p>
    <w:p w14:paraId="632C59D5" w14:textId="77777777" w:rsidR="00566759" w:rsidRPr="005F2AB0" w:rsidRDefault="00566759" w:rsidP="00804081">
      <w:pPr>
        <w:pStyle w:val="ListParagraph"/>
        <w:numPr>
          <w:ilvl w:val="1"/>
          <w:numId w:val="166"/>
        </w:numPr>
      </w:pPr>
      <w:r w:rsidRPr="005F2AB0">
        <w:t>An enterprise admin user can transfer the ownership of a profile BOD in the Candidate state belonging to another enterprise admin user to an enterprise end user.</w:t>
      </w:r>
    </w:p>
    <w:p w14:paraId="377F2EF9" w14:textId="77777777" w:rsidR="00566759" w:rsidRPr="005F2AB0" w:rsidRDefault="00566759" w:rsidP="00804081">
      <w:pPr>
        <w:pStyle w:val="ListParagraph"/>
        <w:numPr>
          <w:ilvl w:val="0"/>
          <w:numId w:val="166"/>
        </w:numPr>
      </w:pPr>
      <w:r w:rsidRPr="005F2AB0">
        <w:t xml:space="preserve">An </w:t>
      </w:r>
      <w:r>
        <w:t>e</w:t>
      </w:r>
      <w:r w:rsidRPr="005F2AB0">
        <w:t>nterprise admin user cannot copy an enterprise tenant’s private profile BOD, particularly even the one he owns in an enterprise tenant role.</w:t>
      </w:r>
    </w:p>
    <w:p w14:paraId="2539E432" w14:textId="77777777" w:rsidR="00566759" w:rsidRPr="005F2AB0" w:rsidRDefault="00566759" w:rsidP="00804081">
      <w:pPr>
        <w:pStyle w:val="ListParagraph"/>
        <w:numPr>
          <w:ilvl w:val="0"/>
          <w:numId w:val="166"/>
        </w:numPr>
      </w:pPr>
      <w:r w:rsidRPr="005F2AB0">
        <w:t>An enterprise admin user can copy an enterprise tenant’s shared profile BOD.</w:t>
      </w:r>
    </w:p>
    <w:p w14:paraId="38F40E8F" w14:textId="77777777" w:rsidR="00566759" w:rsidRPr="005F2AB0" w:rsidRDefault="00566759" w:rsidP="00804081">
      <w:pPr>
        <w:pStyle w:val="ListParagraph"/>
        <w:numPr>
          <w:ilvl w:val="0"/>
          <w:numId w:val="166"/>
        </w:numPr>
      </w:pPr>
      <w:r w:rsidRPr="005F2AB0">
        <w:lastRenderedPageBreak/>
        <w:t>An enterprise admin user can copy profile BODs that belong to other enterprise end users and admin developers and that are in candidate or published states.</w:t>
      </w:r>
    </w:p>
    <w:p w14:paraId="05DF46DD" w14:textId="77777777" w:rsidR="00566759" w:rsidRPr="005F2AB0" w:rsidRDefault="00566759" w:rsidP="00804081">
      <w:pPr>
        <w:pStyle w:val="ListParagraph"/>
        <w:numPr>
          <w:ilvl w:val="0"/>
          <w:numId w:val="166"/>
        </w:numPr>
      </w:pPr>
      <w:r w:rsidRPr="005F2AB0">
        <w:t xml:space="preserve">An </w:t>
      </w:r>
      <w:r>
        <w:t>e</w:t>
      </w:r>
      <w:r w:rsidRPr="005F2AB0">
        <w:t>nterprise admin user</w:t>
      </w:r>
      <w:r>
        <w:t xml:space="preserve"> </w:t>
      </w:r>
      <w:r w:rsidRPr="005F2AB0">
        <w:t>can copy free profile BODs.</w:t>
      </w:r>
    </w:p>
    <w:p w14:paraId="61AE47A0" w14:textId="77777777" w:rsidR="00566759" w:rsidRPr="005F2AB0" w:rsidRDefault="00566759" w:rsidP="00804081">
      <w:pPr>
        <w:pStyle w:val="ListParagraph"/>
        <w:numPr>
          <w:ilvl w:val="0"/>
          <w:numId w:val="166"/>
        </w:numPr>
      </w:pPr>
      <w:r w:rsidRPr="005F2AB0">
        <w:t>An enterprise admin user cannot copy profile BODs that belong to another Enterprise end user and that are in editing states.</w:t>
      </w:r>
    </w:p>
    <w:p w14:paraId="75FEBFEE" w14:textId="77777777" w:rsidR="00566759" w:rsidRPr="005F2AB0" w:rsidRDefault="00566759" w:rsidP="00804081">
      <w:pPr>
        <w:pStyle w:val="ListParagraph"/>
        <w:numPr>
          <w:ilvl w:val="0"/>
          <w:numId w:val="166"/>
        </w:numPr>
      </w:pPr>
      <w:r w:rsidRPr="005F2AB0">
        <w:t>An Enterprise admin user cannot copy profile BODs that belong to an Enterprise admin user and that are in editing states.</w:t>
      </w:r>
    </w:p>
    <w:p w14:paraId="49160280" w14:textId="77777777" w:rsidR="00566759" w:rsidRPr="005F2AB0" w:rsidRDefault="00566759" w:rsidP="00804081">
      <w:pPr>
        <w:pStyle w:val="ListParagraph"/>
        <w:numPr>
          <w:ilvl w:val="0"/>
          <w:numId w:val="166"/>
        </w:numPr>
      </w:pPr>
      <w:r w:rsidRPr="005F2AB0">
        <w:t>An Enterprise admin user cannot generate expressions of an enterprise users’ private profile BODs.</w:t>
      </w:r>
    </w:p>
    <w:p w14:paraId="6C6AB7D9" w14:textId="77777777" w:rsidR="00566759" w:rsidRPr="005F2AB0" w:rsidRDefault="00566759" w:rsidP="00804081">
      <w:pPr>
        <w:pStyle w:val="ListParagraph"/>
        <w:numPr>
          <w:ilvl w:val="0"/>
          <w:numId w:val="166"/>
        </w:numPr>
      </w:pPr>
      <w:r w:rsidRPr="005F2AB0">
        <w:t>An enterprise admin user can generate expressions of an enterprise users’ shared profile BODs.</w:t>
      </w:r>
    </w:p>
    <w:p w14:paraId="551BE762" w14:textId="77777777" w:rsidR="00566759" w:rsidRPr="005F2AB0" w:rsidRDefault="00566759" w:rsidP="00804081">
      <w:pPr>
        <w:pStyle w:val="ListParagraph"/>
        <w:numPr>
          <w:ilvl w:val="0"/>
          <w:numId w:val="166"/>
        </w:numPr>
      </w:pPr>
      <w:r w:rsidRPr="005F2AB0">
        <w:t>An enterprise admin user can generate expressions of profile BODs that belong to other Enterprise end users and admin developers and that are in candidate or published states.</w:t>
      </w:r>
    </w:p>
    <w:p w14:paraId="2A8875A4" w14:textId="77777777" w:rsidR="00566759" w:rsidRPr="005F2AB0" w:rsidRDefault="00566759" w:rsidP="00804081">
      <w:pPr>
        <w:pStyle w:val="ListParagraph"/>
        <w:numPr>
          <w:ilvl w:val="0"/>
          <w:numId w:val="166"/>
        </w:numPr>
      </w:pPr>
      <w:r w:rsidRPr="005F2AB0">
        <w:t>An enterprise admin user can generate expressions from free profile BODs.</w:t>
      </w:r>
    </w:p>
    <w:p w14:paraId="5015E2A7" w14:textId="77777777" w:rsidR="00566759" w:rsidRPr="005F2AB0" w:rsidRDefault="00566759" w:rsidP="00804081">
      <w:pPr>
        <w:pStyle w:val="ListParagraph"/>
        <w:numPr>
          <w:ilvl w:val="0"/>
          <w:numId w:val="166"/>
        </w:numPr>
      </w:pPr>
      <w:r w:rsidRPr="005F2AB0">
        <w:t>An enterprise admin user cannot generate expressions of profile BODs that belong to another enterprise end user and that are in editing states.</w:t>
      </w:r>
    </w:p>
    <w:p w14:paraId="72A504D8" w14:textId="77777777" w:rsidR="00566759" w:rsidRPr="005F2AB0" w:rsidRDefault="00566759" w:rsidP="00804081">
      <w:pPr>
        <w:pStyle w:val="ListParagraph"/>
        <w:numPr>
          <w:ilvl w:val="0"/>
          <w:numId w:val="166"/>
        </w:numPr>
      </w:pPr>
      <w:r w:rsidRPr="005F2AB0">
        <w:t>An enterprise admin user cannot generate expressions of profile BODs that belong to an Enterprise admin user and that are in editing states.</w:t>
      </w:r>
    </w:p>
    <w:p w14:paraId="3FB7CD0D" w14:textId="31458DE4" w:rsidR="00566759" w:rsidRDefault="00566759" w:rsidP="00566759">
      <w:pPr>
        <w:pStyle w:val="Heading2"/>
      </w:pPr>
      <w:r>
        <w:t>Enterprise admin user successfully edits profile BOD</w:t>
      </w:r>
      <w:ins w:id="705" w:author="Oh, Hakju (IntlCtr)" w:date="2017-08-23T16:23:00Z">
        <w:r w:rsidR="00BC1DFF">
          <w:t xml:space="preserve"> (Pass)</w:t>
        </w:r>
      </w:ins>
    </w:p>
    <w:p w14:paraId="09424BDC" w14:textId="77777777" w:rsidR="00566759" w:rsidRPr="00E35B7D" w:rsidRDefault="00566759" w:rsidP="00566759">
      <w:r>
        <w:t>Requirement document reference: Section 3.2.2, 2.1.2</w:t>
      </w:r>
    </w:p>
    <w:p w14:paraId="4F64EC1F"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Acknowledge BOM profile BOD for newBizCtx business context already exists</w:t>
      </w:r>
      <w:r w:rsidRPr="00C028A8">
        <w:t>.</w:t>
      </w:r>
    </w:p>
    <w:p w14:paraId="6DC339C0" w14:textId="77777777" w:rsidR="00566759" w:rsidRPr="00951760" w:rsidRDefault="00566759" w:rsidP="00566759">
      <w:r w:rsidRPr="00951760">
        <w:t xml:space="preserve">Test Steps: </w:t>
      </w:r>
    </w:p>
    <w:p w14:paraId="758B6871" w14:textId="77777777" w:rsidR="00566759" w:rsidRPr="00EE5846" w:rsidRDefault="00566759" w:rsidP="00581A44">
      <w:pPr>
        <w:pStyle w:val="ListParagraph"/>
        <w:numPr>
          <w:ilvl w:val="0"/>
          <w:numId w:val="93"/>
        </w:numPr>
      </w:pPr>
      <w:r w:rsidRPr="00EE5846">
        <w:t xml:space="preserve">A user with the Enterprise tenant </w:t>
      </w:r>
      <w:r>
        <w:t xml:space="preserve">admin </w:t>
      </w:r>
      <w:r w:rsidRPr="00EE5846">
        <w:t>user role</w:t>
      </w:r>
      <w:r>
        <w:t>, aEntUser1,</w:t>
      </w:r>
      <w:r w:rsidRPr="00EE5846">
        <w:t xml:space="preserve"> logs in.</w:t>
      </w:r>
    </w:p>
    <w:p w14:paraId="0032B443"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user accesses the profile BODs functionality.</w:t>
      </w:r>
    </w:p>
    <w:p w14:paraId="343A0F89"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 xml:space="preserve">user </w:t>
      </w:r>
      <w:r>
        <w:t>finds</w:t>
      </w:r>
      <w:r w:rsidRPr="00072DE2">
        <w:t xml:space="preserve"> Acknowledge BOM </w:t>
      </w:r>
      <w:r>
        <w:t>profile BOD for the newBizCtx business context</w:t>
      </w:r>
      <w:r w:rsidRPr="00072DE2">
        <w:t>.</w:t>
      </w:r>
    </w:p>
    <w:p w14:paraId="3272C028" w14:textId="77777777" w:rsidR="00566759" w:rsidRPr="00951760" w:rsidRDefault="00566759" w:rsidP="00581A44">
      <w:pPr>
        <w:pStyle w:val="ListParagraph"/>
        <w:numPr>
          <w:ilvl w:val="0"/>
          <w:numId w:val="93"/>
        </w:numPr>
      </w:pPr>
      <w:r>
        <w:t>T</w:t>
      </w:r>
      <w:r w:rsidRPr="00951760">
        <w:t xml:space="preserve">he Enterprise </w:t>
      </w:r>
      <w:r>
        <w:t xml:space="preserve">admin </w:t>
      </w:r>
      <w:r w:rsidRPr="00951760">
        <w:t xml:space="preserve">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77428808" w14:textId="77777777" w:rsidR="00566759" w:rsidRDefault="00566759" w:rsidP="00581A44">
      <w:pPr>
        <w:pStyle w:val="ListParagraph"/>
        <w:numPr>
          <w:ilvl w:val="0"/>
          <w:numId w:val="93"/>
        </w:numPr>
      </w:pPr>
      <w:r w:rsidRPr="00951760">
        <w:t xml:space="preserve">Verify that profile BOD is </w:t>
      </w:r>
      <w:r>
        <w:t>updated</w:t>
      </w:r>
      <w:r w:rsidRPr="00951760">
        <w:t xml:space="preserve">. </w:t>
      </w:r>
    </w:p>
    <w:p w14:paraId="4E69A260" w14:textId="77777777" w:rsidR="00566759" w:rsidRDefault="00566759" w:rsidP="00566759">
      <w:pPr>
        <w:pStyle w:val="Heading2"/>
      </w:pPr>
      <w:r>
        <w:t>Enterprise admin user authorized access to CC management functions with localized extension</w:t>
      </w:r>
    </w:p>
    <w:p w14:paraId="4587264D" w14:textId="77777777" w:rsidR="00566759" w:rsidRDefault="00566759" w:rsidP="00566759">
      <w:r>
        <w:t>Pre-condition: At least two users, say ENTADx and ENTADy, with both enterprise admin user and OAGi developer roles exist. There are profile BOD extensions created by various enterprise users</w:t>
      </w:r>
      <w:r>
        <w:rPr>
          <w:rStyle w:val="FootnoteReference"/>
        </w:rPr>
        <w:footnoteReference w:id="13"/>
      </w:r>
      <w:r>
        <w:t>, some are created by ENTU1 and ENTU2 in the OAGi developer role capacity, and some of which have been shared.</w:t>
      </w:r>
    </w:p>
    <w:p w14:paraId="6CD52140" w14:textId="77777777" w:rsidR="00566759" w:rsidRDefault="00566759" w:rsidP="00566759">
      <w:r>
        <w:t xml:space="preserve">Test Steps: </w:t>
      </w:r>
    </w:p>
    <w:p w14:paraId="476986D1" w14:textId="77777777" w:rsidR="00566759" w:rsidRPr="00086990" w:rsidRDefault="00566759" w:rsidP="00165840">
      <w:pPr>
        <w:pStyle w:val="ListParagraph"/>
        <w:numPr>
          <w:ilvl w:val="0"/>
          <w:numId w:val="177"/>
        </w:numPr>
      </w:pPr>
      <w:r w:rsidRPr="00086990">
        <w:lastRenderedPageBreak/>
        <w:t>An Enterprise end user, ENTU1, logs into the system.</w:t>
      </w:r>
    </w:p>
    <w:p w14:paraId="3665CF6D" w14:textId="77777777" w:rsidR="00566759" w:rsidRPr="00086990" w:rsidRDefault="00566759" w:rsidP="00165840">
      <w:pPr>
        <w:pStyle w:val="ListParagraph"/>
        <w:numPr>
          <w:ilvl w:val="0"/>
          <w:numId w:val="177"/>
        </w:numPr>
      </w:pPr>
      <w:r w:rsidRPr="00086990">
        <w:t>ENTU1 creates a new profile BOD, PB0.</w:t>
      </w:r>
    </w:p>
    <w:p w14:paraId="7AD357B8" w14:textId="77777777" w:rsidR="00566759" w:rsidRPr="00086990" w:rsidRDefault="00566759" w:rsidP="00165840">
      <w:pPr>
        <w:pStyle w:val="ListParagraph"/>
        <w:numPr>
          <w:ilvl w:val="0"/>
          <w:numId w:val="177"/>
        </w:numPr>
      </w:pPr>
      <w:r w:rsidRPr="00086990">
        <w:t>ENTU1 makes a localized extension to PB0. This results in, says, User Extension Group ACC, UEGACC0, and corresponding ASCCP0 and ASCC0 (these two are supposed to be hidden on the CC Management page by default logic).</w:t>
      </w:r>
    </w:p>
    <w:p w14:paraId="18D926DB" w14:textId="77777777" w:rsidR="00566759" w:rsidRPr="00086990" w:rsidRDefault="00566759" w:rsidP="00165840">
      <w:pPr>
        <w:pStyle w:val="ListParagraph"/>
        <w:numPr>
          <w:ilvl w:val="0"/>
          <w:numId w:val="177"/>
        </w:numPr>
      </w:pPr>
      <w:r w:rsidRPr="00086990">
        <w:t xml:space="preserve">ENTU1 adds some ASCCs and BCCs to the extension, i.e., to UEGACC0. </w:t>
      </w:r>
    </w:p>
    <w:p w14:paraId="5DB46085" w14:textId="77777777" w:rsidR="00566759" w:rsidRPr="00086990" w:rsidRDefault="00566759" w:rsidP="00165840">
      <w:pPr>
        <w:pStyle w:val="ListParagraph"/>
        <w:numPr>
          <w:ilvl w:val="0"/>
          <w:numId w:val="177"/>
        </w:numPr>
      </w:pPr>
      <w:r w:rsidRPr="00086990">
        <w:t>ENTU1 advances the PB0 extension to the Published state.</w:t>
      </w:r>
    </w:p>
    <w:p w14:paraId="6BE7BAA9" w14:textId="77777777" w:rsidR="00566759" w:rsidRPr="00086990" w:rsidRDefault="00566759" w:rsidP="00165840">
      <w:pPr>
        <w:pStyle w:val="ListParagraph"/>
        <w:numPr>
          <w:ilvl w:val="0"/>
          <w:numId w:val="177"/>
        </w:numPr>
      </w:pPr>
      <w:r w:rsidRPr="00086990">
        <w:t>ENTU1 repeats step 2 to 4 two times resulting PB1, PB2, and corresponding UEGACC1, ASCCP1, ASCC1, and UEGACC2, ASCCP2, ASCC2, respectively. Use a commonly used component like ApplicationArea’s Extension for PB1.</w:t>
      </w:r>
    </w:p>
    <w:p w14:paraId="33F0D843" w14:textId="77777777" w:rsidR="00566759" w:rsidRPr="00086990" w:rsidRDefault="00566759" w:rsidP="00165840">
      <w:pPr>
        <w:pStyle w:val="ListParagraph"/>
        <w:numPr>
          <w:ilvl w:val="0"/>
          <w:numId w:val="177"/>
        </w:numPr>
      </w:pPr>
      <w:r w:rsidRPr="00086990">
        <w:t>ENTU1 advances UEGACC2 to the Candidate state.</w:t>
      </w:r>
    </w:p>
    <w:p w14:paraId="39A54759" w14:textId="77777777" w:rsidR="00566759" w:rsidRPr="00086990" w:rsidRDefault="00566759" w:rsidP="00165840">
      <w:pPr>
        <w:pStyle w:val="ListParagraph"/>
        <w:numPr>
          <w:ilvl w:val="0"/>
          <w:numId w:val="177"/>
        </w:numPr>
      </w:pPr>
      <w:r w:rsidRPr="00086990">
        <w:t>ENTU1 logs out.</w:t>
      </w:r>
    </w:p>
    <w:p w14:paraId="14AF0657" w14:textId="77777777" w:rsidR="00566759" w:rsidRPr="00086990" w:rsidRDefault="00566759" w:rsidP="00165840">
      <w:pPr>
        <w:pStyle w:val="ListParagraph"/>
        <w:numPr>
          <w:ilvl w:val="0"/>
          <w:numId w:val="177"/>
        </w:numPr>
      </w:pPr>
      <w:r w:rsidRPr="00086990">
        <w:t>ENTADx logs into the system as an enterprise admin user.</w:t>
      </w:r>
    </w:p>
    <w:p w14:paraId="1992E564" w14:textId="77777777" w:rsidR="00566759" w:rsidRPr="00086990" w:rsidRDefault="00566759" w:rsidP="00165840">
      <w:pPr>
        <w:pStyle w:val="ListParagraph"/>
        <w:numPr>
          <w:ilvl w:val="0"/>
          <w:numId w:val="177"/>
        </w:numPr>
      </w:pPr>
      <w:r w:rsidRPr="00086990">
        <w:t>ENTADx creates new profile BODs, PB3, PB4, PB5, and PB6.</w:t>
      </w:r>
    </w:p>
    <w:p w14:paraId="3376E021" w14:textId="095D03C8" w:rsidR="00566759" w:rsidRPr="00086990" w:rsidRDefault="00566759" w:rsidP="00165840">
      <w:pPr>
        <w:pStyle w:val="ListParagraph"/>
        <w:numPr>
          <w:ilvl w:val="0"/>
          <w:numId w:val="177"/>
        </w:numPr>
      </w:pPr>
      <w:r w:rsidRPr="00086990">
        <w:t>ENTADx makes some localized extensions to PB3, PB4, PB5 and PB6 that results in UEGACC3, ASCCP3, ASCC3, UEGACC4, ASCCP4, ASCC4, UEGACC5, ASCCP5, ASCC5, and UEGACC6, ASCCP6, ASCC6. Some ASCCs and BCCs are added to these extensions. Use a commonly used component like Party’s Extension for PB5. Verify that no ASCCP belonging to enterprise tenants ever shows up for selection when adding an ASCC (use particularly the ASCCP that belongs to ENTADx in the enterprise end user capacity in the verification). Also, verify that user extension group ASCCPs are not available for selection. (Assertion #</w:t>
      </w:r>
      <w:r w:rsidRPr="00086990">
        <w:fldChar w:fldCharType="begin"/>
      </w:r>
      <w:r w:rsidRPr="00086990">
        <w:instrText xml:space="preserve"> REF _Ref490044761 \w \h </w:instrText>
      </w:r>
      <w:r w:rsidRPr="00086990">
        <w:fldChar w:fldCharType="separate"/>
      </w:r>
      <w:r w:rsidRPr="00086990">
        <w:t>1</w:t>
      </w:r>
      <w:r w:rsidRPr="00086990">
        <w:fldChar w:fldCharType="end"/>
      </w:r>
      <w:ins w:id="706" w:author="Oh, Hakju (IntlCtr)" w:date="2017-08-23T16:28:00Z">
        <w:r w:rsidR="00C3265C">
          <w:t xml:space="preserve"> (Pass)</w:t>
        </w:r>
      </w:ins>
      <w:r w:rsidRPr="00086990">
        <w:t>, #</w:t>
      </w:r>
      <w:r w:rsidRPr="00086990">
        <w:fldChar w:fldCharType="begin"/>
      </w:r>
      <w:r w:rsidRPr="00086990">
        <w:instrText xml:space="preserve"> REF _Ref490044793 \w \h </w:instrText>
      </w:r>
      <w:r w:rsidRPr="00086990">
        <w:fldChar w:fldCharType="separate"/>
      </w:r>
      <w:r w:rsidRPr="00086990">
        <w:t>2.1</w:t>
      </w:r>
      <w:r w:rsidRPr="00086990">
        <w:fldChar w:fldCharType="end"/>
      </w:r>
      <w:ins w:id="707" w:author="Oh, Hakju (IntlCtr)" w:date="2017-08-23T16:28:00Z">
        <w:r w:rsidR="00C3265C">
          <w:t xml:space="preserve"> (Pass)</w:t>
        </w:r>
      </w:ins>
      <w:r w:rsidRPr="00086990">
        <w:t>, #</w:t>
      </w:r>
      <w:r w:rsidRPr="00086990">
        <w:fldChar w:fldCharType="begin"/>
      </w:r>
      <w:r w:rsidRPr="00086990">
        <w:instrText xml:space="preserve"> REF _Ref490044802 \w \h </w:instrText>
      </w:r>
      <w:r w:rsidRPr="00086990">
        <w:fldChar w:fldCharType="separate"/>
      </w:r>
      <w:r w:rsidRPr="00086990">
        <w:t>2.2</w:t>
      </w:r>
      <w:r w:rsidRPr="00086990">
        <w:fldChar w:fldCharType="end"/>
      </w:r>
      <w:ins w:id="708" w:author="Oh, Hakju (IntlCtr)" w:date="2017-08-23T16:28:00Z">
        <w:r w:rsidR="00C3265C">
          <w:t xml:space="preserve"> (Pass)</w:t>
        </w:r>
      </w:ins>
      <w:r w:rsidRPr="00086990">
        <w:t>)</w:t>
      </w:r>
    </w:p>
    <w:p w14:paraId="728131AB" w14:textId="5066C7ED" w:rsidR="00566759" w:rsidRPr="00086990" w:rsidRDefault="00566759" w:rsidP="00165840">
      <w:pPr>
        <w:pStyle w:val="ListParagraph"/>
        <w:numPr>
          <w:ilvl w:val="0"/>
          <w:numId w:val="177"/>
        </w:numPr>
      </w:pPr>
      <w:r w:rsidRPr="00086990">
        <w:t>ENTADx removes an ASCC from the PB3 extension. (Assertion #</w:t>
      </w:r>
      <w:r w:rsidRPr="00086990">
        <w:fldChar w:fldCharType="begin"/>
      </w:r>
      <w:r w:rsidRPr="00086990">
        <w:instrText xml:space="preserve"> REF _Ref490044839 \w \h </w:instrText>
      </w:r>
      <w:r w:rsidRPr="00086990">
        <w:fldChar w:fldCharType="separate"/>
      </w:r>
      <w:r w:rsidRPr="00086990">
        <w:t>2.3</w:t>
      </w:r>
      <w:r w:rsidRPr="00086990">
        <w:fldChar w:fldCharType="end"/>
      </w:r>
      <w:ins w:id="709" w:author="Oh, Hakju (IntlCtr)" w:date="2017-08-23T16:29:00Z">
        <w:r w:rsidR="00C3265C">
          <w:t xml:space="preserve"> (Pass)</w:t>
        </w:r>
      </w:ins>
      <w:r w:rsidRPr="00086990">
        <w:t>)</w:t>
      </w:r>
    </w:p>
    <w:p w14:paraId="615B6B99" w14:textId="1210B8C0" w:rsidR="00566759" w:rsidRPr="00B148C6" w:rsidRDefault="00566759" w:rsidP="00165840">
      <w:pPr>
        <w:pStyle w:val="ListParagraph"/>
        <w:numPr>
          <w:ilvl w:val="0"/>
          <w:numId w:val="177"/>
        </w:numPr>
      </w:pPr>
      <w:r w:rsidRPr="00B148C6">
        <w:t>ENTADx removes a BCC from the PB3 extension. (Assertion #</w:t>
      </w:r>
      <w:r w:rsidRPr="00B148C6">
        <w:fldChar w:fldCharType="begin"/>
      </w:r>
      <w:r w:rsidRPr="00B148C6">
        <w:instrText xml:space="preserve"> REF _Ref490044849 \w \h </w:instrText>
      </w:r>
      <w:r w:rsidRPr="00B148C6">
        <w:fldChar w:fldCharType="separate"/>
      </w:r>
      <w:r w:rsidRPr="00B148C6">
        <w:t>2.4</w:t>
      </w:r>
      <w:r w:rsidRPr="00B148C6">
        <w:fldChar w:fldCharType="end"/>
      </w:r>
      <w:ins w:id="710" w:author="Oh, Hakju (IntlCtr)" w:date="2017-08-23T16:29:00Z">
        <w:r w:rsidR="00C3265C">
          <w:t xml:space="preserve"> (Pass)</w:t>
        </w:r>
      </w:ins>
      <w:r w:rsidRPr="00B148C6">
        <w:t>)</w:t>
      </w:r>
    </w:p>
    <w:p w14:paraId="0B3BBDCD" w14:textId="16E43520" w:rsidR="00566759" w:rsidRPr="00B148C6" w:rsidRDefault="00566759" w:rsidP="00165840">
      <w:pPr>
        <w:pStyle w:val="ListParagraph"/>
        <w:numPr>
          <w:ilvl w:val="0"/>
          <w:numId w:val="177"/>
        </w:numPr>
      </w:pPr>
      <w:r w:rsidRPr="00B148C6">
        <w:t>ENTADx advances the PB5 extension to the Candidate state. (Assertion #</w:t>
      </w:r>
      <w:r w:rsidRPr="00B148C6">
        <w:fldChar w:fldCharType="begin"/>
      </w:r>
      <w:r w:rsidRPr="00B148C6">
        <w:instrText xml:space="preserve"> REF _Ref490056843 \w \h </w:instrText>
      </w:r>
      <w:r w:rsidRPr="00B148C6">
        <w:fldChar w:fldCharType="separate"/>
      </w:r>
      <w:r w:rsidRPr="00B148C6">
        <w:t>2.5</w:t>
      </w:r>
      <w:r w:rsidRPr="00B148C6">
        <w:fldChar w:fldCharType="end"/>
      </w:r>
      <w:r w:rsidRPr="00B148C6">
        <w:t>)</w:t>
      </w:r>
      <w:ins w:id="711" w:author="Oh, Hakju (IntlCtr)" w:date="2017-08-23T16:30:00Z">
        <w:r w:rsidR="009D7584">
          <w:t xml:space="preserve"> (Pass)</w:t>
        </w:r>
      </w:ins>
    </w:p>
    <w:p w14:paraId="0DED268F" w14:textId="4BD6D6E1" w:rsidR="00566759" w:rsidRPr="00B148C6" w:rsidRDefault="00566759" w:rsidP="00165840">
      <w:pPr>
        <w:pStyle w:val="ListParagraph"/>
        <w:numPr>
          <w:ilvl w:val="0"/>
          <w:numId w:val="177"/>
        </w:numPr>
      </w:pPr>
      <w:r w:rsidRPr="00B148C6">
        <w:t>ENTADx advances the PB3 extension to the Published state. (Assertion #</w:t>
      </w:r>
      <w:r w:rsidRPr="00B148C6">
        <w:fldChar w:fldCharType="begin"/>
      </w:r>
      <w:r w:rsidRPr="00B148C6">
        <w:instrText xml:space="preserve"> REF _Ref490066391 \w \h </w:instrText>
      </w:r>
      <w:r w:rsidRPr="00B148C6">
        <w:fldChar w:fldCharType="separate"/>
      </w:r>
      <w:r w:rsidRPr="00B148C6">
        <w:t>2.6</w:t>
      </w:r>
      <w:r w:rsidRPr="00B148C6">
        <w:fldChar w:fldCharType="end"/>
      </w:r>
      <w:r w:rsidRPr="00B148C6">
        <w:t>)</w:t>
      </w:r>
      <w:ins w:id="712" w:author="Oh, Hakju (IntlCtr)" w:date="2017-08-23T16:30:00Z">
        <w:r w:rsidR="009D7584">
          <w:t xml:space="preserve"> (Pass)</w:t>
        </w:r>
      </w:ins>
    </w:p>
    <w:p w14:paraId="5DED018E" w14:textId="0BFE4FCE" w:rsidR="00566759" w:rsidRPr="00B148C6" w:rsidRDefault="00566759" w:rsidP="00165840">
      <w:pPr>
        <w:pStyle w:val="ListParagraph"/>
        <w:numPr>
          <w:ilvl w:val="0"/>
          <w:numId w:val="177"/>
        </w:numPr>
      </w:pPr>
      <w:r w:rsidRPr="00B148C6">
        <w:t>Verify that ENTADx cannot make any change to the PB5 extension except changing the state back to Editing (note keep the PB5 extension in the Candidate state after this step). (Assertion #</w:t>
      </w:r>
      <w:r w:rsidRPr="00B148C6">
        <w:fldChar w:fldCharType="begin"/>
      </w:r>
      <w:r w:rsidRPr="00B148C6">
        <w:instrText xml:space="preserve"> REF _Ref490066404 \w \h </w:instrText>
      </w:r>
      <w:r w:rsidRPr="00B148C6">
        <w:fldChar w:fldCharType="separate"/>
      </w:r>
      <w:r w:rsidRPr="00B148C6">
        <w:t>2.7</w:t>
      </w:r>
      <w:r w:rsidRPr="00B148C6">
        <w:fldChar w:fldCharType="end"/>
      </w:r>
      <w:r w:rsidRPr="00B148C6">
        <w:t>)</w:t>
      </w:r>
      <w:ins w:id="713" w:author="Oh, Hakju (IntlCtr)" w:date="2017-08-23T16:30:00Z">
        <w:r w:rsidR="009D7584">
          <w:t xml:space="preserve"> (Pass)</w:t>
        </w:r>
      </w:ins>
    </w:p>
    <w:p w14:paraId="68619AF8" w14:textId="66E3FD2C" w:rsidR="00566759" w:rsidRPr="00B148C6" w:rsidRDefault="00566759" w:rsidP="00165840">
      <w:pPr>
        <w:pStyle w:val="ListParagraph"/>
        <w:numPr>
          <w:ilvl w:val="0"/>
          <w:numId w:val="177"/>
        </w:numPr>
      </w:pPr>
      <w:r w:rsidRPr="00B148C6">
        <w:t>ENTADx creates a profile BOD PB7. Makes an extension to PB7 to the same component as PB5. Here actually no user extension group created (so there is no UEGACC7) (Assertion #</w:t>
      </w:r>
      <w:r w:rsidRPr="00B148C6">
        <w:fldChar w:fldCharType="begin"/>
      </w:r>
      <w:r w:rsidRPr="00B148C6">
        <w:instrText xml:space="preserve"> REF _Ref490066410 \w \h </w:instrText>
      </w:r>
      <w:r w:rsidRPr="00B148C6">
        <w:fldChar w:fldCharType="separate"/>
      </w:r>
      <w:r w:rsidRPr="00B148C6">
        <w:t>2.8</w:t>
      </w:r>
      <w:r w:rsidRPr="00B148C6">
        <w:fldChar w:fldCharType="end"/>
      </w:r>
      <w:r w:rsidRPr="00B148C6">
        <w:t>)</w:t>
      </w:r>
      <w:ins w:id="714" w:author="Oh, Hakju (IntlCtr)" w:date="2017-08-23T16:33:00Z">
        <w:r w:rsidR="002D3509">
          <w:t xml:space="preserve"> (Pass)</w:t>
        </w:r>
      </w:ins>
    </w:p>
    <w:p w14:paraId="03831C00" w14:textId="6DBE5558" w:rsidR="00566759" w:rsidRPr="00B148C6" w:rsidRDefault="00566759" w:rsidP="00165840">
      <w:pPr>
        <w:pStyle w:val="ListParagraph"/>
        <w:numPr>
          <w:ilvl w:val="0"/>
          <w:numId w:val="177"/>
        </w:numPr>
      </w:pPr>
      <w:r w:rsidRPr="00B148C6">
        <w:t>ENTADx opens PB4. Try to make an extension to the same component as PB1. Verify that the application does not allow this. (Assertion #</w:t>
      </w:r>
      <w:r w:rsidRPr="00B148C6">
        <w:fldChar w:fldCharType="begin"/>
      </w:r>
      <w:r w:rsidRPr="00B148C6">
        <w:instrText xml:space="preserve"> REF _Ref490066419 \w \h </w:instrText>
      </w:r>
      <w:r w:rsidRPr="00B148C6">
        <w:fldChar w:fldCharType="separate"/>
      </w:r>
      <w:r w:rsidRPr="00B148C6">
        <w:t>2.9.1</w:t>
      </w:r>
      <w:r w:rsidRPr="00B148C6">
        <w:fldChar w:fldCharType="end"/>
      </w:r>
      <w:r w:rsidRPr="00B148C6">
        <w:t>)</w:t>
      </w:r>
      <w:ins w:id="715" w:author="Oh, Hakju (IntlCtr)" w:date="2017-08-23T16:34:00Z">
        <w:r w:rsidR="000B0528">
          <w:t xml:space="preserve"> (Pass, but can see the details)</w:t>
        </w:r>
      </w:ins>
    </w:p>
    <w:p w14:paraId="57D5E1CC" w14:textId="77777777" w:rsidR="00566759" w:rsidRPr="00B148C6" w:rsidRDefault="00566759" w:rsidP="00165840">
      <w:pPr>
        <w:pStyle w:val="ListParagraph"/>
        <w:numPr>
          <w:ilvl w:val="0"/>
          <w:numId w:val="177"/>
        </w:numPr>
      </w:pPr>
      <w:r w:rsidRPr="00B148C6">
        <w:t>ENTADx logs out.</w:t>
      </w:r>
    </w:p>
    <w:p w14:paraId="434438FC" w14:textId="77777777" w:rsidR="00566759" w:rsidRPr="00B148C6" w:rsidRDefault="00566759" w:rsidP="00165840">
      <w:pPr>
        <w:pStyle w:val="ListParagraph"/>
        <w:numPr>
          <w:ilvl w:val="0"/>
          <w:numId w:val="177"/>
        </w:numPr>
      </w:pPr>
      <w:r w:rsidRPr="00B148C6">
        <w:t>ENTADy logs in as an Enterprise admin user.</w:t>
      </w:r>
    </w:p>
    <w:p w14:paraId="2B4AE846" w14:textId="77777777" w:rsidR="00566759" w:rsidRPr="00B148C6" w:rsidRDefault="00566759" w:rsidP="00165840">
      <w:pPr>
        <w:pStyle w:val="ListParagraph"/>
        <w:numPr>
          <w:ilvl w:val="0"/>
          <w:numId w:val="177"/>
        </w:numPr>
      </w:pPr>
      <w:r w:rsidRPr="00B148C6">
        <w:t>ENTADy creates a profile BOD, PB8.</w:t>
      </w:r>
    </w:p>
    <w:p w14:paraId="73BD9F44" w14:textId="1CC3676D" w:rsidR="00566759" w:rsidRPr="00B148C6" w:rsidRDefault="00566759" w:rsidP="00165840">
      <w:pPr>
        <w:pStyle w:val="ListParagraph"/>
        <w:numPr>
          <w:ilvl w:val="0"/>
          <w:numId w:val="177"/>
        </w:numPr>
      </w:pPr>
      <w:r w:rsidRPr="00B148C6">
        <w:t>ENTADy tries to make an extension in PB8 to the same component as PB5. Verify that the application does not allow this. (Assertion #</w:t>
      </w:r>
      <w:r w:rsidRPr="00B148C6">
        <w:fldChar w:fldCharType="begin"/>
      </w:r>
      <w:r w:rsidRPr="00B148C6">
        <w:instrText xml:space="preserve"> REF _Ref490066426 \w \h </w:instrText>
      </w:r>
      <w:r w:rsidRPr="00B148C6">
        <w:fldChar w:fldCharType="separate"/>
      </w:r>
      <w:r w:rsidRPr="00B148C6">
        <w:t>2.9.2</w:t>
      </w:r>
      <w:r w:rsidRPr="00B148C6">
        <w:fldChar w:fldCharType="end"/>
      </w:r>
      <w:r w:rsidRPr="00B148C6">
        <w:t>)</w:t>
      </w:r>
      <w:ins w:id="716" w:author="Oh, Hakju (IntlCtr)" w:date="2017-08-23T16:35:00Z">
        <w:r w:rsidR="000B0528">
          <w:t xml:space="preserve"> (Pass, but can see the details)</w:t>
        </w:r>
      </w:ins>
    </w:p>
    <w:p w14:paraId="4C93EBBD" w14:textId="77777777" w:rsidR="00566759" w:rsidRPr="00B148C6" w:rsidRDefault="00566759" w:rsidP="00165840">
      <w:pPr>
        <w:pStyle w:val="ListParagraph"/>
        <w:numPr>
          <w:ilvl w:val="0"/>
          <w:numId w:val="177"/>
        </w:numPr>
      </w:pPr>
      <w:r w:rsidRPr="00B148C6">
        <w:t>ENTADy logs out.</w:t>
      </w:r>
    </w:p>
    <w:p w14:paraId="61C78B33" w14:textId="77777777" w:rsidR="00566759" w:rsidRPr="00B148C6" w:rsidRDefault="00566759" w:rsidP="00165840">
      <w:pPr>
        <w:pStyle w:val="ListParagraph"/>
        <w:numPr>
          <w:ilvl w:val="0"/>
          <w:numId w:val="177"/>
        </w:numPr>
      </w:pPr>
      <w:r w:rsidRPr="00B148C6">
        <w:t>ENTADx logs in as an Enterprise admin user.</w:t>
      </w:r>
    </w:p>
    <w:p w14:paraId="3F33FFB1" w14:textId="77777777" w:rsidR="00566759" w:rsidRPr="00B148C6" w:rsidRDefault="00566759" w:rsidP="00165840">
      <w:pPr>
        <w:pStyle w:val="ListParagraph"/>
        <w:numPr>
          <w:ilvl w:val="0"/>
          <w:numId w:val="177"/>
        </w:numPr>
      </w:pPr>
      <w:r w:rsidRPr="00B148C6">
        <w:t>ENTADx opens the CC Management page.</w:t>
      </w:r>
    </w:p>
    <w:p w14:paraId="48E4ECD0" w14:textId="3EF0EEBB" w:rsidR="00566759" w:rsidRPr="00B148C6" w:rsidRDefault="00566759" w:rsidP="00165840">
      <w:pPr>
        <w:pStyle w:val="ListParagraph"/>
        <w:numPr>
          <w:ilvl w:val="0"/>
          <w:numId w:val="177"/>
        </w:numPr>
      </w:pPr>
      <w:r w:rsidRPr="00B148C6">
        <w:t>Verify that ENTADx cannot see in the list any user extension group ACC belonging to ENTADx in the enterprise end user capacity. (Assertion #</w:t>
      </w:r>
      <w:r w:rsidRPr="00B148C6">
        <w:fldChar w:fldCharType="begin"/>
      </w:r>
      <w:r w:rsidRPr="00B148C6">
        <w:instrText xml:space="preserve"> REF _Ref490066436 \w \h </w:instrText>
      </w:r>
      <w:r w:rsidRPr="00B148C6">
        <w:fldChar w:fldCharType="separate"/>
      </w:r>
      <w:r w:rsidRPr="00B148C6">
        <w:t>3.1</w:t>
      </w:r>
      <w:r w:rsidRPr="00B148C6">
        <w:fldChar w:fldCharType="end"/>
      </w:r>
      <w:r w:rsidRPr="00B148C6">
        <w:t>)</w:t>
      </w:r>
      <w:ins w:id="717" w:author="Oh, Hakju (IntlCtr)" w:date="2017-08-23T16:36:00Z">
        <w:r w:rsidR="000B0528">
          <w:t xml:space="preserve"> (</w:t>
        </w:r>
      </w:ins>
      <w:ins w:id="718" w:author="Oh, Hakju (IntlCtr)" w:date="2017-08-23T16:42:00Z">
        <w:r w:rsidR="000B0528">
          <w:t>Fail)</w:t>
        </w:r>
      </w:ins>
    </w:p>
    <w:p w14:paraId="115DB44B" w14:textId="7BE98B48" w:rsidR="00566759" w:rsidRPr="00B148C6" w:rsidRDefault="00566759" w:rsidP="00165840">
      <w:pPr>
        <w:pStyle w:val="ListParagraph"/>
        <w:numPr>
          <w:ilvl w:val="0"/>
          <w:numId w:val="177"/>
        </w:numPr>
      </w:pPr>
      <w:r w:rsidRPr="00B148C6">
        <w:lastRenderedPageBreak/>
        <w:t>Verify that ENTADx can see in the list UEGACC1. (Assertion #</w:t>
      </w:r>
      <w:r w:rsidRPr="00B148C6">
        <w:fldChar w:fldCharType="begin"/>
      </w:r>
      <w:r w:rsidRPr="00B148C6">
        <w:instrText xml:space="preserve"> REF _Ref490066443 \w \h </w:instrText>
      </w:r>
      <w:r w:rsidRPr="00B148C6">
        <w:fldChar w:fldCharType="separate"/>
      </w:r>
      <w:r w:rsidRPr="00B148C6">
        <w:t>3.2.1</w:t>
      </w:r>
      <w:r w:rsidRPr="00B148C6">
        <w:fldChar w:fldCharType="end"/>
      </w:r>
      <w:r w:rsidRPr="00B148C6">
        <w:t>)</w:t>
      </w:r>
      <w:ins w:id="719" w:author="Oh, Hakju (IntlCtr)" w:date="2017-08-23T16:39:00Z">
        <w:r w:rsidR="000B0528">
          <w:t xml:space="preserve"> (Fail)</w:t>
        </w:r>
      </w:ins>
    </w:p>
    <w:p w14:paraId="52DA54B9" w14:textId="77777777" w:rsidR="00566759" w:rsidRPr="00B148C6" w:rsidRDefault="00566759" w:rsidP="00165840">
      <w:pPr>
        <w:pStyle w:val="ListParagraph"/>
        <w:numPr>
          <w:ilvl w:val="0"/>
          <w:numId w:val="177"/>
        </w:numPr>
      </w:pPr>
      <w:r w:rsidRPr="00B148C6">
        <w:t>ENTADx logs out.</w:t>
      </w:r>
    </w:p>
    <w:p w14:paraId="1CF10EE2" w14:textId="77777777" w:rsidR="00566759" w:rsidRPr="00B148C6" w:rsidRDefault="00566759" w:rsidP="00165840">
      <w:pPr>
        <w:pStyle w:val="ListParagraph"/>
        <w:numPr>
          <w:ilvl w:val="0"/>
          <w:numId w:val="177"/>
        </w:numPr>
      </w:pPr>
      <w:r w:rsidRPr="00B148C6">
        <w:t>ENTADy logs in as an Enterprise admin user.</w:t>
      </w:r>
    </w:p>
    <w:p w14:paraId="66D4A720" w14:textId="77777777" w:rsidR="00566759" w:rsidRPr="00B148C6" w:rsidRDefault="00566759" w:rsidP="00165840">
      <w:pPr>
        <w:pStyle w:val="ListParagraph"/>
        <w:numPr>
          <w:ilvl w:val="0"/>
          <w:numId w:val="177"/>
        </w:numPr>
      </w:pPr>
      <w:r w:rsidRPr="00B148C6">
        <w:t>ENTADy goes to the CC Management page.</w:t>
      </w:r>
    </w:p>
    <w:p w14:paraId="071C6B38" w14:textId="49913A13" w:rsidR="00566759" w:rsidRPr="00B148C6" w:rsidRDefault="00566759" w:rsidP="00165840">
      <w:pPr>
        <w:pStyle w:val="ListParagraph"/>
        <w:numPr>
          <w:ilvl w:val="0"/>
          <w:numId w:val="177"/>
        </w:numPr>
      </w:pPr>
      <w:r w:rsidRPr="00B148C6">
        <w:t>Verify that ENTADy can see in the list UEGACC5. (Assertion #</w:t>
      </w:r>
      <w:r w:rsidRPr="00B148C6">
        <w:fldChar w:fldCharType="begin"/>
      </w:r>
      <w:r w:rsidRPr="00B148C6">
        <w:instrText xml:space="preserve"> REF _Ref490066450 \w \h </w:instrText>
      </w:r>
      <w:r w:rsidRPr="00B148C6">
        <w:fldChar w:fldCharType="separate"/>
      </w:r>
      <w:r w:rsidRPr="00B148C6">
        <w:t>3.2.2</w:t>
      </w:r>
      <w:r w:rsidRPr="00B148C6">
        <w:fldChar w:fldCharType="end"/>
      </w:r>
      <w:r w:rsidRPr="00B148C6">
        <w:t>)</w:t>
      </w:r>
      <w:ins w:id="720" w:author="Oh, Hakju (IntlCtr)" w:date="2017-08-23T16:39:00Z">
        <w:r w:rsidR="000B0528">
          <w:t xml:space="preserve"> (Fail)</w:t>
        </w:r>
      </w:ins>
    </w:p>
    <w:p w14:paraId="6849E8BB" w14:textId="636DBA8D" w:rsidR="00566759" w:rsidRPr="00B148C6" w:rsidRDefault="00566759" w:rsidP="00165840">
      <w:pPr>
        <w:pStyle w:val="ListParagraph"/>
        <w:numPr>
          <w:ilvl w:val="0"/>
          <w:numId w:val="177"/>
        </w:numPr>
      </w:pPr>
      <w:r w:rsidRPr="00B148C6">
        <w:t>Verify that ENTADy can see the details of UEGACC2 but cannot make any change. (Assertion #</w:t>
      </w:r>
      <w:r w:rsidRPr="00B148C6">
        <w:fldChar w:fldCharType="begin"/>
      </w:r>
      <w:r w:rsidRPr="00B148C6">
        <w:instrText xml:space="preserve"> REF _Ref490066461 \w \h </w:instrText>
      </w:r>
      <w:r w:rsidRPr="00B148C6">
        <w:fldChar w:fldCharType="separate"/>
      </w:r>
      <w:r w:rsidRPr="00B148C6">
        <w:t>3.3.1</w:t>
      </w:r>
      <w:r w:rsidRPr="00B148C6">
        <w:fldChar w:fldCharType="end"/>
      </w:r>
      <w:r w:rsidRPr="00B148C6">
        <w:t>)</w:t>
      </w:r>
      <w:ins w:id="721" w:author="Oh, Hakju (IntlCtr)" w:date="2017-08-23T16:39:00Z">
        <w:r w:rsidR="000B0528">
          <w:t xml:space="preserve"> (Fail. See #3.2)</w:t>
        </w:r>
      </w:ins>
    </w:p>
    <w:p w14:paraId="76724045" w14:textId="5B9E0AEC" w:rsidR="00566759" w:rsidRPr="00B148C6" w:rsidRDefault="00566759" w:rsidP="00165840">
      <w:pPr>
        <w:pStyle w:val="ListParagraph"/>
        <w:numPr>
          <w:ilvl w:val="0"/>
          <w:numId w:val="177"/>
        </w:numPr>
      </w:pPr>
      <w:r w:rsidRPr="00B148C6">
        <w:t>Verify that ENTADy can see the details of UEGACC3 but cannot make any change. (Assertion #</w:t>
      </w:r>
      <w:r w:rsidRPr="00B148C6">
        <w:fldChar w:fldCharType="begin"/>
      </w:r>
      <w:r w:rsidRPr="00B148C6">
        <w:instrText xml:space="preserve"> REF _Ref490066467 \w \h </w:instrText>
      </w:r>
      <w:r w:rsidRPr="00B148C6">
        <w:fldChar w:fldCharType="separate"/>
      </w:r>
      <w:r w:rsidRPr="00B148C6">
        <w:t>3.3.2</w:t>
      </w:r>
      <w:r w:rsidRPr="00B148C6">
        <w:fldChar w:fldCharType="end"/>
      </w:r>
      <w:r w:rsidRPr="00B148C6">
        <w:t>)</w:t>
      </w:r>
      <w:ins w:id="722" w:author="Oh, Hakju (IntlCtr)" w:date="2017-08-23T16:39:00Z">
        <w:r w:rsidR="000B0528">
          <w:t xml:space="preserve"> (Fail. See #3.2)</w:t>
        </w:r>
      </w:ins>
    </w:p>
    <w:p w14:paraId="18189E51" w14:textId="5950C74A" w:rsidR="00566759" w:rsidRPr="00B148C6" w:rsidRDefault="00566759" w:rsidP="00165840">
      <w:pPr>
        <w:pStyle w:val="ListParagraph"/>
        <w:numPr>
          <w:ilvl w:val="0"/>
          <w:numId w:val="177"/>
        </w:numPr>
      </w:pPr>
      <w:r w:rsidRPr="00B148C6">
        <w:t>Verify that ENTADy cannot see the details of the UEGACC6. (Assertion #</w:t>
      </w:r>
      <w:r w:rsidRPr="00B148C6">
        <w:fldChar w:fldCharType="begin"/>
      </w:r>
      <w:r w:rsidRPr="00B148C6">
        <w:instrText xml:space="preserve"> REF _Ref490066473 \w \h </w:instrText>
      </w:r>
      <w:r w:rsidRPr="00B148C6">
        <w:fldChar w:fldCharType="separate"/>
      </w:r>
      <w:r w:rsidRPr="00B148C6">
        <w:t>3.3.3</w:t>
      </w:r>
      <w:r w:rsidRPr="00B148C6">
        <w:fldChar w:fldCharType="end"/>
      </w:r>
      <w:r w:rsidRPr="00B148C6">
        <w:t>)</w:t>
      </w:r>
      <w:ins w:id="723" w:author="Oh, Hakju (IntlCtr)" w:date="2017-08-23T16:41:00Z">
        <w:r w:rsidR="000B0528">
          <w:t xml:space="preserve"> (Pass)</w:t>
        </w:r>
      </w:ins>
    </w:p>
    <w:p w14:paraId="037E37A9" w14:textId="77777777" w:rsidR="00566759" w:rsidRPr="00B148C6" w:rsidRDefault="00566759" w:rsidP="00165840">
      <w:pPr>
        <w:pStyle w:val="ListParagraph"/>
        <w:numPr>
          <w:ilvl w:val="0"/>
          <w:numId w:val="177"/>
        </w:numPr>
      </w:pPr>
      <w:r w:rsidRPr="00B148C6">
        <w:t>ENTADy logs out.</w:t>
      </w:r>
    </w:p>
    <w:p w14:paraId="1C2A04A5" w14:textId="77777777" w:rsidR="00566759" w:rsidRPr="00B148C6" w:rsidRDefault="00566759" w:rsidP="00165840">
      <w:pPr>
        <w:pStyle w:val="ListParagraph"/>
        <w:numPr>
          <w:ilvl w:val="0"/>
          <w:numId w:val="177"/>
        </w:numPr>
      </w:pPr>
      <w:r w:rsidRPr="00B148C6">
        <w:t>ENTADx logs in as an Enterprise admin user and goes to the CC Management page.</w:t>
      </w:r>
    </w:p>
    <w:p w14:paraId="1300F4E7" w14:textId="5BC15FD7" w:rsidR="00566759" w:rsidRPr="00B148C6" w:rsidRDefault="00566759" w:rsidP="00165840">
      <w:pPr>
        <w:pStyle w:val="ListParagraph"/>
        <w:numPr>
          <w:ilvl w:val="0"/>
          <w:numId w:val="177"/>
        </w:numPr>
      </w:pPr>
      <w:r w:rsidRPr="00B148C6">
        <w:t>ENTADx open UEGACC4 to add a new ASCC. Verify that no ASCCP belonging to</w:t>
      </w:r>
      <w:r>
        <w:t xml:space="preserve"> other</w:t>
      </w:r>
      <w:r w:rsidRPr="00B148C6">
        <w:t xml:space="preserve"> enterprise tenants</w:t>
      </w:r>
      <w:r>
        <w:t xml:space="preserve"> or OAGi tenant</w:t>
      </w:r>
      <w:r w:rsidRPr="00B148C6">
        <w:t xml:space="preserve"> ever shows up for selection when adding an ASCC (use particularly the ASCCP that belongs to ENTADx in the </w:t>
      </w:r>
      <w:r>
        <w:t>OAGI</w:t>
      </w:r>
      <w:r w:rsidRPr="00B148C6">
        <w:t xml:space="preserve"> user capacity in the verification). Also, verify that user extension group ASCCPs are not available for selection. (Assertion #</w:t>
      </w:r>
      <w:r w:rsidRPr="00B148C6">
        <w:rPr>
          <w:highlight w:val="yellow"/>
        </w:rPr>
        <w:fldChar w:fldCharType="begin"/>
      </w:r>
      <w:r w:rsidRPr="00B148C6">
        <w:instrText xml:space="preserve"> REF _Ref490066486 \w \h </w:instrText>
      </w:r>
      <w:r w:rsidRPr="00B148C6">
        <w:rPr>
          <w:highlight w:val="yellow"/>
        </w:rPr>
      </w:r>
      <w:r w:rsidRPr="00B148C6">
        <w:rPr>
          <w:highlight w:val="yellow"/>
        </w:rPr>
        <w:fldChar w:fldCharType="separate"/>
      </w:r>
      <w:r w:rsidRPr="00B148C6">
        <w:t>3.4</w:t>
      </w:r>
      <w:r w:rsidRPr="00B148C6">
        <w:rPr>
          <w:highlight w:val="yellow"/>
        </w:rPr>
        <w:fldChar w:fldCharType="end"/>
      </w:r>
      <w:r w:rsidRPr="00B148C6">
        <w:t>)</w:t>
      </w:r>
      <w:ins w:id="724" w:author="Oh, Hakju (IntlCtr)" w:date="2017-08-23T16:43:00Z">
        <w:r w:rsidR="001C16D3">
          <w:t xml:space="preserve"> (Fail)</w:t>
        </w:r>
      </w:ins>
    </w:p>
    <w:p w14:paraId="26BFF5EC" w14:textId="4D1589CB" w:rsidR="00566759" w:rsidRPr="00B148C6" w:rsidRDefault="00566759" w:rsidP="00165840">
      <w:pPr>
        <w:pStyle w:val="ListParagraph"/>
        <w:numPr>
          <w:ilvl w:val="0"/>
          <w:numId w:val="177"/>
        </w:numPr>
      </w:pPr>
      <w:r w:rsidRPr="00B148C6">
        <w:t>ENTADx adds a new BCC to UEGACC4. (Assertion #</w:t>
      </w:r>
      <w:r w:rsidRPr="00B148C6">
        <w:fldChar w:fldCharType="begin"/>
      </w:r>
      <w:r w:rsidRPr="00B148C6">
        <w:instrText xml:space="preserve"> REF _Ref490066494 \w \h </w:instrText>
      </w:r>
      <w:r w:rsidRPr="00B148C6">
        <w:fldChar w:fldCharType="separate"/>
      </w:r>
      <w:r w:rsidRPr="00B148C6">
        <w:t>3.5</w:t>
      </w:r>
      <w:r w:rsidRPr="00B148C6">
        <w:fldChar w:fldCharType="end"/>
      </w:r>
      <w:r w:rsidRPr="00B148C6">
        <w:t>)</w:t>
      </w:r>
      <w:ins w:id="725" w:author="Oh, Hakju (IntlCtr)" w:date="2017-08-23T16:41:00Z">
        <w:r w:rsidR="000B0528">
          <w:t xml:space="preserve"> (Pass)</w:t>
        </w:r>
      </w:ins>
    </w:p>
    <w:p w14:paraId="2D4A1476" w14:textId="4E541573" w:rsidR="00566759" w:rsidRPr="00B148C6" w:rsidRDefault="00566759" w:rsidP="00165840">
      <w:pPr>
        <w:pStyle w:val="ListParagraph"/>
        <w:numPr>
          <w:ilvl w:val="0"/>
          <w:numId w:val="177"/>
        </w:numPr>
      </w:pPr>
      <w:r w:rsidRPr="00B148C6">
        <w:t>ENTADx removes an ASCC from UEGACC4. (Assertion #</w:t>
      </w:r>
      <w:r w:rsidRPr="00B148C6">
        <w:fldChar w:fldCharType="begin"/>
      </w:r>
      <w:r w:rsidRPr="00B148C6">
        <w:instrText xml:space="preserve"> REF _Ref490066500 \w \h </w:instrText>
      </w:r>
      <w:r w:rsidRPr="00B148C6">
        <w:fldChar w:fldCharType="separate"/>
      </w:r>
      <w:r w:rsidRPr="00B148C6">
        <w:t>3.6</w:t>
      </w:r>
      <w:r w:rsidRPr="00B148C6">
        <w:fldChar w:fldCharType="end"/>
      </w:r>
      <w:r w:rsidRPr="00B148C6">
        <w:t>)</w:t>
      </w:r>
      <w:ins w:id="726" w:author="Oh, Hakju (IntlCtr)" w:date="2017-08-23T16:41:00Z">
        <w:r w:rsidR="000B0528">
          <w:t xml:space="preserve"> (Pass)</w:t>
        </w:r>
      </w:ins>
    </w:p>
    <w:p w14:paraId="0DFFAF6A" w14:textId="0AC7BB6A" w:rsidR="00566759" w:rsidRPr="00B148C6" w:rsidRDefault="00566759" w:rsidP="00165840">
      <w:pPr>
        <w:pStyle w:val="ListParagraph"/>
        <w:numPr>
          <w:ilvl w:val="0"/>
          <w:numId w:val="177"/>
        </w:numPr>
      </w:pPr>
      <w:r w:rsidRPr="00B148C6">
        <w:t>ENTADx removes a BCC from UEGACC4. (Assertion #</w:t>
      </w:r>
      <w:r w:rsidRPr="00B148C6">
        <w:fldChar w:fldCharType="begin"/>
      </w:r>
      <w:r w:rsidRPr="00B148C6">
        <w:instrText xml:space="preserve"> REF _Ref490066507 \w \h </w:instrText>
      </w:r>
      <w:r w:rsidRPr="00B148C6">
        <w:fldChar w:fldCharType="separate"/>
      </w:r>
      <w:r w:rsidRPr="00B148C6">
        <w:t>3.7</w:t>
      </w:r>
      <w:r w:rsidRPr="00B148C6">
        <w:fldChar w:fldCharType="end"/>
      </w:r>
      <w:r w:rsidRPr="00B148C6">
        <w:t>)</w:t>
      </w:r>
      <w:ins w:id="727" w:author="Oh, Hakju (IntlCtr)" w:date="2017-08-23T16:41:00Z">
        <w:r w:rsidR="000B0528">
          <w:t xml:space="preserve"> (Pass)</w:t>
        </w:r>
      </w:ins>
    </w:p>
    <w:p w14:paraId="24F91FFE" w14:textId="2B6D94CC" w:rsidR="00566759" w:rsidRPr="00B148C6" w:rsidRDefault="00566759" w:rsidP="00165840">
      <w:pPr>
        <w:pStyle w:val="ListParagraph"/>
        <w:numPr>
          <w:ilvl w:val="0"/>
          <w:numId w:val="177"/>
        </w:numPr>
      </w:pPr>
      <w:r w:rsidRPr="00B148C6">
        <w:t>ENTADx moves UEGACC4 to the Candidate state. (Assertion #</w:t>
      </w:r>
      <w:r w:rsidRPr="00B148C6">
        <w:fldChar w:fldCharType="begin"/>
      </w:r>
      <w:r w:rsidRPr="00B148C6">
        <w:instrText xml:space="preserve"> REF _Ref490066512 \w \h </w:instrText>
      </w:r>
      <w:r w:rsidRPr="00B148C6">
        <w:fldChar w:fldCharType="separate"/>
      </w:r>
      <w:r w:rsidRPr="00B148C6">
        <w:t>3.8</w:t>
      </w:r>
      <w:r w:rsidRPr="00B148C6">
        <w:fldChar w:fldCharType="end"/>
      </w:r>
      <w:r w:rsidRPr="00B148C6">
        <w:t>)</w:t>
      </w:r>
      <w:ins w:id="728" w:author="Oh, Hakju (IntlCtr)" w:date="2017-08-23T16:41:00Z">
        <w:r w:rsidR="000B0528">
          <w:t xml:space="preserve"> (Pass)</w:t>
        </w:r>
      </w:ins>
    </w:p>
    <w:p w14:paraId="044D2CBE" w14:textId="25F20DEF" w:rsidR="00566759" w:rsidRPr="00B148C6" w:rsidRDefault="00566759" w:rsidP="00165840">
      <w:pPr>
        <w:pStyle w:val="ListParagraph"/>
        <w:numPr>
          <w:ilvl w:val="0"/>
          <w:numId w:val="177"/>
        </w:numPr>
      </w:pPr>
      <w:r w:rsidRPr="00B148C6">
        <w:t>ENTADx moves UEGACC4 back to the Editing state. (Assertion #</w:t>
      </w:r>
      <w:r w:rsidRPr="00B148C6">
        <w:fldChar w:fldCharType="begin"/>
      </w:r>
      <w:r w:rsidRPr="00B148C6">
        <w:instrText xml:space="preserve"> REF _Ref490066521 \w \h </w:instrText>
      </w:r>
      <w:r w:rsidRPr="00B148C6">
        <w:fldChar w:fldCharType="separate"/>
      </w:r>
      <w:r w:rsidRPr="00B148C6">
        <w:t>3.9</w:t>
      </w:r>
      <w:r w:rsidRPr="00B148C6">
        <w:fldChar w:fldCharType="end"/>
      </w:r>
      <w:r w:rsidRPr="00B148C6">
        <w:fldChar w:fldCharType="begin"/>
      </w:r>
      <w:r w:rsidRPr="00B148C6">
        <w:instrText xml:space="preserve"> REF _Ref489968872 \w \h </w:instrText>
      </w:r>
      <w:r w:rsidRPr="00B148C6">
        <w:fldChar w:fldCharType="end"/>
      </w:r>
      <w:r w:rsidRPr="00B148C6">
        <w:t>)</w:t>
      </w:r>
      <w:ins w:id="729" w:author="Oh, Hakju (IntlCtr)" w:date="2017-08-23T16:41:00Z">
        <w:r w:rsidR="000B0528">
          <w:t xml:space="preserve"> (Pass)</w:t>
        </w:r>
      </w:ins>
    </w:p>
    <w:p w14:paraId="1FBA23DB" w14:textId="520D49AA" w:rsidR="00566759" w:rsidRPr="00B148C6" w:rsidRDefault="00566759" w:rsidP="00165840">
      <w:pPr>
        <w:pStyle w:val="ListParagraph"/>
        <w:numPr>
          <w:ilvl w:val="0"/>
          <w:numId w:val="177"/>
        </w:numPr>
      </w:pPr>
      <w:r w:rsidRPr="00B148C6">
        <w:t>ENTADx moves UEGACC4 to the Candidate and then Published state. (Assertion #</w:t>
      </w:r>
      <w:r w:rsidRPr="00B148C6">
        <w:fldChar w:fldCharType="begin"/>
      </w:r>
      <w:r w:rsidRPr="00B148C6">
        <w:instrText xml:space="preserve"> REF _Ref490066543 \w \h </w:instrText>
      </w:r>
      <w:r w:rsidRPr="00B148C6">
        <w:fldChar w:fldCharType="separate"/>
      </w:r>
      <w:r w:rsidRPr="00B148C6">
        <w:t>3.10</w:t>
      </w:r>
      <w:r w:rsidRPr="00B148C6">
        <w:fldChar w:fldCharType="end"/>
      </w:r>
      <w:r w:rsidRPr="00B148C6">
        <w:t>)</w:t>
      </w:r>
      <w:ins w:id="730" w:author="Oh, Hakju (IntlCtr)" w:date="2017-08-23T16:41:00Z">
        <w:r w:rsidR="000B0528">
          <w:t xml:space="preserve"> (Pass)</w:t>
        </w:r>
      </w:ins>
    </w:p>
    <w:p w14:paraId="42FE5031" w14:textId="62CFCF4E" w:rsidR="00566759" w:rsidRPr="00B148C6" w:rsidRDefault="00566759" w:rsidP="00165840">
      <w:pPr>
        <w:pStyle w:val="ListParagraph"/>
        <w:numPr>
          <w:ilvl w:val="0"/>
          <w:numId w:val="177"/>
        </w:numPr>
      </w:pPr>
      <w:r w:rsidRPr="00B148C6">
        <w:t>Verify that there is no sharing capability in the CC Management. (Assertion #</w:t>
      </w:r>
      <w:r w:rsidRPr="00B148C6">
        <w:fldChar w:fldCharType="begin"/>
      </w:r>
      <w:r w:rsidRPr="00B148C6">
        <w:instrText xml:space="preserve"> REF _Ref490066550 \w \h </w:instrText>
      </w:r>
      <w:r w:rsidRPr="00B148C6">
        <w:fldChar w:fldCharType="separate"/>
      </w:r>
      <w:r w:rsidRPr="00B148C6">
        <w:t>4</w:t>
      </w:r>
      <w:r w:rsidRPr="00B148C6">
        <w:fldChar w:fldCharType="end"/>
      </w:r>
      <w:r w:rsidRPr="00B148C6">
        <w:t>)</w:t>
      </w:r>
      <w:ins w:id="731" w:author="Oh, Hakju (IntlCtr)" w:date="2017-08-23T16:41:00Z">
        <w:r w:rsidR="000B0528">
          <w:t xml:space="preserve"> (Pass)</w:t>
        </w:r>
      </w:ins>
    </w:p>
    <w:p w14:paraId="31573427" w14:textId="048E5974" w:rsidR="00566759" w:rsidRPr="00B148C6" w:rsidRDefault="00566759" w:rsidP="00165840">
      <w:pPr>
        <w:pStyle w:val="ListParagraph"/>
        <w:numPr>
          <w:ilvl w:val="0"/>
          <w:numId w:val="177"/>
        </w:numPr>
      </w:pPr>
      <w:r w:rsidRPr="00B148C6">
        <w:t>ENTADx change the ownership of UEGACC8 to ENTU1. Verify that no user without an enterprise tenant role is available for selection; and verify that the transfer is successful. (Assertion #</w:t>
      </w:r>
      <w:r w:rsidRPr="00B148C6">
        <w:fldChar w:fldCharType="begin"/>
      </w:r>
      <w:r w:rsidRPr="00B148C6">
        <w:instrText xml:space="preserve"> REF _Ref490066556 \w \h </w:instrText>
      </w:r>
      <w:r w:rsidRPr="00B148C6">
        <w:fldChar w:fldCharType="separate"/>
      </w:r>
      <w:r w:rsidRPr="00B148C6">
        <w:t>5.1</w:t>
      </w:r>
      <w:r w:rsidRPr="00B148C6">
        <w:fldChar w:fldCharType="end"/>
      </w:r>
      <w:r w:rsidRPr="00B148C6">
        <w:t>)</w:t>
      </w:r>
      <w:ins w:id="732" w:author="Oh, Hakju (IntlCtr)" w:date="2017-08-23T16:46:00Z">
        <w:r w:rsidR="00864C2C">
          <w:t xml:space="preserve"> (Fail. CC Management page does not work as well for </w:t>
        </w:r>
      </w:ins>
      <w:ins w:id="733" w:author="Oh, Hakju (IntlCtr)" w:date="2017-08-23T16:47:00Z">
        <w:r w:rsidR="00864C2C">
          <w:t>controlling</w:t>
        </w:r>
      </w:ins>
      <w:ins w:id="734" w:author="Oh, Hakju (IntlCtr)" w:date="2017-08-23T16:46:00Z">
        <w:r w:rsidR="00864C2C">
          <w:t xml:space="preserve"> </w:t>
        </w:r>
      </w:ins>
      <w:ins w:id="735" w:author="Oh, Hakju (IntlCtr)" w:date="2017-08-23T16:47:00Z">
        <w:r w:rsidR="00864C2C">
          <w:t>ACCs</w:t>
        </w:r>
      </w:ins>
      <w:ins w:id="736" w:author="Oh, Hakju (IntlCtr)" w:date="2017-08-23T16:46:00Z">
        <w:r w:rsidR="00864C2C">
          <w:t>.)</w:t>
        </w:r>
      </w:ins>
    </w:p>
    <w:p w14:paraId="79789987" w14:textId="542033CC" w:rsidR="00566759" w:rsidRPr="00B148C6" w:rsidRDefault="00566759" w:rsidP="00165840">
      <w:pPr>
        <w:pStyle w:val="ListParagraph"/>
        <w:numPr>
          <w:ilvl w:val="0"/>
          <w:numId w:val="177"/>
        </w:numPr>
      </w:pPr>
      <w:r w:rsidRPr="00B148C6">
        <w:t>Verify that ENTADx cannot change the ownership of UEGACC5. (Assertion #</w:t>
      </w:r>
      <w:r w:rsidRPr="00B148C6">
        <w:fldChar w:fldCharType="begin"/>
      </w:r>
      <w:r w:rsidRPr="00B148C6">
        <w:instrText xml:space="preserve"> REF _Ref490066566 \w \h </w:instrText>
      </w:r>
      <w:r w:rsidRPr="00B148C6">
        <w:fldChar w:fldCharType="separate"/>
      </w:r>
      <w:r w:rsidRPr="00B148C6">
        <w:t>5.2</w:t>
      </w:r>
      <w:r w:rsidRPr="00B148C6">
        <w:fldChar w:fldCharType="end"/>
      </w:r>
      <w:r w:rsidRPr="00B148C6">
        <w:t>)</w:t>
      </w:r>
      <w:ins w:id="737" w:author="Oh, Hakju (IntlCtr)" w:date="2017-08-23T16:46:00Z">
        <w:r w:rsidR="00864C2C">
          <w:t xml:space="preserve"> (Fail. See #5.1)</w:t>
        </w:r>
      </w:ins>
    </w:p>
    <w:p w14:paraId="22A6B652" w14:textId="7FBA14C8" w:rsidR="00566759" w:rsidRPr="00B148C6" w:rsidRDefault="00566759" w:rsidP="00165840">
      <w:pPr>
        <w:pStyle w:val="ListParagraph"/>
        <w:numPr>
          <w:ilvl w:val="0"/>
          <w:numId w:val="177"/>
        </w:numPr>
      </w:pPr>
      <w:r w:rsidRPr="00B148C6">
        <w:t>Verify that ENTADx can successfully change the ownership of UEGACC8 to ENTADx. (Assertion #</w:t>
      </w:r>
      <w:r w:rsidRPr="00B148C6">
        <w:fldChar w:fldCharType="begin"/>
      </w:r>
      <w:r w:rsidRPr="00B148C6">
        <w:instrText xml:space="preserve"> REF _Ref490066573 \w \h </w:instrText>
      </w:r>
      <w:r w:rsidRPr="00B148C6">
        <w:fldChar w:fldCharType="separate"/>
      </w:r>
      <w:r w:rsidRPr="00B148C6">
        <w:t>5.3</w:t>
      </w:r>
      <w:r w:rsidRPr="00B148C6">
        <w:fldChar w:fldCharType="end"/>
      </w:r>
      <w:r w:rsidRPr="00B148C6">
        <w:fldChar w:fldCharType="begin"/>
      </w:r>
      <w:r w:rsidRPr="00B148C6">
        <w:instrText xml:space="preserve"> REF _Ref489972913 \w \h </w:instrText>
      </w:r>
      <w:r w:rsidRPr="00B148C6">
        <w:fldChar w:fldCharType="end"/>
      </w:r>
      <w:r w:rsidRPr="00B148C6">
        <w:t>)</w:t>
      </w:r>
      <w:ins w:id="738" w:author="Oh, Hakju (IntlCtr)" w:date="2017-08-23T16:46:00Z">
        <w:r w:rsidR="00864C2C">
          <w:t xml:space="preserve"> (Fai</w:t>
        </w:r>
      </w:ins>
      <w:ins w:id="739" w:author="Oh, Hakju (IntlCtr)" w:date="2017-08-23T16:47:00Z">
        <w:r w:rsidR="00864C2C">
          <w:t>l. See #5.1</w:t>
        </w:r>
      </w:ins>
      <w:ins w:id="740" w:author="Oh, Hakju (IntlCtr)" w:date="2017-08-23T16:46:00Z">
        <w:r w:rsidR="00864C2C">
          <w:t>)</w:t>
        </w:r>
      </w:ins>
    </w:p>
    <w:p w14:paraId="70AD3F61" w14:textId="77777777" w:rsidR="00566759" w:rsidRPr="00B148C6" w:rsidRDefault="00566759" w:rsidP="00165840">
      <w:pPr>
        <w:pStyle w:val="ListParagraph"/>
        <w:numPr>
          <w:ilvl w:val="0"/>
          <w:numId w:val="177"/>
        </w:numPr>
      </w:pPr>
      <w:r w:rsidRPr="00B148C6">
        <w:t>ENTADx changes the state of UEGACC5 to the Editing state.</w:t>
      </w:r>
    </w:p>
    <w:p w14:paraId="4165530A" w14:textId="20BC348B" w:rsidR="00566759" w:rsidRPr="00B148C6" w:rsidRDefault="00566759" w:rsidP="00165840">
      <w:pPr>
        <w:pStyle w:val="ListParagraph"/>
        <w:numPr>
          <w:ilvl w:val="0"/>
          <w:numId w:val="177"/>
        </w:numPr>
      </w:pPr>
      <w:r w:rsidRPr="00B148C6">
        <w:t>ENTADx transfers the ownership of UEGACC5 to ENTADy. (Assertion #</w:t>
      </w:r>
      <w:r w:rsidRPr="00B148C6">
        <w:fldChar w:fldCharType="begin"/>
      </w:r>
      <w:r w:rsidRPr="00B148C6">
        <w:instrText xml:space="preserve"> REF _Ref490066588 \w \h </w:instrText>
      </w:r>
      <w:r w:rsidRPr="00B148C6">
        <w:fldChar w:fldCharType="separate"/>
      </w:r>
      <w:r w:rsidRPr="00B148C6">
        <w:t>5.4</w:t>
      </w:r>
      <w:r w:rsidRPr="00B148C6">
        <w:fldChar w:fldCharType="end"/>
      </w:r>
      <w:r w:rsidRPr="00B148C6">
        <w:t>)</w:t>
      </w:r>
      <w:ins w:id="741" w:author="Oh, Hakju (IntlCtr)" w:date="2017-08-23T16:47:00Z">
        <w:r w:rsidR="00864C2C">
          <w:t xml:space="preserve"> (Fail. See #5.1)</w:t>
        </w:r>
      </w:ins>
    </w:p>
    <w:p w14:paraId="672F8890" w14:textId="77777777" w:rsidR="00566759" w:rsidRPr="00B148C6" w:rsidRDefault="00566759" w:rsidP="00165840">
      <w:pPr>
        <w:pStyle w:val="ListParagraph"/>
        <w:numPr>
          <w:ilvl w:val="0"/>
          <w:numId w:val="177"/>
        </w:numPr>
      </w:pPr>
      <w:r w:rsidRPr="00B148C6">
        <w:t>ENTADx logs out.</w:t>
      </w:r>
    </w:p>
    <w:p w14:paraId="2596E5AA" w14:textId="77777777" w:rsidR="00566759" w:rsidRPr="00B148C6" w:rsidRDefault="00566759" w:rsidP="00165840">
      <w:pPr>
        <w:pStyle w:val="ListParagraph"/>
        <w:numPr>
          <w:ilvl w:val="0"/>
          <w:numId w:val="177"/>
        </w:numPr>
      </w:pPr>
      <w:r w:rsidRPr="00B148C6">
        <w:t>ENTADy logs in as an Enterprise admin user.</w:t>
      </w:r>
    </w:p>
    <w:p w14:paraId="28F56D12" w14:textId="77777777" w:rsidR="00566759" w:rsidRPr="00B148C6" w:rsidRDefault="00566759" w:rsidP="00165840">
      <w:pPr>
        <w:pStyle w:val="ListParagraph"/>
        <w:numPr>
          <w:ilvl w:val="0"/>
          <w:numId w:val="177"/>
        </w:numPr>
      </w:pPr>
      <w:r w:rsidRPr="00B148C6">
        <w:t>ENTADy change the state of UEGACC5 to the Published state.</w:t>
      </w:r>
    </w:p>
    <w:p w14:paraId="6A661BDC" w14:textId="77777777" w:rsidR="00566759" w:rsidRPr="00B148C6" w:rsidRDefault="00566759" w:rsidP="00165840">
      <w:pPr>
        <w:pStyle w:val="ListParagraph"/>
        <w:numPr>
          <w:ilvl w:val="0"/>
          <w:numId w:val="177"/>
        </w:numPr>
      </w:pPr>
      <w:r w:rsidRPr="00B148C6">
        <w:t>ENTADy logs out.</w:t>
      </w:r>
    </w:p>
    <w:p w14:paraId="6A47BC55" w14:textId="77777777" w:rsidR="00566759" w:rsidRPr="00B148C6" w:rsidRDefault="00566759" w:rsidP="00165840">
      <w:pPr>
        <w:pStyle w:val="ListParagraph"/>
        <w:numPr>
          <w:ilvl w:val="0"/>
          <w:numId w:val="177"/>
        </w:numPr>
      </w:pPr>
      <w:r w:rsidRPr="00B148C6">
        <w:t>ENTADx logs in as an Enterprise admin user.</w:t>
      </w:r>
    </w:p>
    <w:p w14:paraId="5D10FAEB" w14:textId="77777777" w:rsidR="00566759" w:rsidRPr="00B148C6" w:rsidRDefault="00566759" w:rsidP="00165840">
      <w:pPr>
        <w:pStyle w:val="ListParagraph"/>
        <w:numPr>
          <w:ilvl w:val="0"/>
          <w:numId w:val="177"/>
        </w:numPr>
      </w:pPr>
      <w:r w:rsidRPr="00B148C6">
        <w:t>ENTADx opens PB7.</w:t>
      </w:r>
    </w:p>
    <w:p w14:paraId="6F76F4BE" w14:textId="6F3883F2" w:rsidR="00566759" w:rsidRPr="00B148C6" w:rsidRDefault="00566759" w:rsidP="00165840">
      <w:pPr>
        <w:pStyle w:val="ListParagraph"/>
        <w:numPr>
          <w:ilvl w:val="0"/>
          <w:numId w:val="177"/>
        </w:numPr>
      </w:pPr>
      <w:r w:rsidRPr="00B148C6">
        <w:t>Verify that ENTADx gets a notification to up take the extension when opening the PB7 for edit. (note this is because PB7 uses the same extension as PB5). (Assertion #</w:t>
      </w:r>
      <w:r w:rsidRPr="00B148C6">
        <w:fldChar w:fldCharType="begin"/>
      </w:r>
      <w:r w:rsidRPr="00B148C6">
        <w:instrText xml:space="preserve"> REF _Ref490066600 \w \h </w:instrText>
      </w:r>
      <w:r w:rsidRPr="00B148C6">
        <w:fldChar w:fldCharType="separate"/>
      </w:r>
      <w:r w:rsidRPr="00B148C6">
        <w:t>6.1</w:t>
      </w:r>
      <w:r w:rsidRPr="00B148C6">
        <w:fldChar w:fldCharType="end"/>
      </w:r>
      <w:r w:rsidRPr="00B148C6">
        <w:t>)</w:t>
      </w:r>
      <w:ins w:id="742" w:author="Oh, Hakju (IntlCtr)" w:date="2017-08-23T16:47:00Z">
        <w:r w:rsidR="00864C2C">
          <w:t xml:space="preserve"> (Pass)</w:t>
        </w:r>
      </w:ins>
    </w:p>
    <w:p w14:paraId="41980207" w14:textId="77777777" w:rsidR="00566759" w:rsidRPr="00B148C6" w:rsidRDefault="00566759" w:rsidP="00165840">
      <w:pPr>
        <w:pStyle w:val="ListParagraph"/>
        <w:numPr>
          <w:ilvl w:val="0"/>
          <w:numId w:val="177"/>
        </w:numPr>
      </w:pPr>
      <w:r w:rsidRPr="00B148C6">
        <w:t>ENTADx opens PB3.</w:t>
      </w:r>
    </w:p>
    <w:p w14:paraId="7F929AAF" w14:textId="662AD7BE" w:rsidR="00566759" w:rsidRPr="00B148C6" w:rsidRDefault="00566759" w:rsidP="00165840">
      <w:pPr>
        <w:pStyle w:val="ListParagraph"/>
        <w:numPr>
          <w:ilvl w:val="0"/>
          <w:numId w:val="177"/>
        </w:numPr>
      </w:pPr>
      <w:r w:rsidRPr="00B148C6">
        <w:t>Verify that ENTADx gets a notification to up take the extension when opening the PB3 for edit. (Assertion #</w:t>
      </w:r>
      <w:r w:rsidRPr="00B148C6">
        <w:fldChar w:fldCharType="begin"/>
      </w:r>
      <w:r w:rsidRPr="00B148C6">
        <w:instrText xml:space="preserve"> REF _Ref490066607 \w \h </w:instrText>
      </w:r>
      <w:r w:rsidRPr="00B148C6">
        <w:fldChar w:fldCharType="separate"/>
      </w:r>
      <w:r w:rsidRPr="00B148C6">
        <w:t>6.2</w:t>
      </w:r>
      <w:r w:rsidRPr="00B148C6">
        <w:fldChar w:fldCharType="end"/>
      </w:r>
      <w:r w:rsidRPr="00B148C6">
        <w:fldChar w:fldCharType="begin"/>
      </w:r>
      <w:r w:rsidRPr="00B148C6">
        <w:instrText xml:space="preserve"> REF _Ref489974889 \w \h </w:instrText>
      </w:r>
      <w:r w:rsidRPr="00B148C6">
        <w:fldChar w:fldCharType="end"/>
      </w:r>
      <w:r w:rsidRPr="00B148C6">
        <w:t>)</w:t>
      </w:r>
      <w:ins w:id="743" w:author="Oh, Hakju (IntlCtr)" w:date="2017-08-23T16:47:00Z">
        <w:r w:rsidR="00864C2C">
          <w:t xml:space="preserve"> (Pass)</w:t>
        </w:r>
      </w:ins>
    </w:p>
    <w:p w14:paraId="36452B1A" w14:textId="77777777" w:rsidR="00566759" w:rsidRPr="00B148C6" w:rsidRDefault="00566759" w:rsidP="00165840">
      <w:pPr>
        <w:pStyle w:val="ListParagraph"/>
        <w:numPr>
          <w:ilvl w:val="0"/>
          <w:numId w:val="177"/>
        </w:numPr>
      </w:pPr>
      <w:r w:rsidRPr="00B148C6">
        <w:lastRenderedPageBreak/>
        <w:t>ENTADx logs out.</w:t>
      </w:r>
    </w:p>
    <w:p w14:paraId="16936448" w14:textId="77777777" w:rsidR="00566759" w:rsidRDefault="00566759" w:rsidP="00566759">
      <w:r>
        <w:t>Assertions covered in this test case:</w:t>
      </w:r>
    </w:p>
    <w:p w14:paraId="2F7ADDD9" w14:textId="77777777" w:rsidR="00566759" w:rsidRPr="00086990" w:rsidRDefault="00566759" w:rsidP="00165840">
      <w:pPr>
        <w:pStyle w:val="ListParagraph"/>
        <w:numPr>
          <w:ilvl w:val="0"/>
          <w:numId w:val="178"/>
        </w:numPr>
      </w:pPr>
      <w:r w:rsidRPr="00086990">
        <w:t>Enterprise admin user can creates a localized profile BOD extension.</w:t>
      </w:r>
    </w:p>
    <w:p w14:paraId="179D9072" w14:textId="77777777" w:rsidR="00566759" w:rsidRPr="00086990" w:rsidRDefault="00566759" w:rsidP="00165840">
      <w:pPr>
        <w:pStyle w:val="ListParagraph"/>
        <w:numPr>
          <w:ilvl w:val="0"/>
          <w:numId w:val="178"/>
        </w:numPr>
      </w:pPr>
      <w:r w:rsidRPr="00086990">
        <w:t>Enterprise admin user can manage a localized profile BOD extension (through the localized profile BOD extension menu).</w:t>
      </w:r>
    </w:p>
    <w:p w14:paraId="12BB2B40" w14:textId="77777777" w:rsidR="00566759" w:rsidRPr="00086990" w:rsidRDefault="00566759" w:rsidP="00165840">
      <w:pPr>
        <w:pStyle w:val="ListParagraph"/>
        <w:numPr>
          <w:ilvl w:val="1"/>
          <w:numId w:val="178"/>
        </w:numPr>
      </w:pPr>
      <w:r w:rsidRPr="00086990">
        <w:t>An Enterprise admin user can add a new ASCC to an owned profile BOD extension in the Editing state using ASCCP belonging to the enterprise tenant but not ASCCP belonging to other enterprise tenants or OAGi tenant in any state. Also, user extension group ASCCPs shall not be available for selection.</w:t>
      </w:r>
    </w:p>
    <w:p w14:paraId="3176F4D1" w14:textId="77777777" w:rsidR="00566759" w:rsidRPr="00B148C6" w:rsidRDefault="00566759" w:rsidP="00165840">
      <w:pPr>
        <w:pStyle w:val="ListParagraph"/>
        <w:numPr>
          <w:ilvl w:val="1"/>
          <w:numId w:val="178"/>
        </w:numPr>
      </w:pPr>
      <w:r w:rsidRPr="00B148C6">
        <w:t>An Enterprise admin user can add a new BCC to an owned profile BOD extension in the Editing state.</w:t>
      </w:r>
    </w:p>
    <w:p w14:paraId="3B9AC31A" w14:textId="77777777" w:rsidR="00566759" w:rsidRPr="00B148C6" w:rsidRDefault="00566759" w:rsidP="00165840">
      <w:pPr>
        <w:pStyle w:val="ListParagraph"/>
        <w:numPr>
          <w:ilvl w:val="1"/>
          <w:numId w:val="178"/>
        </w:numPr>
      </w:pPr>
      <w:r w:rsidRPr="00B148C6">
        <w:t>An Enterprise admin user can remove an ASCC from an owned profile BOD extension in the Editing state.</w:t>
      </w:r>
    </w:p>
    <w:p w14:paraId="3B3B99BB" w14:textId="77777777" w:rsidR="00566759" w:rsidRPr="00B148C6" w:rsidRDefault="00566759" w:rsidP="00165840">
      <w:pPr>
        <w:pStyle w:val="ListParagraph"/>
        <w:numPr>
          <w:ilvl w:val="1"/>
          <w:numId w:val="178"/>
        </w:numPr>
      </w:pPr>
      <w:r w:rsidRPr="00B148C6">
        <w:t>An Enterprise admin user can remove an BCC from an owned profile BOD extension in the Editing state.</w:t>
      </w:r>
    </w:p>
    <w:p w14:paraId="78857A3D" w14:textId="77777777" w:rsidR="00566759" w:rsidRPr="00B148C6" w:rsidRDefault="00566759" w:rsidP="00165840">
      <w:pPr>
        <w:pStyle w:val="ListParagraph"/>
        <w:numPr>
          <w:ilvl w:val="1"/>
          <w:numId w:val="178"/>
        </w:numPr>
      </w:pPr>
      <w:r w:rsidRPr="00B148C6">
        <w:t>An Enterprise admin user can change the state of an owned profile BOD extension from Editing to Candidate.</w:t>
      </w:r>
    </w:p>
    <w:p w14:paraId="33AF7829"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to Published.</w:t>
      </w:r>
    </w:p>
    <w:p w14:paraId="6DA19C6D"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back to Editing.</w:t>
      </w:r>
    </w:p>
    <w:p w14:paraId="6BFAF223" w14:textId="77777777" w:rsidR="00566759" w:rsidRPr="00B148C6" w:rsidRDefault="00566759" w:rsidP="00165840">
      <w:pPr>
        <w:pStyle w:val="ListParagraph"/>
        <w:numPr>
          <w:ilvl w:val="1"/>
          <w:numId w:val="178"/>
        </w:numPr>
      </w:pPr>
      <w:r w:rsidRPr="00B148C6">
        <w:t>An Enterprise admin user can open up the extension to the same component that is still in the Editing state through another profile BOD.</w:t>
      </w:r>
    </w:p>
    <w:p w14:paraId="15282254" w14:textId="77777777" w:rsidR="00566759" w:rsidRPr="00B148C6" w:rsidRDefault="00566759" w:rsidP="00165840">
      <w:pPr>
        <w:pStyle w:val="ListParagraph"/>
        <w:numPr>
          <w:ilvl w:val="1"/>
          <w:numId w:val="178"/>
        </w:numPr>
      </w:pPr>
      <w:r w:rsidRPr="00B148C6">
        <w:t>The system shall not allow an Enterprise admin user to create an extension to a component being extended by another enterprise tenant’s user.</w:t>
      </w:r>
    </w:p>
    <w:p w14:paraId="3FB99C80" w14:textId="77777777" w:rsidR="00566759" w:rsidRPr="00B148C6" w:rsidRDefault="00566759" w:rsidP="00165840">
      <w:pPr>
        <w:pStyle w:val="ListParagraph"/>
        <w:numPr>
          <w:ilvl w:val="2"/>
          <w:numId w:val="178"/>
        </w:numPr>
      </w:pPr>
      <w:r w:rsidRPr="00B148C6">
        <w:t xml:space="preserve"> The system shall not allow an Enterprise admin user to create an extension to a component being extended by another Enterprise end user in the Editing state.</w:t>
      </w:r>
    </w:p>
    <w:p w14:paraId="4EB5A5E1" w14:textId="77777777" w:rsidR="00566759" w:rsidRPr="00B148C6" w:rsidRDefault="00566759" w:rsidP="00165840">
      <w:pPr>
        <w:pStyle w:val="ListParagraph"/>
        <w:numPr>
          <w:ilvl w:val="2"/>
          <w:numId w:val="178"/>
        </w:numPr>
      </w:pPr>
      <w:r w:rsidRPr="00B148C6">
        <w:t>The system shall not allow an Enterprise admin user to create an extension to a component being extended by another Enterprise admin user in the Candidate state.</w:t>
      </w:r>
    </w:p>
    <w:p w14:paraId="29A9783D" w14:textId="77777777" w:rsidR="00566759" w:rsidRPr="00B148C6" w:rsidRDefault="00566759" w:rsidP="00165840">
      <w:pPr>
        <w:pStyle w:val="ListParagraph"/>
        <w:numPr>
          <w:ilvl w:val="0"/>
          <w:numId w:val="178"/>
        </w:numPr>
      </w:pPr>
      <w:r w:rsidRPr="00B148C6">
        <w:t>Enterprise admin user can manage user extension group ACCs on the CC Management page.</w:t>
      </w:r>
    </w:p>
    <w:p w14:paraId="65768B48" w14:textId="77777777" w:rsidR="00566759" w:rsidRPr="00B148C6" w:rsidRDefault="00566759" w:rsidP="00165840">
      <w:pPr>
        <w:pStyle w:val="ListParagraph"/>
        <w:numPr>
          <w:ilvl w:val="1"/>
          <w:numId w:val="178"/>
        </w:numPr>
      </w:pPr>
      <w:r w:rsidRPr="00B148C6">
        <w:t>An Enterprise admin user cannot see in the CC list any user extension group ACC belonging to other enterprise tenants or OAGi tenant (test particularly on those ACCs owned by the Enterprise admin user in the OAGi tenant’s capacity).</w:t>
      </w:r>
    </w:p>
    <w:p w14:paraId="0FCA422B" w14:textId="77777777" w:rsidR="00566759" w:rsidRPr="00B148C6" w:rsidRDefault="00566759" w:rsidP="00165840">
      <w:pPr>
        <w:pStyle w:val="ListParagraph"/>
        <w:numPr>
          <w:ilvl w:val="1"/>
          <w:numId w:val="178"/>
        </w:numPr>
      </w:pPr>
      <w:r w:rsidRPr="00B148C6">
        <w:t>An Enterprise admin user can see in the CC list user extension group ACCs belonging to others in the enterprise tenant. The ACCs can be in any state.</w:t>
      </w:r>
    </w:p>
    <w:p w14:paraId="5D592C82" w14:textId="77777777" w:rsidR="00566759" w:rsidRPr="00B148C6" w:rsidRDefault="00566759" w:rsidP="00165840">
      <w:pPr>
        <w:pStyle w:val="ListParagraph"/>
        <w:numPr>
          <w:ilvl w:val="2"/>
          <w:numId w:val="178"/>
        </w:numPr>
      </w:pPr>
      <w:r w:rsidRPr="00B148C6">
        <w:t>An Enterprise admin user can see in the list user extension group ACCs in the Editing state belonging to another Enterprise end user.</w:t>
      </w:r>
    </w:p>
    <w:p w14:paraId="410D5C9B" w14:textId="77777777" w:rsidR="00566759" w:rsidRPr="00B148C6" w:rsidRDefault="00566759" w:rsidP="00165840">
      <w:pPr>
        <w:pStyle w:val="ListParagraph"/>
        <w:numPr>
          <w:ilvl w:val="2"/>
          <w:numId w:val="178"/>
        </w:numPr>
      </w:pPr>
      <w:r w:rsidRPr="00B148C6">
        <w:t>An Enterprise admin user can see in the list user extension group ACCs in the Candidate state belonging to another Enterprise admin user.</w:t>
      </w:r>
    </w:p>
    <w:p w14:paraId="38A676EF" w14:textId="77777777" w:rsidR="00566759" w:rsidRPr="00B148C6" w:rsidRDefault="00566759" w:rsidP="00165840">
      <w:pPr>
        <w:pStyle w:val="ListParagraph"/>
        <w:numPr>
          <w:ilvl w:val="1"/>
          <w:numId w:val="178"/>
        </w:numPr>
      </w:pPr>
      <w:r w:rsidRPr="00B148C6">
        <w:lastRenderedPageBreak/>
        <w:t>An Enterprise admin user can see the detail of user extension group ACCs belonging to others in the enterprise tenant only in the Candidate or Published state but cannot make any change.</w:t>
      </w:r>
    </w:p>
    <w:p w14:paraId="652D7362"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end user in the Candidate state but cannot make any change.</w:t>
      </w:r>
    </w:p>
    <w:p w14:paraId="1BB05829"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admin user in the Published state but cannot make any change.</w:t>
      </w:r>
    </w:p>
    <w:p w14:paraId="5732E367" w14:textId="77777777" w:rsidR="00566759" w:rsidRPr="00B148C6" w:rsidRDefault="00566759" w:rsidP="00165840">
      <w:pPr>
        <w:pStyle w:val="ListParagraph"/>
        <w:numPr>
          <w:ilvl w:val="2"/>
          <w:numId w:val="178"/>
        </w:numPr>
      </w:pPr>
      <w:r w:rsidRPr="00B148C6">
        <w:t>An Enterprise admin user cannot see the detail of a user extension group ACC belonging to another Enterprise admin user in the Editing state.</w:t>
      </w:r>
    </w:p>
    <w:p w14:paraId="564ABD55" w14:textId="77777777" w:rsidR="00566759" w:rsidRPr="00B148C6" w:rsidRDefault="00566759" w:rsidP="00165840">
      <w:pPr>
        <w:pStyle w:val="ListParagraph"/>
        <w:numPr>
          <w:ilvl w:val="1"/>
          <w:numId w:val="178"/>
        </w:numPr>
      </w:pPr>
      <w:r w:rsidRPr="00B148C6">
        <w:t>An Enterprise admin user can add a new ASCC to an owned ACC in the Editing state using ASCCP belonging to the enterprise tenant but not ASCCP belonging to other enterprise ot OAGi tenants in any state. User extension group ASCCPs shall not be available for selection.</w:t>
      </w:r>
    </w:p>
    <w:p w14:paraId="0C4E5AB2" w14:textId="77777777" w:rsidR="00566759" w:rsidRPr="00B148C6" w:rsidRDefault="00566759" w:rsidP="00165840">
      <w:pPr>
        <w:pStyle w:val="ListParagraph"/>
        <w:numPr>
          <w:ilvl w:val="1"/>
          <w:numId w:val="178"/>
        </w:numPr>
      </w:pPr>
      <w:r w:rsidRPr="00B148C6">
        <w:t>An Enterprise admin user can add a new BCC to an owned ACC in the Editing state.</w:t>
      </w:r>
    </w:p>
    <w:p w14:paraId="34FA18F6" w14:textId="77777777" w:rsidR="00566759" w:rsidRPr="00B148C6" w:rsidRDefault="00566759" w:rsidP="00165840">
      <w:pPr>
        <w:pStyle w:val="ListParagraph"/>
        <w:numPr>
          <w:ilvl w:val="1"/>
          <w:numId w:val="178"/>
        </w:numPr>
      </w:pPr>
      <w:r w:rsidRPr="00B148C6">
        <w:t>An Enterprise admin user can remove an ASCC from an owned ACC in the Editing state.</w:t>
      </w:r>
    </w:p>
    <w:p w14:paraId="799C54FA" w14:textId="77777777" w:rsidR="00566759" w:rsidRPr="00B148C6" w:rsidRDefault="00566759" w:rsidP="00165840">
      <w:pPr>
        <w:pStyle w:val="ListParagraph"/>
        <w:numPr>
          <w:ilvl w:val="1"/>
          <w:numId w:val="178"/>
        </w:numPr>
      </w:pPr>
      <w:r w:rsidRPr="00B148C6">
        <w:t>An Enterprise admin user can remove an BCC from an owned ACC in the Editing state.</w:t>
      </w:r>
    </w:p>
    <w:p w14:paraId="7D750330" w14:textId="77777777" w:rsidR="00566759" w:rsidRPr="00B148C6" w:rsidRDefault="00566759" w:rsidP="00165840">
      <w:pPr>
        <w:pStyle w:val="ListParagraph"/>
        <w:numPr>
          <w:ilvl w:val="1"/>
          <w:numId w:val="178"/>
        </w:numPr>
      </w:pPr>
      <w:r w:rsidRPr="00B148C6">
        <w:t>An Enterprise admin user can change the state of an ACC it owns from Editing to Candidate.</w:t>
      </w:r>
    </w:p>
    <w:p w14:paraId="0D0838C2" w14:textId="77777777" w:rsidR="00566759" w:rsidRPr="00B148C6" w:rsidRDefault="00566759" w:rsidP="00165840">
      <w:pPr>
        <w:pStyle w:val="ListParagraph"/>
        <w:numPr>
          <w:ilvl w:val="1"/>
          <w:numId w:val="178"/>
        </w:numPr>
      </w:pPr>
      <w:r w:rsidRPr="00B148C6">
        <w:t>An Enterprise admin user can change the state of an ACC it owns from Candidate back to Editing.</w:t>
      </w:r>
    </w:p>
    <w:p w14:paraId="0F7628BF" w14:textId="77777777" w:rsidR="00566759" w:rsidRPr="00B148C6" w:rsidRDefault="00566759" w:rsidP="00165840">
      <w:pPr>
        <w:pStyle w:val="ListParagraph"/>
        <w:numPr>
          <w:ilvl w:val="1"/>
          <w:numId w:val="178"/>
        </w:numPr>
      </w:pPr>
      <w:r w:rsidRPr="00B148C6">
        <w:t>An Enterprise admin user can change the state of an ACC it owns from Candidate to Published.</w:t>
      </w:r>
    </w:p>
    <w:p w14:paraId="4305D8B1" w14:textId="77777777" w:rsidR="00566759" w:rsidRPr="00B148C6" w:rsidRDefault="00566759" w:rsidP="00165840">
      <w:pPr>
        <w:pStyle w:val="ListParagraph"/>
        <w:numPr>
          <w:ilvl w:val="0"/>
          <w:numId w:val="178"/>
        </w:numPr>
      </w:pPr>
      <w:r w:rsidRPr="00B148C6">
        <w:t>There is no sharing capability in the CC Management.</w:t>
      </w:r>
    </w:p>
    <w:p w14:paraId="5256C5B5" w14:textId="77777777" w:rsidR="00566759" w:rsidRPr="00B148C6" w:rsidRDefault="00566759" w:rsidP="00165840">
      <w:pPr>
        <w:pStyle w:val="ListParagraph"/>
        <w:numPr>
          <w:ilvl w:val="0"/>
          <w:numId w:val="178"/>
        </w:numPr>
      </w:pPr>
      <w:r w:rsidRPr="00B148C6">
        <w:t>An Enterprise admin user can transfer the ownership of the user extension group ACC belonging to himself or other enterprise tenant’s users. The admin can transfer the ownership to any user with a enterprise tenant’s role. The ACC has to be in the Editing state.</w:t>
      </w:r>
    </w:p>
    <w:p w14:paraId="65EB8E90"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admin user to another Enterprise end user and not a user without an enterprise tenant’s role. </w:t>
      </w:r>
    </w:p>
    <w:p w14:paraId="18C9140A" w14:textId="77777777" w:rsidR="00566759" w:rsidRPr="00B148C6" w:rsidRDefault="00566759" w:rsidP="00165840">
      <w:pPr>
        <w:pStyle w:val="ListParagraph"/>
        <w:numPr>
          <w:ilvl w:val="1"/>
          <w:numId w:val="178"/>
        </w:numPr>
      </w:pPr>
      <w:r w:rsidRPr="00B148C6">
        <w:t xml:space="preserve">The Enterprise admin user cannot transfer the ownership of his own user extension group ACC in the Candidate state. </w:t>
      </w:r>
    </w:p>
    <w:p w14:paraId="7512826B"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end user to another Enterprise admin user. </w:t>
      </w:r>
    </w:p>
    <w:p w14:paraId="62224B50" w14:textId="77777777" w:rsidR="00566759" w:rsidRPr="00B148C6" w:rsidRDefault="00566759" w:rsidP="00165840">
      <w:pPr>
        <w:pStyle w:val="ListParagraph"/>
        <w:numPr>
          <w:ilvl w:val="1"/>
          <w:numId w:val="178"/>
        </w:numPr>
      </w:pPr>
      <w:r w:rsidRPr="00B148C6">
        <w:t>The Enterprise admin user can transfer the ownership of his user extension group ACC in the Editing state to another Enterprise admin user.</w:t>
      </w:r>
    </w:p>
    <w:p w14:paraId="58B0336C" w14:textId="77777777" w:rsidR="00566759" w:rsidRPr="00B148C6" w:rsidRDefault="00566759" w:rsidP="00165840">
      <w:pPr>
        <w:pStyle w:val="ListParagraph"/>
        <w:numPr>
          <w:ilvl w:val="0"/>
          <w:numId w:val="178"/>
        </w:numPr>
      </w:pPr>
      <w:r w:rsidRPr="00B148C6">
        <w:t>The system shall make a notification to the user while opening up a profile BOD, to which a related user extension group ACC has been published.</w:t>
      </w:r>
    </w:p>
    <w:p w14:paraId="7AB19DA2" w14:textId="77777777" w:rsidR="00566759" w:rsidRPr="00B148C6" w:rsidRDefault="00566759" w:rsidP="00165840">
      <w:pPr>
        <w:pStyle w:val="ListParagraph"/>
        <w:numPr>
          <w:ilvl w:val="1"/>
          <w:numId w:val="178"/>
        </w:numPr>
      </w:pPr>
      <w:r w:rsidRPr="00B148C6">
        <w:t>The system shall notify the Enterprise admin user when another Enterprise admin user published a user extension group ACC relevant to his profile BOD.</w:t>
      </w:r>
    </w:p>
    <w:p w14:paraId="0AF9432B" w14:textId="77777777" w:rsidR="00566759" w:rsidRPr="00B148C6" w:rsidRDefault="00566759" w:rsidP="00165840">
      <w:pPr>
        <w:pStyle w:val="ListParagraph"/>
        <w:numPr>
          <w:ilvl w:val="1"/>
          <w:numId w:val="178"/>
        </w:numPr>
      </w:pPr>
      <w:r w:rsidRPr="00B148C6">
        <w:t>The system shall notify the Enterprise admin user while opening a profile BOD when his user extension group ACC relevant to the profile BOD has been published.</w:t>
      </w:r>
    </w:p>
    <w:p w14:paraId="17929114" w14:textId="77777777" w:rsidR="00566759" w:rsidRDefault="00566759" w:rsidP="00566759">
      <w:pPr>
        <w:pStyle w:val="Heading2"/>
      </w:pPr>
      <w:r>
        <w:lastRenderedPageBreak/>
        <w:t>Enterprise admin user developer authorized access to CC management functions with the global extension</w:t>
      </w:r>
    </w:p>
    <w:p w14:paraId="6CD4788A" w14:textId="77777777" w:rsidR="00566759" w:rsidRDefault="00566759" w:rsidP="00566759">
      <w:r>
        <w:t xml:space="preserve">Repeat </w:t>
      </w:r>
      <w:r>
        <w:fldChar w:fldCharType="begin"/>
      </w:r>
      <w:r>
        <w:instrText xml:space="preserve"> REF _Ref489364816 \w \h </w:instrText>
      </w:r>
      <w:r>
        <w:fldChar w:fldCharType="separate"/>
      </w:r>
      <w:r>
        <w:t>Test Case 12.22</w:t>
      </w:r>
      <w:r>
        <w:fldChar w:fldCharType="end"/>
      </w:r>
      <w:r>
        <w:t xml:space="preserve"> but with the global extension.</w:t>
      </w:r>
    </w:p>
    <w:p w14:paraId="2E2142E4" w14:textId="5461241E" w:rsidR="00566759" w:rsidRDefault="00566759" w:rsidP="00566759">
      <w:pPr>
        <w:pStyle w:val="Heading2"/>
      </w:pPr>
      <w:r>
        <w:t>Enterprise admin user cannot delete context categories used by a context scheme</w:t>
      </w:r>
      <w:ins w:id="744" w:author="Oh, Hakju (IntlCtr)" w:date="2017-08-23T16:24:00Z">
        <w:r w:rsidR="00BC1DFF">
          <w:t xml:space="preserve"> (Pass)</w:t>
        </w:r>
      </w:ins>
    </w:p>
    <w:p w14:paraId="4D0FE8F0"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private context schemes created by various Enterprise tenant roles</w:t>
      </w:r>
      <w:r>
        <w:rPr>
          <w:rStyle w:val="FootnoteReference"/>
        </w:rPr>
        <w:footnoteReference w:id="14"/>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76681D4B" w14:textId="77777777" w:rsidR="00566759" w:rsidRDefault="00566759" w:rsidP="00566759">
      <w:r>
        <w:t xml:space="preserve">Test Step: </w:t>
      </w:r>
    </w:p>
    <w:p w14:paraId="1338CBD9" w14:textId="77777777" w:rsidR="00566759" w:rsidRDefault="00566759" w:rsidP="00165840">
      <w:pPr>
        <w:pStyle w:val="ListParagraph"/>
        <w:numPr>
          <w:ilvl w:val="0"/>
          <w:numId w:val="179"/>
        </w:numPr>
      </w:pPr>
      <w:r w:rsidRPr="00C028A8">
        <w:t>aEntUser1</w:t>
      </w:r>
      <w:r>
        <w:t xml:space="preserve"> logs into the system as an Enterprise admin user.</w:t>
      </w:r>
    </w:p>
    <w:p w14:paraId="04F0F237" w14:textId="77777777" w:rsidR="00566759" w:rsidRDefault="00566759" w:rsidP="00165840">
      <w:pPr>
        <w:pStyle w:val="ListParagraph"/>
        <w:numPr>
          <w:ilvl w:val="0"/>
          <w:numId w:val="179"/>
        </w:numPr>
      </w:pPr>
      <w:r>
        <w:t xml:space="preserve">Verify that </w:t>
      </w:r>
      <w:r w:rsidRPr="00C028A8">
        <w:t>aEntUser1</w:t>
      </w:r>
      <w:r>
        <w:t xml:space="preserve"> cannot delete CAT1.</w:t>
      </w:r>
    </w:p>
    <w:p w14:paraId="2A88EC2B" w14:textId="77777777" w:rsidR="00566759" w:rsidRDefault="00566759" w:rsidP="00165840">
      <w:pPr>
        <w:pStyle w:val="ListParagraph"/>
        <w:numPr>
          <w:ilvl w:val="0"/>
          <w:numId w:val="179"/>
        </w:numPr>
      </w:pPr>
      <w:r>
        <w:t xml:space="preserve">Verify that </w:t>
      </w:r>
      <w:r w:rsidRPr="00C028A8">
        <w:t>aEntUser1</w:t>
      </w:r>
      <w:r>
        <w:t xml:space="preserve"> cannot delete CAT2. </w:t>
      </w:r>
    </w:p>
    <w:p w14:paraId="61D8EC56" w14:textId="77777777" w:rsidR="00566759" w:rsidRDefault="00566759" w:rsidP="00165840">
      <w:pPr>
        <w:pStyle w:val="ListParagraph"/>
        <w:numPr>
          <w:ilvl w:val="0"/>
          <w:numId w:val="179"/>
        </w:numPr>
      </w:pPr>
      <w:r w:rsidRPr="00C028A8">
        <w:t>aEntUser1</w:t>
      </w:r>
      <w:r>
        <w:t xml:space="preserve"> log out.</w:t>
      </w:r>
    </w:p>
    <w:p w14:paraId="59EF7A5B" w14:textId="2DB366E5" w:rsidR="00566759" w:rsidRDefault="00566759" w:rsidP="00566759">
      <w:pPr>
        <w:pStyle w:val="Heading2"/>
      </w:pPr>
      <w:r>
        <w:t>Enterprise admin user cannot delete context schemes used by a business context</w:t>
      </w:r>
      <w:ins w:id="745" w:author="Oh, Hakju (IntlCtr)" w:date="2017-08-23T16:24:00Z">
        <w:r w:rsidR="00BC1DFF">
          <w:t xml:space="preserve"> (Pass, but it needs an error message.)</w:t>
        </w:r>
      </w:ins>
    </w:p>
    <w:p w14:paraId="5335CA1A"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1972781" w14:textId="77777777" w:rsidR="00566759" w:rsidRDefault="00566759" w:rsidP="00566759">
      <w:r>
        <w:t>Test Step:</w:t>
      </w:r>
    </w:p>
    <w:p w14:paraId="2ED35475" w14:textId="77777777" w:rsidR="00566759" w:rsidRDefault="00566759" w:rsidP="00581A44">
      <w:pPr>
        <w:pStyle w:val="ListParagraph"/>
        <w:numPr>
          <w:ilvl w:val="0"/>
          <w:numId w:val="145"/>
        </w:numPr>
      </w:pPr>
      <w:r w:rsidRPr="00C028A8">
        <w:t>aEntUser1</w:t>
      </w:r>
      <w:r>
        <w:t>, logs into the system.</w:t>
      </w:r>
    </w:p>
    <w:p w14:paraId="7C5BE91D" w14:textId="77777777" w:rsidR="00566759" w:rsidRDefault="00566759" w:rsidP="00581A44">
      <w:pPr>
        <w:pStyle w:val="ListParagraph"/>
        <w:numPr>
          <w:ilvl w:val="0"/>
          <w:numId w:val="145"/>
        </w:numPr>
      </w:pPr>
      <w:r>
        <w:t xml:space="preserve">Verify that </w:t>
      </w:r>
      <w:r w:rsidRPr="00C028A8">
        <w:t>aEntUser1</w:t>
      </w:r>
      <w:r>
        <w:t xml:space="preserve">cannot delete CS1. </w:t>
      </w:r>
    </w:p>
    <w:p w14:paraId="6D0AEADA" w14:textId="77777777" w:rsidR="00566759" w:rsidRDefault="00566759" w:rsidP="00581A44">
      <w:pPr>
        <w:pStyle w:val="ListParagraph"/>
        <w:numPr>
          <w:ilvl w:val="0"/>
          <w:numId w:val="145"/>
        </w:numPr>
      </w:pPr>
      <w:r>
        <w:t xml:space="preserve">Verify that </w:t>
      </w:r>
      <w:r w:rsidRPr="00C028A8">
        <w:t>aEntUser1</w:t>
      </w:r>
      <w:r>
        <w:t>cannot delete CS2.</w:t>
      </w:r>
    </w:p>
    <w:p w14:paraId="56E0ADFF" w14:textId="77777777" w:rsidR="00566759" w:rsidRDefault="00566759" w:rsidP="00581A44">
      <w:pPr>
        <w:pStyle w:val="ListParagraph"/>
        <w:numPr>
          <w:ilvl w:val="0"/>
          <w:numId w:val="145"/>
        </w:numPr>
      </w:pPr>
      <w:r w:rsidRPr="00C028A8">
        <w:t>aEntUser1</w:t>
      </w:r>
      <w:r>
        <w:t xml:space="preserve"> log out.</w:t>
      </w:r>
    </w:p>
    <w:p w14:paraId="047FF2C5" w14:textId="77777777" w:rsidR="00566759" w:rsidRDefault="00566759" w:rsidP="00566759">
      <w:pPr>
        <w:pStyle w:val="Heading2"/>
      </w:pPr>
      <w:r>
        <w:t>Enterprise admin user cannot delete business context used by a profile BOD</w:t>
      </w:r>
    </w:p>
    <w:p w14:paraId="3B912EF5" w14:textId="77777777" w:rsidR="00566759" w:rsidRDefault="00566759" w:rsidP="00566759">
      <w:r>
        <w:t xml:space="preserve">Pre-condition: At least a user, say </w:t>
      </w:r>
      <w:r w:rsidRPr="00C028A8">
        <w:t>aEntUser1</w:t>
      </w:r>
      <w:r>
        <w:t xml:space="preserve">, with the </w:t>
      </w:r>
      <w:r w:rsidRPr="00C028A8">
        <w:t xml:space="preserve">Enterprise </w:t>
      </w:r>
      <w:r>
        <w:t xml:space="preserve">admin </w:t>
      </w:r>
      <w:r w:rsidRPr="00C028A8">
        <w:t xml:space="preserve">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4BC33A1B" w14:textId="77777777" w:rsidR="00566759" w:rsidRDefault="00566759" w:rsidP="00566759">
      <w:r>
        <w:t>Test Step:</w:t>
      </w:r>
    </w:p>
    <w:p w14:paraId="1B98F421" w14:textId="77777777" w:rsidR="00566759" w:rsidRDefault="00566759" w:rsidP="00581A44">
      <w:pPr>
        <w:pStyle w:val="ListParagraph"/>
        <w:numPr>
          <w:ilvl w:val="0"/>
          <w:numId w:val="147"/>
        </w:numPr>
      </w:pPr>
      <w:r>
        <w:lastRenderedPageBreak/>
        <w:t xml:space="preserve">An Enterprise admin user, says </w:t>
      </w:r>
      <w:r w:rsidRPr="00C028A8">
        <w:t>aEntUser1</w:t>
      </w:r>
      <w:r>
        <w:t>, logs into the system.</w:t>
      </w:r>
    </w:p>
    <w:p w14:paraId="55DA530E" w14:textId="77777777" w:rsidR="00566759" w:rsidRDefault="00566759" w:rsidP="00581A44">
      <w:pPr>
        <w:pStyle w:val="ListParagraph"/>
        <w:numPr>
          <w:ilvl w:val="0"/>
          <w:numId w:val="147"/>
        </w:numPr>
      </w:pPr>
      <w:r>
        <w:t xml:space="preserve">Verify that </w:t>
      </w:r>
      <w:r w:rsidRPr="00C028A8">
        <w:t>aEntUser1</w:t>
      </w:r>
      <w:r>
        <w:t>cannot delete BC1.</w:t>
      </w:r>
    </w:p>
    <w:p w14:paraId="33B11B5A" w14:textId="77777777" w:rsidR="00566759" w:rsidRDefault="00566759" w:rsidP="00581A44">
      <w:pPr>
        <w:pStyle w:val="ListParagraph"/>
        <w:numPr>
          <w:ilvl w:val="0"/>
          <w:numId w:val="147"/>
        </w:numPr>
      </w:pPr>
      <w:r>
        <w:t xml:space="preserve">Verify that </w:t>
      </w:r>
      <w:r w:rsidRPr="00C028A8">
        <w:t>aEntUser1</w:t>
      </w:r>
      <w:r>
        <w:t xml:space="preserve">cannot delete BC2. </w:t>
      </w:r>
    </w:p>
    <w:p w14:paraId="2C730850" w14:textId="77777777" w:rsidR="00566759" w:rsidRPr="00007664" w:rsidRDefault="00566759" w:rsidP="00581A44">
      <w:pPr>
        <w:pStyle w:val="ListParagraph"/>
        <w:numPr>
          <w:ilvl w:val="0"/>
          <w:numId w:val="147"/>
        </w:numPr>
      </w:pPr>
      <w:r w:rsidRPr="00C028A8">
        <w:t>aEntUser1</w:t>
      </w:r>
      <w:r>
        <w:t>log out.</w:t>
      </w:r>
    </w:p>
    <w:p w14:paraId="72BFCE09" w14:textId="77777777" w:rsidR="00566759" w:rsidRDefault="00566759" w:rsidP="00566759"/>
    <w:p w14:paraId="26FF50EE" w14:textId="67F56B0C" w:rsidR="00B2379A" w:rsidRDefault="00B2379A" w:rsidP="00B2379A">
      <w:pPr>
        <w:pStyle w:val="Heading1"/>
      </w:pPr>
      <w:r>
        <w:t>Root tenant access right</w:t>
      </w:r>
    </w:p>
    <w:p w14:paraId="4D1893E2" w14:textId="6FDDB4B5" w:rsidR="0050137A" w:rsidRDefault="0050137A" w:rsidP="0050137A">
      <w:r>
        <w:t>Requirement document reference: Section 4.5</w:t>
      </w:r>
      <w:r w:rsidR="00A051B6">
        <w:t>, 3.4.3.5</w:t>
      </w:r>
      <w:r w:rsidR="008D77A1">
        <w:t>, 7</w:t>
      </w:r>
    </w:p>
    <w:p w14:paraId="2C1A404F" w14:textId="2CD35B06" w:rsidR="00B15A95" w:rsidRPr="00B15A95" w:rsidRDefault="00B15A95" w:rsidP="00B15A95">
      <w:pPr>
        <w:pStyle w:val="Heading2"/>
      </w:pPr>
      <w:r w:rsidRPr="00B15A95">
        <w:t>Root tenant access right</w:t>
      </w:r>
      <w:r>
        <w:t xml:space="preserve"> to SRT functions</w:t>
      </w:r>
    </w:p>
    <w:p w14:paraId="326759F9" w14:textId="123955E0" w:rsidR="00B15A95" w:rsidRDefault="00B15A95" w:rsidP="00B15A95">
      <w:r>
        <w:t xml:space="preserve">Pre-condition: </w:t>
      </w:r>
      <w:r w:rsidR="008D77A1">
        <w:t>A user</w:t>
      </w:r>
      <w:r>
        <w:t xml:space="preserve"> root role, say ROOTx, exist in root tena</w:t>
      </w:r>
      <w:r w:rsidR="008D77A1">
        <w:t>n</w:t>
      </w:r>
      <w:r>
        <w:t xml:space="preserve">t. There are other users with various roles in other tenants that have created content and owns it, while some of the content is shared. </w:t>
      </w:r>
    </w:p>
    <w:p w14:paraId="41F362F9" w14:textId="77777777" w:rsidR="00B15A95" w:rsidRDefault="00B15A95" w:rsidP="00B15A95">
      <w:r>
        <w:t>Test Step:</w:t>
      </w:r>
    </w:p>
    <w:p w14:paraId="04BA40E1" w14:textId="77777777" w:rsidR="00B15A95" w:rsidRDefault="00B15A95" w:rsidP="00B15A95">
      <w:pPr>
        <w:pStyle w:val="ListParagraph"/>
        <w:numPr>
          <w:ilvl w:val="0"/>
          <w:numId w:val="162"/>
        </w:numPr>
      </w:pPr>
      <w:r>
        <w:t>An enterprise admin user, ENTADx, logs into the system.</w:t>
      </w:r>
    </w:p>
    <w:p w14:paraId="67FA60FF" w14:textId="0AE4F69A" w:rsidR="00B15A95" w:rsidRDefault="00B15A95" w:rsidP="00B15A95">
      <w:pPr>
        <w:pStyle w:val="ListParagraph"/>
        <w:numPr>
          <w:ilvl w:val="0"/>
          <w:numId w:val="162"/>
        </w:numPr>
      </w:pPr>
      <w:del w:id="746" w:author="Hakju Oh" w:date="2017-08-27T20:59:00Z">
        <w:r w:rsidDel="00F20FE0">
          <w:delText xml:space="preserve"> </w:delText>
        </w:r>
      </w:del>
      <w:r>
        <w:t>Verify that ENTADx cannot assign any enterprise role to ROOTx user. (Assertion #</w:t>
      </w:r>
      <w:r>
        <w:fldChar w:fldCharType="begin"/>
      </w:r>
      <w:r>
        <w:instrText xml:space="preserve"> REF _Ref490389383 \r \h </w:instrText>
      </w:r>
      <w:r>
        <w:fldChar w:fldCharType="separate"/>
      </w:r>
      <w:r>
        <w:t>1</w:t>
      </w:r>
      <w:r>
        <w:fldChar w:fldCharType="end"/>
      </w:r>
      <w:r>
        <w:t>)</w:t>
      </w:r>
      <w:ins w:id="747" w:author="Hakju Oh" w:date="2017-08-27T20:59:00Z">
        <w:r w:rsidR="00F20FE0">
          <w:t xml:space="preserve"> (</w:t>
        </w:r>
      </w:ins>
      <w:ins w:id="748" w:author="Hakju Oh" w:date="2017-08-27T21:00:00Z">
        <w:r w:rsidR="00F20FE0">
          <w:t>Pass)</w:t>
        </w:r>
      </w:ins>
      <w:ins w:id="749" w:author="Hakju Oh" w:date="2017-08-27T20:59:00Z">
        <w:r w:rsidR="00F20FE0">
          <w:t xml:space="preserve"> </w:t>
        </w:r>
      </w:ins>
    </w:p>
    <w:p w14:paraId="3A6EB85F" w14:textId="1FAA70AD" w:rsidR="00B15A95" w:rsidRDefault="00B15A95" w:rsidP="00B15A95">
      <w:pPr>
        <w:pStyle w:val="ListParagraph"/>
        <w:numPr>
          <w:ilvl w:val="0"/>
          <w:numId w:val="162"/>
        </w:numPr>
      </w:pPr>
      <w:r>
        <w:t>ENTADx logs out.</w:t>
      </w:r>
    </w:p>
    <w:p w14:paraId="39201AA1" w14:textId="11A92501" w:rsidR="00B15A95" w:rsidRDefault="00B15A95" w:rsidP="00B15A95">
      <w:pPr>
        <w:pStyle w:val="ListParagraph"/>
        <w:numPr>
          <w:ilvl w:val="0"/>
          <w:numId w:val="162"/>
        </w:numPr>
      </w:pPr>
      <w:r>
        <w:t>An OAGi admin developer, OAGADx, logs into the system.</w:t>
      </w:r>
    </w:p>
    <w:p w14:paraId="307ECA3E" w14:textId="59CC7B3A" w:rsidR="00B15A95" w:rsidRDefault="00B15A95" w:rsidP="00B15A95">
      <w:pPr>
        <w:pStyle w:val="ListParagraph"/>
        <w:numPr>
          <w:ilvl w:val="0"/>
          <w:numId w:val="162"/>
        </w:numPr>
      </w:pPr>
      <w:r>
        <w:t>Verify that ENTADx cannot assign any enterprise role to ROOTx user. (Assertion #</w:t>
      </w:r>
      <w:r>
        <w:fldChar w:fldCharType="begin"/>
      </w:r>
      <w:r>
        <w:instrText xml:space="preserve"> REF _Ref490389383 \r \h </w:instrText>
      </w:r>
      <w:r>
        <w:fldChar w:fldCharType="separate"/>
      </w:r>
      <w:r>
        <w:t>1</w:t>
      </w:r>
      <w:r>
        <w:fldChar w:fldCharType="end"/>
      </w:r>
      <w:r>
        <w:t>)</w:t>
      </w:r>
      <w:ins w:id="750" w:author="Hakju Oh" w:date="2017-08-27T21:00:00Z">
        <w:r w:rsidR="00F20FE0">
          <w:t xml:space="preserve"> </w:t>
        </w:r>
      </w:ins>
      <w:ins w:id="751" w:author="Hakju Oh" w:date="2017-08-27T21:02:00Z">
        <w:r w:rsidR="00F15EA0">
          <w:t>(Pass)</w:t>
        </w:r>
      </w:ins>
    </w:p>
    <w:p w14:paraId="20FD56D4" w14:textId="7D1BBDBC" w:rsidR="00B15A95" w:rsidRDefault="00B15A95" w:rsidP="00B15A95">
      <w:pPr>
        <w:pStyle w:val="ListParagraph"/>
        <w:numPr>
          <w:ilvl w:val="0"/>
          <w:numId w:val="162"/>
        </w:numPr>
      </w:pPr>
      <w:r>
        <w:t xml:space="preserve">OAGADx logs out. </w:t>
      </w:r>
    </w:p>
    <w:p w14:paraId="07AEFE35" w14:textId="78E4BBB8" w:rsidR="00B15A95" w:rsidRDefault="00804081" w:rsidP="00B15A95">
      <w:pPr>
        <w:pStyle w:val="ListParagraph"/>
        <w:numPr>
          <w:ilvl w:val="0"/>
          <w:numId w:val="162"/>
        </w:numPr>
      </w:pPr>
      <w:r>
        <w:t>A root role user, ROOTx, logs into the system.</w:t>
      </w:r>
    </w:p>
    <w:p w14:paraId="0517B0C2" w14:textId="35DB6797" w:rsidR="00804081" w:rsidRDefault="00804081" w:rsidP="00B15A95">
      <w:pPr>
        <w:pStyle w:val="ListParagraph"/>
        <w:numPr>
          <w:ilvl w:val="0"/>
          <w:numId w:val="162"/>
        </w:numPr>
      </w:pPr>
      <w:r>
        <w:t xml:space="preserve">ROOTx views the list of various content (context categories, </w:t>
      </w:r>
      <w:r w:rsidR="00741BD6">
        <w:t>context schemes, code lists, profile BODs, etc</w:t>
      </w:r>
      <w:r>
        <w:t>)</w:t>
      </w:r>
      <w:r w:rsidR="00741BD6">
        <w:t>.</w:t>
      </w:r>
      <w:ins w:id="752" w:author="Hakju Oh" w:date="2017-08-27T21:03:00Z">
        <w:r w:rsidR="009056B4">
          <w:t xml:space="preserve"> (Fail. Root users can only see </w:t>
        </w:r>
      </w:ins>
      <w:ins w:id="753" w:author="Hakju Oh" w:date="2017-08-27T21:04:00Z">
        <w:r w:rsidR="009056B4">
          <w:t xml:space="preserve">three menus, which are </w:t>
        </w:r>
      </w:ins>
      <w:ins w:id="754" w:author="Hakju Oh" w:date="2017-08-27T21:03:00Z">
        <w:r w:rsidR="009056B4">
          <w:t>Profile BOD Expression, CC Management, and Admin.)</w:t>
        </w:r>
      </w:ins>
    </w:p>
    <w:p w14:paraId="38978D46" w14:textId="577E67E2" w:rsidR="00741BD6" w:rsidRDefault="00741BD6" w:rsidP="00B15A95">
      <w:pPr>
        <w:pStyle w:val="ListParagraph"/>
        <w:numPr>
          <w:ilvl w:val="0"/>
          <w:numId w:val="162"/>
        </w:numPr>
      </w:pPr>
      <w:r w:rsidRPr="00B578EA">
        <w:t xml:space="preserve">Verify that </w:t>
      </w:r>
      <w:r>
        <w:t>content which have not been shared</w:t>
      </w:r>
      <w:r w:rsidRPr="00B578EA">
        <w:t xml:space="preserve"> </w:t>
      </w:r>
      <w:r>
        <w:t>is</w:t>
      </w:r>
      <w:r w:rsidRPr="00B578EA">
        <w:t xml:space="preserve"> not visible to </w:t>
      </w:r>
      <w:r>
        <w:t xml:space="preserve">ROOTx </w:t>
      </w:r>
      <w:r w:rsidRPr="00B578EA">
        <w:t>in the list.</w:t>
      </w:r>
      <w:r>
        <w:t xml:space="preserve"> (Assertion #</w:t>
      </w:r>
      <w:r>
        <w:fldChar w:fldCharType="begin"/>
      </w:r>
      <w:r>
        <w:instrText xml:space="preserve"> REF _Ref490390174 \r \h </w:instrText>
      </w:r>
      <w:r>
        <w:fldChar w:fldCharType="separate"/>
      </w:r>
      <w:r>
        <w:t>2</w:t>
      </w:r>
      <w:r>
        <w:fldChar w:fldCharType="end"/>
      </w:r>
      <w:r>
        <w:t>)</w:t>
      </w:r>
      <w:ins w:id="755" w:author="Hakju Oh" w:date="2017-08-27T21:07:00Z">
        <w:r w:rsidR="00353A68">
          <w:t xml:space="preserve"> (Pass)</w:t>
        </w:r>
      </w:ins>
    </w:p>
    <w:p w14:paraId="2B9FEED1" w14:textId="77777777" w:rsidR="00741BD6" w:rsidRPr="005F2AB0" w:rsidRDefault="00741BD6" w:rsidP="00741BD6">
      <w:pPr>
        <w:pStyle w:val="ListParagraph"/>
        <w:numPr>
          <w:ilvl w:val="0"/>
          <w:numId w:val="162"/>
        </w:numPr>
      </w:pPr>
      <w:r>
        <w:t xml:space="preserve">ROOTx </w:t>
      </w:r>
      <w:r w:rsidRPr="005F2AB0">
        <w:t>goes to the expression generation page.</w:t>
      </w:r>
    </w:p>
    <w:p w14:paraId="5AD2F720" w14:textId="27643F91" w:rsidR="00741BD6" w:rsidRDefault="00741BD6" w:rsidP="00B15A95">
      <w:pPr>
        <w:pStyle w:val="ListParagraph"/>
        <w:numPr>
          <w:ilvl w:val="0"/>
          <w:numId w:val="162"/>
        </w:numPr>
      </w:pPr>
      <w:r w:rsidRPr="005F2AB0">
        <w:t xml:space="preserve">Verify that </w:t>
      </w:r>
      <w:r>
        <w:t xml:space="preserve">ROOTx </w:t>
      </w:r>
      <w:r w:rsidRPr="005F2AB0">
        <w:t>can see and choose shared profile BODs for generating an expression.</w:t>
      </w:r>
      <w:r>
        <w:t xml:space="preserve"> (Assertion #</w:t>
      </w:r>
      <w:r>
        <w:fldChar w:fldCharType="begin"/>
      </w:r>
      <w:r>
        <w:instrText xml:space="preserve"> REF _Ref490390714 \r \h </w:instrText>
      </w:r>
      <w:r>
        <w:fldChar w:fldCharType="separate"/>
      </w:r>
      <w:r>
        <w:t>3</w:t>
      </w:r>
      <w:r>
        <w:fldChar w:fldCharType="end"/>
      </w:r>
      <w:r>
        <w:t>)</w:t>
      </w:r>
      <w:ins w:id="756" w:author="Hakju Oh" w:date="2017-08-27T21:08:00Z">
        <w:r w:rsidR="00353A68">
          <w:t xml:space="preserve"> (Pass)</w:t>
        </w:r>
      </w:ins>
    </w:p>
    <w:p w14:paraId="75CD15BA" w14:textId="3E4A1DE4" w:rsidR="00741BD6" w:rsidRDefault="00741BD6" w:rsidP="00741BD6">
      <w:pPr>
        <w:pStyle w:val="ListParagraph"/>
        <w:numPr>
          <w:ilvl w:val="0"/>
          <w:numId w:val="162"/>
        </w:numPr>
      </w:pPr>
      <w:r w:rsidRPr="005F2AB0">
        <w:t xml:space="preserve">Verify that </w:t>
      </w:r>
      <w:r>
        <w:t xml:space="preserve">ROOTx </w:t>
      </w:r>
      <w:r w:rsidRPr="005F2AB0">
        <w:t xml:space="preserve">can see and choose </w:t>
      </w:r>
      <w:r>
        <w:t>free</w:t>
      </w:r>
      <w:r w:rsidRPr="005F2AB0">
        <w:t xml:space="preserve"> profile BODs for generating an expression.</w:t>
      </w:r>
      <w:r>
        <w:t xml:space="preserve"> (Assertion #</w:t>
      </w:r>
      <w:r>
        <w:fldChar w:fldCharType="begin"/>
      </w:r>
      <w:r>
        <w:instrText xml:space="preserve"> REF _Ref490390721 \r \h </w:instrText>
      </w:r>
      <w:r>
        <w:fldChar w:fldCharType="separate"/>
      </w:r>
      <w:r>
        <w:t>4</w:t>
      </w:r>
      <w:r>
        <w:fldChar w:fldCharType="end"/>
      </w:r>
      <w:r>
        <w:t>)</w:t>
      </w:r>
      <w:ins w:id="757" w:author="Hakju Oh" w:date="2017-08-27T21:10:00Z">
        <w:r w:rsidR="00D46610">
          <w:t xml:space="preserve"> (Pass)</w:t>
        </w:r>
      </w:ins>
    </w:p>
    <w:p w14:paraId="13643FE6" w14:textId="596A256C" w:rsidR="00741BD6" w:rsidRPr="005F2AB0" w:rsidRDefault="00741BD6" w:rsidP="00741BD6">
      <w:pPr>
        <w:pStyle w:val="ListParagraph"/>
        <w:numPr>
          <w:ilvl w:val="0"/>
          <w:numId w:val="162"/>
        </w:numPr>
      </w:pPr>
      <w:r>
        <w:t xml:space="preserve">ROOTx </w:t>
      </w:r>
      <w:r w:rsidRPr="005F2AB0">
        <w:t xml:space="preserve">goes to the </w:t>
      </w:r>
      <w:r>
        <w:t>CC management</w:t>
      </w:r>
      <w:r w:rsidRPr="005F2AB0">
        <w:t xml:space="preserve"> page.</w:t>
      </w:r>
    </w:p>
    <w:p w14:paraId="0E3A51C2" w14:textId="30B390E4" w:rsidR="00741BD6" w:rsidRDefault="00741BD6" w:rsidP="00741BD6">
      <w:pPr>
        <w:pStyle w:val="ListParagraph"/>
        <w:numPr>
          <w:ilvl w:val="0"/>
          <w:numId w:val="162"/>
        </w:numPr>
      </w:pPr>
      <w:r>
        <w:t>ROOTx views the list of CC components.</w:t>
      </w:r>
    </w:p>
    <w:p w14:paraId="74CA2C55" w14:textId="3C697A30" w:rsidR="00741BD6" w:rsidRDefault="00741BD6" w:rsidP="00741BD6">
      <w:pPr>
        <w:pStyle w:val="ListParagraph"/>
        <w:numPr>
          <w:ilvl w:val="0"/>
          <w:numId w:val="162"/>
        </w:numPr>
      </w:pPr>
      <w:r w:rsidRPr="005F2AB0">
        <w:t xml:space="preserve">Verify that </w:t>
      </w:r>
      <w:r>
        <w:t xml:space="preserve">ROOTx </w:t>
      </w:r>
      <w:r w:rsidRPr="005F2AB0">
        <w:t xml:space="preserve">can </w:t>
      </w:r>
      <w:r>
        <w:t xml:space="preserve">only </w:t>
      </w:r>
      <w:r w:rsidRPr="005F2AB0">
        <w:t>see</w:t>
      </w:r>
      <w:r>
        <w:t xml:space="preserve"> CC</w:t>
      </w:r>
      <w:r w:rsidR="008D77A1">
        <w:t xml:space="preserve"> components</w:t>
      </w:r>
      <w:r>
        <w:t xml:space="preserve"> released/owned by OAGi tenant and cannot make any changes</w:t>
      </w:r>
      <w:r w:rsidRPr="005F2AB0">
        <w:t>.</w:t>
      </w:r>
      <w:r>
        <w:t xml:space="preserve"> (Assertion #</w:t>
      </w:r>
      <w:r>
        <w:fldChar w:fldCharType="begin"/>
      </w:r>
      <w:r>
        <w:instrText xml:space="preserve"> REF _Ref490390801 \r \h </w:instrText>
      </w:r>
      <w:r>
        <w:fldChar w:fldCharType="separate"/>
      </w:r>
      <w:r>
        <w:t>5</w:t>
      </w:r>
      <w:r>
        <w:fldChar w:fldCharType="end"/>
      </w:r>
      <w:r>
        <w:t>)</w:t>
      </w:r>
      <w:ins w:id="758" w:author="Hakju Oh" w:date="2017-08-27T21:10:00Z">
        <w:r w:rsidR="00D46610">
          <w:t xml:space="preserve"> (Pass)</w:t>
        </w:r>
      </w:ins>
    </w:p>
    <w:p w14:paraId="7581B255" w14:textId="695A2338" w:rsidR="008D77A1" w:rsidRPr="005F2AB0" w:rsidRDefault="008D77A1" w:rsidP="008D77A1">
      <w:pPr>
        <w:pStyle w:val="ListParagraph"/>
        <w:numPr>
          <w:ilvl w:val="0"/>
          <w:numId w:val="162"/>
        </w:numPr>
      </w:pPr>
      <w:r>
        <w:t xml:space="preserve">ROOTx </w:t>
      </w:r>
      <w:r w:rsidRPr="005F2AB0">
        <w:t xml:space="preserve">goes to the </w:t>
      </w:r>
      <w:r>
        <w:t>ownership management</w:t>
      </w:r>
      <w:r w:rsidRPr="005F2AB0">
        <w:t xml:space="preserve"> page.</w:t>
      </w:r>
    </w:p>
    <w:p w14:paraId="451C9D58" w14:textId="7C7BBCA3" w:rsidR="00741BD6" w:rsidRDefault="008D77A1" w:rsidP="00B15A95">
      <w:pPr>
        <w:pStyle w:val="ListParagraph"/>
        <w:numPr>
          <w:ilvl w:val="0"/>
          <w:numId w:val="162"/>
        </w:numPr>
      </w:pPr>
      <w:r>
        <w:t>Verify that ROOTx cannot change the ownership of data to the user not from the same tenant as the owner of the data. (</w:t>
      </w:r>
      <w:commentRangeStart w:id="759"/>
      <w:r>
        <w:t xml:space="preserve">Assertion </w:t>
      </w:r>
      <w:commentRangeEnd w:id="759"/>
      <w:r>
        <w:rPr>
          <w:rStyle w:val="CommentReference"/>
        </w:rPr>
        <w:commentReference w:id="759"/>
      </w:r>
      <w:r>
        <w:t>#</w:t>
      </w:r>
      <w:r>
        <w:fldChar w:fldCharType="begin"/>
      </w:r>
      <w:r>
        <w:instrText xml:space="preserve"> REF _Ref490391044 \r \h </w:instrText>
      </w:r>
      <w:r>
        <w:fldChar w:fldCharType="separate"/>
      </w:r>
      <w:r>
        <w:t>6</w:t>
      </w:r>
      <w:r>
        <w:fldChar w:fldCharType="end"/>
      </w:r>
      <w:r>
        <w:t>)</w:t>
      </w:r>
      <w:ins w:id="760" w:author="Hakju Oh" w:date="2017-08-27T21:11:00Z">
        <w:r w:rsidR="00D46610">
          <w:t xml:space="preserve"> (Pass. There is no ownership management functionality.)</w:t>
        </w:r>
      </w:ins>
    </w:p>
    <w:p w14:paraId="08EE4B91" w14:textId="77777777" w:rsidR="00B15A95" w:rsidRDefault="00B15A95" w:rsidP="00B15A95">
      <w:r>
        <w:t>Test Assertions covered by this test case:</w:t>
      </w:r>
    </w:p>
    <w:p w14:paraId="7DE9E828" w14:textId="76DC0A51" w:rsidR="00B15A95" w:rsidRDefault="00B15A95" w:rsidP="00B15A95">
      <w:pPr>
        <w:pStyle w:val="ListParagraph"/>
        <w:numPr>
          <w:ilvl w:val="0"/>
          <w:numId w:val="164"/>
        </w:numPr>
      </w:pPr>
      <w:bookmarkStart w:id="761" w:name="_Ref490389383"/>
      <w:r>
        <w:lastRenderedPageBreak/>
        <w:t>The user with root role cannot have any other role.</w:t>
      </w:r>
      <w:bookmarkEnd w:id="761"/>
    </w:p>
    <w:p w14:paraId="7FF93362" w14:textId="12145EA2" w:rsidR="00741BD6" w:rsidRDefault="00741BD6" w:rsidP="00B15A95">
      <w:pPr>
        <w:pStyle w:val="ListParagraph"/>
        <w:numPr>
          <w:ilvl w:val="0"/>
          <w:numId w:val="164"/>
        </w:numPr>
      </w:pPr>
      <w:bookmarkStart w:id="762" w:name="_Ref490390174"/>
      <w:r>
        <w:t>The user with root role can view shared content.</w:t>
      </w:r>
      <w:bookmarkEnd w:id="762"/>
      <w:r>
        <w:t xml:space="preserve"> </w:t>
      </w:r>
    </w:p>
    <w:p w14:paraId="01438311" w14:textId="0BB1F3C8" w:rsidR="00741BD6" w:rsidRDefault="00741BD6" w:rsidP="00B15A95">
      <w:pPr>
        <w:pStyle w:val="ListParagraph"/>
        <w:numPr>
          <w:ilvl w:val="0"/>
          <w:numId w:val="164"/>
        </w:numPr>
      </w:pPr>
      <w:bookmarkStart w:id="763" w:name="_Ref490390714"/>
      <w:r>
        <w:t>The user with root role can generate expressions from shared profile BOD.</w:t>
      </w:r>
      <w:bookmarkEnd w:id="763"/>
    </w:p>
    <w:p w14:paraId="79ABBEA3" w14:textId="257579C1" w:rsidR="00741BD6" w:rsidRDefault="00741BD6" w:rsidP="00741BD6">
      <w:pPr>
        <w:pStyle w:val="ListParagraph"/>
        <w:numPr>
          <w:ilvl w:val="0"/>
          <w:numId w:val="164"/>
        </w:numPr>
      </w:pPr>
      <w:bookmarkStart w:id="764" w:name="_Ref490390721"/>
      <w:r>
        <w:t>The user with root role can generate expressions from free profile BOD.</w:t>
      </w:r>
      <w:bookmarkEnd w:id="764"/>
    </w:p>
    <w:p w14:paraId="391C3F37" w14:textId="1825D752" w:rsidR="00741BD6" w:rsidRDefault="00741BD6" w:rsidP="00B15A95">
      <w:pPr>
        <w:pStyle w:val="ListParagraph"/>
        <w:numPr>
          <w:ilvl w:val="0"/>
          <w:numId w:val="164"/>
        </w:numPr>
      </w:pPr>
      <w:bookmarkStart w:id="765" w:name="_Ref490390801"/>
      <w:r>
        <w:t>The user with root role can view OAGi released CC content.</w:t>
      </w:r>
      <w:bookmarkEnd w:id="765"/>
    </w:p>
    <w:p w14:paraId="439722FB" w14:textId="59D3CFF0" w:rsidR="00741BD6" w:rsidRDefault="008D77A1" w:rsidP="00B15A95">
      <w:pPr>
        <w:pStyle w:val="ListParagraph"/>
        <w:numPr>
          <w:ilvl w:val="0"/>
          <w:numId w:val="164"/>
        </w:numPr>
      </w:pPr>
      <w:bookmarkStart w:id="766" w:name="_Ref490391044"/>
      <w:r>
        <w:t>The user with root role can change the ownership of data to the users from the same tenant as original owner of data.</w:t>
      </w:r>
      <w:bookmarkEnd w:id="766"/>
      <w:r>
        <w:t xml:space="preserve"> </w:t>
      </w:r>
    </w:p>
    <w:p w14:paraId="65AC3486" w14:textId="69F8262E" w:rsidR="008D77A1" w:rsidRDefault="008D77A1" w:rsidP="008D77A1">
      <w:pPr>
        <w:pStyle w:val="Heading2"/>
      </w:pPr>
      <w:r w:rsidRPr="00B15A95">
        <w:t xml:space="preserve">Root tenant </w:t>
      </w:r>
      <w:r>
        <w:t>user management</w:t>
      </w:r>
    </w:p>
    <w:p w14:paraId="68E13675" w14:textId="77777777" w:rsidR="008D77A1" w:rsidRDefault="008D77A1" w:rsidP="008D77A1">
      <w:r>
        <w:t xml:space="preserve">Pre-condition: A user root role, say ROOTx, exist in root tenant. There are other users with various roles in other tenants that have created content and owns it, while some of the content is shared. </w:t>
      </w:r>
    </w:p>
    <w:p w14:paraId="56463176" w14:textId="77777777" w:rsidR="008D77A1" w:rsidRDefault="008D77A1" w:rsidP="008D77A1">
      <w:r>
        <w:t>Test Step:</w:t>
      </w:r>
    </w:p>
    <w:p w14:paraId="2A152245" w14:textId="5E43B5F8" w:rsidR="008D77A1" w:rsidRDefault="008D77A1" w:rsidP="00165840">
      <w:pPr>
        <w:pStyle w:val="ListParagraph"/>
        <w:numPr>
          <w:ilvl w:val="0"/>
          <w:numId w:val="167"/>
        </w:numPr>
      </w:pPr>
      <w:r>
        <w:t>A user, ROOTx, logs in as a root user.</w:t>
      </w:r>
    </w:p>
    <w:p w14:paraId="07D07D6C" w14:textId="3311A167" w:rsidR="008D77A1" w:rsidRDefault="008D77A1" w:rsidP="00165840">
      <w:pPr>
        <w:pStyle w:val="ListParagraph"/>
        <w:numPr>
          <w:ilvl w:val="0"/>
          <w:numId w:val="167"/>
        </w:numPr>
      </w:pPr>
      <w:r>
        <w:t>ROOTx creates a new enterprise tenant, ENTa, filling in all the information except the title field with a valid email address. (Assertion #</w:t>
      </w:r>
      <w:r>
        <w:fldChar w:fldCharType="begin"/>
      </w:r>
      <w:r>
        <w:instrText xml:space="preserve"> REF _Ref490391472 \r \h </w:instrText>
      </w:r>
      <w:r>
        <w:fldChar w:fldCharType="separate"/>
      </w:r>
      <w:r>
        <w:t>1</w:t>
      </w:r>
      <w:r>
        <w:fldChar w:fldCharType="end"/>
      </w:r>
      <w:r>
        <w:t>)</w:t>
      </w:r>
      <w:ins w:id="767" w:author="Hakju Oh" w:date="2017-08-27T21:13:00Z">
        <w:r w:rsidR="00D46610">
          <w:t xml:space="preserve"> (Pass)</w:t>
        </w:r>
      </w:ins>
    </w:p>
    <w:p w14:paraId="64684F3B" w14:textId="4421269C" w:rsidR="008D77A1" w:rsidRDefault="008D77A1" w:rsidP="00165840">
      <w:pPr>
        <w:pStyle w:val="ListParagraph"/>
        <w:numPr>
          <w:ilvl w:val="0"/>
          <w:numId w:val="167"/>
        </w:numPr>
      </w:pPr>
      <w:r>
        <w:t>Verify that the verification email is sent out to the indicated email address.</w:t>
      </w:r>
      <w:r w:rsidRPr="00E37280">
        <w:t xml:space="preserve"> </w:t>
      </w:r>
      <w:r>
        <w:t>(Assertion #</w:t>
      </w:r>
      <w:r>
        <w:fldChar w:fldCharType="begin"/>
      </w:r>
      <w:r>
        <w:instrText xml:space="preserve"> REF _Ref490391482 \r \h </w:instrText>
      </w:r>
      <w:r>
        <w:fldChar w:fldCharType="separate"/>
      </w:r>
      <w:r>
        <w:t>2</w:t>
      </w:r>
      <w:r>
        <w:fldChar w:fldCharType="end"/>
      </w:r>
      <w:r>
        <w:t>)</w:t>
      </w:r>
      <w:ins w:id="768" w:author="Hakju Oh" w:date="2017-08-27T21:13:00Z">
        <w:r w:rsidR="00D46610">
          <w:t xml:space="preserve"> (Fail. No verif</w:t>
        </w:r>
      </w:ins>
      <w:ins w:id="769" w:author="Hakju Oh" w:date="2017-08-27T21:14:00Z">
        <w:r w:rsidR="00D46610">
          <w:t>i</w:t>
        </w:r>
      </w:ins>
      <w:ins w:id="770" w:author="Hakju Oh" w:date="2017-08-27T21:13:00Z">
        <w:r w:rsidR="00D46610">
          <w:t>cation email.)</w:t>
        </w:r>
      </w:ins>
    </w:p>
    <w:p w14:paraId="10B470B7" w14:textId="429AA9D7" w:rsidR="008D77A1" w:rsidRDefault="008D77A1" w:rsidP="00165840">
      <w:pPr>
        <w:pStyle w:val="ListParagraph"/>
        <w:numPr>
          <w:ilvl w:val="0"/>
          <w:numId w:val="167"/>
        </w:numPr>
      </w:pPr>
      <w:r>
        <w:t>ROOTx creates a new enterprise tenant, ENTb, filling in all the information except the email address. Verify that the system does not allow that.</w:t>
      </w:r>
      <w:r w:rsidRPr="00E37280">
        <w:t xml:space="preserve"> </w:t>
      </w:r>
      <w:r>
        <w:t>(Assertion #</w:t>
      </w:r>
      <w:r>
        <w:fldChar w:fldCharType="begin"/>
      </w:r>
      <w:r>
        <w:instrText xml:space="preserve"> REF _Ref490391495 \r \h </w:instrText>
      </w:r>
      <w:r>
        <w:fldChar w:fldCharType="separate"/>
      </w:r>
      <w:r>
        <w:t>3</w:t>
      </w:r>
      <w:r>
        <w:fldChar w:fldCharType="end"/>
      </w:r>
      <w:r>
        <w:t>)</w:t>
      </w:r>
      <w:ins w:id="771" w:author="Hakju Oh" w:date="2017-08-27T21:15:00Z">
        <w:r w:rsidR="00D46610">
          <w:t xml:space="preserve"> (Pass with an error message; </w:t>
        </w:r>
        <w:r w:rsidR="00D46610" w:rsidRPr="00D46610">
          <w:t>'' is not valid Email.</w:t>
        </w:r>
        <w:r w:rsidR="00D46610">
          <w:t>)</w:t>
        </w:r>
      </w:ins>
    </w:p>
    <w:p w14:paraId="7554CDA1" w14:textId="61B0BF2F" w:rsidR="008D77A1" w:rsidRDefault="008D77A1" w:rsidP="00165840">
      <w:pPr>
        <w:pStyle w:val="ListParagraph"/>
        <w:numPr>
          <w:ilvl w:val="0"/>
          <w:numId w:val="167"/>
        </w:numPr>
      </w:pPr>
      <w:r>
        <w:t>ROOTx goes back and fill in the email address field but with an invalid format. Verify that the system does not allow that. (Assertion #</w:t>
      </w:r>
      <w:r>
        <w:fldChar w:fldCharType="begin"/>
      </w:r>
      <w:r>
        <w:instrText xml:space="preserve"> REF _Ref490391502 \r \h </w:instrText>
      </w:r>
      <w:r>
        <w:fldChar w:fldCharType="separate"/>
      </w:r>
      <w:r>
        <w:t>4</w:t>
      </w:r>
      <w:r>
        <w:fldChar w:fldCharType="end"/>
      </w:r>
      <w:r>
        <w:t>)</w:t>
      </w:r>
      <w:ins w:id="772" w:author="Hakju Oh" w:date="2017-08-27T21:16:00Z">
        <w:r w:rsidR="00D46610">
          <w:t xml:space="preserve"> (Pass with an error message; </w:t>
        </w:r>
        <w:r w:rsidR="00D46610" w:rsidRPr="00D46610">
          <w:t>'</w:t>
        </w:r>
        <w:r w:rsidR="00D46610">
          <w:t>1234</w:t>
        </w:r>
        <w:r w:rsidR="00D46610" w:rsidRPr="00D46610">
          <w:t>' is not valid Email.</w:t>
        </w:r>
        <w:r w:rsidR="00D46610">
          <w:t>)</w:t>
        </w:r>
      </w:ins>
    </w:p>
    <w:p w14:paraId="51619FAF" w14:textId="54A35374" w:rsidR="008D77A1" w:rsidRDefault="008D77A1" w:rsidP="00165840">
      <w:pPr>
        <w:pStyle w:val="ListParagraph"/>
        <w:numPr>
          <w:ilvl w:val="0"/>
          <w:numId w:val="167"/>
        </w:numPr>
      </w:pPr>
      <w:r>
        <w:t>ROOTx updates some information about ENTa. (Assertion #</w:t>
      </w:r>
      <w:r>
        <w:fldChar w:fldCharType="begin"/>
      </w:r>
      <w:r>
        <w:instrText xml:space="preserve"> REF _Ref490391509 \r \h </w:instrText>
      </w:r>
      <w:r>
        <w:fldChar w:fldCharType="separate"/>
      </w:r>
      <w:r>
        <w:t>5</w:t>
      </w:r>
      <w:r>
        <w:fldChar w:fldCharType="end"/>
      </w:r>
      <w:r>
        <w:t>).</w:t>
      </w:r>
      <w:ins w:id="773" w:author="Hakju Oh" w:date="2017-08-27T21:16:00Z">
        <w:r w:rsidR="00D46610">
          <w:t xml:space="preserve"> (Pass)</w:t>
        </w:r>
      </w:ins>
    </w:p>
    <w:p w14:paraId="2937E2B4" w14:textId="255062C2" w:rsidR="008D77A1" w:rsidRDefault="008D77A1" w:rsidP="00165840">
      <w:pPr>
        <w:pStyle w:val="ListParagraph"/>
        <w:numPr>
          <w:ilvl w:val="0"/>
          <w:numId w:val="167"/>
        </w:numPr>
      </w:pPr>
      <w:r>
        <w:t>ROOTx creates a new user, ENTaADMIN. (Assertion #</w:t>
      </w:r>
      <w:r>
        <w:fldChar w:fldCharType="begin"/>
      </w:r>
      <w:r>
        <w:instrText xml:space="preserve"> REF _Ref490391570 \r \h </w:instrText>
      </w:r>
      <w:r>
        <w:fldChar w:fldCharType="separate"/>
      </w:r>
      <w:r>
        <w:t>6</w:t>
      </w:r>
      <w:r>
        <w:fldChar w:fldCharType="end"/>
      </w:r>
      <w:r>
        <w:t>)</w:t>
      </w:r>
      <w:ins w:id="774" w:author="Hakju Oh" w:date="2017-08-27T21:17:00Z">
        <w:r w:rsidR="00536C9E">
          <w:t xml:space="preserve"> (Pass)</w:t>
        </w:r>
      </w:ins>
    </w:p>
    <w:p w14:paraId="6000DCF8" w14:textId="17E96619" w:rsidR="008D77A1" w:rsidRDefault="008D77A1" w:rsidP="00165840">
      <w:pPr>
        <w:pStyle w:val="ListParagraph"/>
        <w:numPr>
          <w:ilvl w:val="0"/>
          <w:numId w:val="167"/>
        </w:numPr>
      </w:pPr>
      <w:r>
        <w:t>Verify that ROOTx can assign an ENTa admin role to ENTaADMIN.</w:t>
      </w:r>
      <w:r w:rsidRPr="00E37280">
        <w:t xml:space="preserve"> </w:t>
      </w:r>
      <w:r>
        <w:t>(Assertion #</w:t>
      </w:r>
      <w:r>
        <w:fldChar w:fldCharType="begin"/>
      </w:r>
      <w:r>
        <w:instrText xml:space="preserve"> REF _Ref490391678 \r \h </w:instrText>
      </w:r>
      <w:r>
        <w:fldChar w:fldCharType="separate"/>
      </w:r>
      <w:r>
        <w:t>7</w:t>
      </w:r>
      <w:r>
        <w:fldChar w:fldCharType="end"/>
      </w:r>
      <w:r>
        <w:t>)</w:t>
      </w:r>
      <w:ins w:id="775" w:author="Hakju Oh" w:date="2017-08-27T21:18:00Z">
        <w:r w:rsidR="00536C9E">
          <w:t xml:space="preserve"> (Pass)</w:t>
        </w:r>
      </w:ins>
    </w:p>
    <w:p w14:paraId="5E4C32A6" w14:textId="6FFE9AB5" w:rsidR="008D77A1" w:rsidRDefault="008D77A1" w:rsidP="00165840">
      <w:pPr>
        <w:pStyle w:val="ListParagraph"/>
        <w:numPr>
          <w:ilvl w:val="0"/>
          <w:numId w:val="167"/>
        </w:numPr>
      </w:pPr>
      <w:r>
        <w:t>ROOTx creates a new user, ENTaUSER. Verify that ROOTx can assign an ENTa end user role to ENTaUSER. (Assertion #</w:t>
      </w:r>
      <w:r>
        <w:fldChar w:fldCharType="begin"/>
      </w:r>
      <w:r>
        <w:instrText xml:space="preserve"> REF _Ref490391758 \r \h </w:instrText>
      </w:r>
      <w:r>
        <w:fldChar w:fldCharType="separate"/>
      </w:r>
      <w:r>
        <w:t>8</w:t>
      </w:r>
      <w:r>
        <w:fldChar w:fldCharType="end"/>
      </w:r>
      <w:r>
        <w:t>)</w:t>
      </w:r>
      <w:ins w:id="776" w:author="Hakju Oh" w:date="2017-08-27T21:18:00Z">
        <w:r w:rsidR="00536C9E">
          <w:t xml:space="preserve"> (Pass)</w:t>
        </w:r>
      </w:ins>
    </w:p>
    <w:p w14:paraId="55E49A0A" w14:textId="1581F27D" w:rsidR="008D77A1" w:rsidRDefault="008D77A1" w:rsidP="00165840">
      <w:pPr>
        <w:pStyle w:val="ListParagraph"/>
        <w:numPr>
          <w:ilvl w:val="0"/>
          <w:numId w:val="167"/>
        </w:numPr>
      </w:pPr>
      <w:r>
        <w:t>ROOTx creates a new user, OAGIaDEV, in OAGi tenant. Verify that ROOTx can assign an OAGi developer role to OAGIaDEV. (Assertion #</w:t>
      </w:r>
      <w:r w:rsidR="00CF34B2">
        <w:fldChar w:fldCharType="begin"/>
      </w:r>
      <w:r w:rsidR="00CF34B2">
        <w:instrText xml:space="preserve"> REF _Ref490391961 \r \h </w:instrText>
      </w:r>
      <w:r w:rsidR="00CF34B2">
        <w:fldChar w:fldCharType="separate"/>
      </w:r>
      <w:r w:rsidR="00CF34B2">
        <w:t>9</w:t>
      </w:r>
      <w:r w:rsidR="00CF34B2">
        <w:fldChar w:fldCharType="end"/>
      </w:r>
      <w:r>
        <w:t>)</w:t>
      </w:r>
      <w:ins w:id="777" w:author="Hakju Oh" w:date="2017-08-27T21:18:00Z">
        <w:r w:rsidR="00536C9E">
          <w:t xml:space="preserve"> (Pass)</w:t>
        </w:r>
      </w:ins>
    </w:p>
    <w:p w14:paraId="3DF64D0C" w14:textId="35406C12" w:rsidR="008D77A1" w:rsidRDefault="008D77A1" w:rsidP="00165840">
      <w:pPr>
        <w:pStyle w:val="ListParagraph"/>
        <w:numPr>
          <w:ilvl w:val="0"/>
          <w:numId w:val="167"/>
        </w:numPr>
      </w:pPr>
      <w:r>
        <w:t>ROOTx creates a new user, OAGIaADM, in OAGi tenant. Verify that ROOTx can assign an OAGi admin role to OAGIaADM. (Assertion #</w:t>
      </w:r>
      <w:r w:rsidR="00CF34B2">
        <w:fldChar w:fldCharType="begin"/>
      </w:r>
      <w:r w:rsidR="00CF34B2">
        <w:instrText xml:space="preserve"> REF _Ref490391967 \r \h </w:instrText>
      </w:r>
      <w:r w:rsidR="00CF34B2">
        <w:fldChar w:fldCharType="separate"/>
      </w:r>
      <w:r w:rsidR="00CF34B2">
        <w:t>10</w:t>
      </w:r>
      <w:r w:rsidR="00CF34B2">
        <w:fldChar w:fldCharType="end"/>
      </w:r>
      <w:r>
        <w:t>)</w:t>
      </w:r>
      <w:ins w:id="778" w:author="Hakju Oh" w:date="2017-08-27T21:18:00Z">
        <w:r w:rsidR="00536C9E">
          <w:t xml:space="preserve"> (Pass)</w:t>
        </w:r>
      </w:ins>
    </w:p>
    <w:p w14:paraId="70E24851" w14:textId="037EAD09" w:rsidR="008D77A1" w:rsidRDefault="00CF34B2" w:rsidP="00165840">
      <w:pPr>
        <w:pStyle w:val="ListParagraph"/>
        <w:numPr>
          <w:ilvl w:val="0"/>
          <w:numId w:val="167"/>
        </w:numPr>
      </w:pPr>
      <w:r>
        <w:t>Verify that ROOTx can revoke roles assigned in previous five steps (if necessary, add other roles to the user first). (Assertion #</w:t>
      </w:r>
      <w:r>
        <w:fldChar w:fldCharType="begin"/>
      </w:r>
      <w:r>
        <w:instrText xml:space="preserve"> REF _Ref490392134 \r \h </w:instrText>
      </w:r>
      <w:r>
        <w:fldChar w:fldCharType="separate"/>
      </w:r>
      <w:r>
        <w:t>11</w:t>
      </w:r>
      <w:r>
        <w:fldChar w:fldCharType="end"/>
      </w:r>
      <w:r>
        <w:t>)</w:t>
      </w:r>
      <w:ins w:id="779" w:author="Hakju Oh" w:date="2017-08-27T21:18:00Z">
        <w:r w:rsidR="00536C9E">
          <w:t xml:space="preserve"> (Pass)</w:t>
        </w:r>
      </w:ins>
    </w:p>
    <w:p w14:paraId="7539C51E" w14:textId="3983774F" w:rsidR="0095020B" w:rsidRDefault="0095020B" w:rsidP="00165840">
      <w:pPr>
        <w:pStyle w:val="ListParagraph"/>
        <w:numPr>
          <w:ilvl w:val="0"/>
          <w:numId w:val="167"/>
        </w:numPr>
      </w:pPr>
      <w:r>
        <w:t>Root user edits OAGIaADM info. Verify that email notification is sent to the affected user. (Assertion #</w:t>
      </w:r>
      <w:r>
        <w:fldChar w:fldCharType="begin"/>
      </w:r>
      <w:r>
        <w:instrText xml:space="preserve"> REF _Ref490392398 \r \h </w:instrText>
      </w:r>
      <w:r>
        <w:fldChar w:fldCharType="separate"/>
      </w:r>
      <w:r>
        <w:t>12</w:t>
      </w:r>
      <w:r>
        <w:fldChar w:fldCharType="end"/>
      </w:r>
      <w:ins w:id="780" w:author="Hakju Oh" w:date="2017-08-27T21:20:00Z">
        <w:r w:rsidR="00974DAC">
          <w:t xml:space="preserve"> (Pass)</w:t>
        </w:r>
      </w:ins>
      <w:r>
        <w:t xml:space="preserve">, </w:t>
      </w:r>
      <w:r>
        <w:fldChar w:fldCharType="begin"/>
      </w:r>
      <w:r>
        <w:instrText xml:space="preserve"> REF _Ref490392406 \r \h </w:instrText>
      </w:r>
      <w:r>
        <w:fldChar w:fldCharType="separate"/>
      </w:r>
      <w:r>
        <w:t>14</w:t>
      </w:r>
      <w:r>
        <w:fldChar w:fldCharType="end"/>
      </w:r>
      <w:ins w:id="781" w:author="Hakju Oh" w:date="2017-08-27T21:20:00Z">
        <w:r w:rsidR="00974DAC">
          <w:t xml:space="preserve"> (Fail. No notification email.)</w:t>
        </w:r>
      </w:ins>
      <w:r>
        <w:t>)</w:t>
      </w:r>
      <w:ins w:id="782" w:author="Hakju Oh" w:date="2017-08-27T21:20:00Z">
        <w:r w:rsidR="00974DAC">
          <w:t xml:space="preserve"> </w:t>
        </w:r>
      </w:ins>
    </w:p>
    <w:p w14:paraId="6D6FCDDF" w14:textId="73A5AA1D" w:rsidR="0095020B" w:rsidRDefault="0095020B" w:rsidP="00165840">
      <w:pPr>
        <w:pStyle w:val="ListParagraph"/>
        <w:numPr>
          <w:ilvl w:val="0"/>
          <w:numId w:val="167"/>
        </w:numPr>
      </w:pPr>
      <w:r>
        <w:t>Root user edits its own info. Verify that email notification is sent to the root user. (Assertion #</w:t>
      </w:r>
      <w:r>
        <w:fldChar w:fldCharType="begin"/>
      </w:r>
      <w:r>
        <w:instrText xml:space="preserve"> REF _Ref490392416 \r \h </w:instrText>
      </w:r>
      <w:r>
        <w:fldChar w:fldCharType="separate"/>
      </w:r>
      <w:r>
        <w:t>13</w:t>
      </w:r>
      <w:r>
        <w:fldChar w:fldCharType="end"/>
      </w:r>
      <w:ins w:id="783" w:author="Hakju Oh" w:date="2017-08-27T21:21:00Z">
        <w:r w:rsidR="00974DAC">
          <w:t xml:space="preserve"> (Pass)</w:t>
        </w:r>
      </w:ins>
      <w:r>
        <w:t xml:space="preserve">, </w:t>
      </w:r>
      <w:r>
        <w:fldChar w:fldCharType="begin"/>
      </w:r>
      <w:r>
        <w:instrText xml:space="preserve"> REF _Ref490392406 \r \h </w:instrText>
      </w:r>
      <w:r>
        <w:fldChar w:fldCharType="separate"/>
      </w:r>
      <w:r>
        <w:t>14</w:t>
      </w:r>
      <w:r>
        <w:fldChar w:fldCharType="end"/>
      </w:r>
      <w:ins w:id="784" w:author="Hakju Oh" w:date="2017-08-27T21:21:00Z">
        <w:r w:rsidR="00974DAC">
          <w:t xml:space="preserve"> (Fail. No notification email.)</w:t>
        </w:r>
      </w:ins>
      <w:bookmarkStart w:id="785" w:name="_GoBack"/>
      <w:bookmarkEnd w:id="785"/>
      <w:r>
        <w:t>)</w:t>
      </w:r>
    </w:p>
    <w:p w14:paraId="1C29FE2C" w14:textId="51E1CB97" w:rsidR="008D77A1" w:rsidRDefault="008D77A1" w:rsidP="00165840">
      <w:pPr>
        <w:pStyle w:val="ListParagraph"/>
        <w:numPr>
          <w:ilvl w:val="0"/>
          <w:numId w:val="167"/>
        </w:numPr>
      </w:pPr>
      <w:r>
        <w:t>ROOTx logs out.</w:t>
      </w:r>
    </w:p>
    <w:p w14:paraId="44FEAD70" w14:textId="77777777" w:rsidR="008D77A1" w:rsidRDefault="008D77A1" w:rsidP="008D77A1">
      <w:r>
        <w:t>Test Assertions covered by this test case:</w:t>
      </w:r>
    </w:p>
    <w:p w14:paraId="7C81AC83" w14:textId="6A7597C1" w:rsidR="008D77A1" w:rsidRDefault="008D77A1" w:rsidP="00165840">
      <w:pPr>
        <w:pStyle w:val="ListParagraph"/>
        <w:numPr>
          <w:ilvl w:val="0"/>
          <w:numId w:val="168"/>
        </w:numPr>
      </w:pPr>
      <w:bookmarkStart w:id="786" w:name="_Ref490391472"/>
      <w:r>
        <w:lastRenderedPageBreak/>
        <w:t>Root user can create a new enterprise tenant with the optional title element left off.</w:t>
      </w:r>
      <w:bookmarkEnd w:id="786"/>
    </w:p>
    <w:p w14:paraId="15C42058" w14:textId="77777777" w:rsidR="008D77A1" w:rsidRDefault="008D77A1" w:rsidP="00165840">
      <w:pPr>
        <w:pStyle w:val="ListParagraph"/>
        <w:numPr>
          <w:ilvl w:val="0"/>
          <w:numId w:val="168"/>
        </w:numPr>
      </w:pPr>
      <w:bookmarkStart w:id="787" w:name="_Ref490391482"/>
      <w:r>
        <w:t>The email address verification email shall be sent out.</w:t>
      </w:r>
      <w:r w:rsidRPr="00E37280">
        <w:t xml:space="preserve"> </w:t>
      </w:r>
      <w:r>
        <w:t>(Optional)</w:t>
      </w:r>
      <w:bookmarkEnd w:id="787"/>
    </w:p>
    <w:p w14:paraId="20198219" w14:textId="77777777" w:rsidR="008D77A1" w:rsidRDefault="008D77A1" w:rsidP="00165840">
      <w:pPr>
        <w:pStyle w:val="ListParagraph"/>
        <w:numPr>
          <w:ilvl w:val="0"/>
          <w:numId w:val="168"/>
        </w:numPr>
      </w:pPr>
      <w:bookmarkStart w:id="788" w:name="_Ref490391495"/>
      <w:r>
        <w:t>The email address of the enterprise tenant cannot be left out.</w:t>
      </w:r>
      <w:r w:rsidRPr="00E37280">
        <w:t xml:space="preserve"> </w:t>
      </w:r>
      <w:r>
        <w:t>(Optional)</w:t>
      </w:r>
      <w:bookmarkEnd w:id="788"/>
    </w:p>
    <w:p w14:paraId="0DA0C06B" w14:textId="77777777" w:rsidR="008D77A1" w:rsidRDefault="008D77A1" w:rsidP="00165840">
      <w:pPr>
        <w:pStyle w:val="ListParagraph"/>
        <w:numPr>
          <w:ilvl w:val="0"/>
          <w:numId w:val="168"/>
        </w:numPr>
      </w:pPr>
      <w:bookmarkStart w:id="789" w:name="_Ref490391502"/>
      <w:r>
        <w:t>The system does not allow an invalid email address format.</w:t>
      </w:r>
      <w:bookmarkEnd w:id="789"/>
    </w:p>
    <w:p w14:paraId="6B027959" w14:textId="67E73B84" w:rsidR="008D77A1" w:rsidRDefault="008D77A1" w:rsidP="00165840">
      <w:pPr>
        <w:pStyle w:val="ListParagraph"/>
        <w:numPr>
          <w:ilvl w:val="0"/>
          <w:numId w:val="168"/>
        </w:numPr>
      </w:pPr>
      <w:bookmarkStart w:id="790" w:name="_Ref490391509"/>
      <w:r>
        <w:t>Root user can update enterprise tenant information.</w:t>
      </w:r>
      <w:bookmarkEnd w:id="790"/>
    </w:p>
    <w:p w14:paraId="28A2557B" w14:textId="1E243210" w:rsidR="008D77A1" w:rsidRDefault="008D77A1" w:rsidP="00165840">
      <w:pPr>
        <w:pStyle w:val="ListParagraph"/>
        <w:numPr>
          <w:ilvl w:val="0"/>
          <w:numId w:val="168"/>
        </w:numPr>
      </w:pPr>
      <w:bookmarkStart w:id="791" w:name="_Ref490391570"/>
      <w:r>
        <w:t>Root user can create user.</w:t>
      </w:r>
      <w:bookmarkEnd w:id="791"/>
    </w:p>
    <w:p w14:paraId="58F6392D" w14:textId="216386C0" w:rsidR="008D77A1" w:rsidRDefault="008D77A1" w:rsidP="00165840">
      <w:pPr>
        <w:pStyle w:val="ListParagraph"/>
        <w:numPr>
          <w:ilvl w:val="0"/>
          <w:numId w:val="168"/>
        </w:numPr>
      </w:pPr>
      <w:bookmarkStart w:id="792" w:name="_Ref490391678"/>
      <w:r>
        <w:t>Root user can assign the admin role of the new enterprise tenant to a user.</w:t>
      </w:r>
      <w:bookmarkEnd w:id="792"/>
    </w:p>
    <w:p w14:paraId="649553FB" w14:textId="6C63D6E2" w:rsidR="008D77A1" w:rsidRDefault="008D77A1" w:rsidP="00165840">
      <w:pPr>
        <w:pStyle w:val="ListParagraph"/>
        <w:numPr>
          <w:ilvl w:val="0"/>
          <w:numId w:val="168"/>
        </w:numPr>
      </w:pPr>
      <w:bookmarkStart w:id="793" w:name="_Ref490391758"/>
      <w:r>
        <w:t>Root user can assign the end user role of the new enterprise tenant to a user.</w:t>
      </w:r>
      <w:bookmarkEnd w:id="793"/>
    </w:p>
    <w:p w14:paraId="1689AC46" w14:textId="7E52F1B7" w:rsidR="008D77A1" w:rsidRDefault="008D77A1" w:rsidP="00165840">
      <w:pPr>
        <w:pStyle w:val="ListParagraph"/>
        <w:numPr>
          <w:ilvl w:val="0"/>
          <w:numId w:val="168"/>
        </w:numPr>
      </w:pPr>
      <w:bookmarkStart w:id="794" w:name="_Ref490391961"/>
      <w:r>
        <w:t>Root user can assign the OAGi admin role to a user.</w:t>
      </w:r>
      <w:bookmarkEnd w:id="794"/>
    </w:p>
    <w:p w14:paraId="3AA2BFF0" w14:textId="43EB6799" w:rsidR="008D77A1" w:rsidRDefault="008D77A1" w:rsidP="00165840">
      <w:pPr>
        <w:pStyle w:val="ListParagraph"/>
        <w:numPr>
          <w:ilvl w:val="0"/>
          <w:numId w:val="168"/>
        </w:numPr>
      </w:pPr>
      <w:bookmarkStart w:id="795" w:name="_Ref490391967"/>
      <w:r>
        <w:t>Root user can assign the OAGi developer role to a user.</w:t>
      </w:r>
      <w:bookmarkEnd w:id="795"/>
    </w:p>
    <w:p w14:paraId="1D6944F0" w14:textId="19AC5103" w:rsidR="008D77A1" w:rsidRDefault="00CF34B2" w:rsidP="00165840">
      <w:pPr>
        <w:pStyle w:val="ListParagraph"/>
        <w:numPr>
          <w:ilvl w:val="0"/>
          <w:numId w:val="168"/>
        </w:numPr>
      </w:pPr>
      <w:bookmarkStart w:id="796" w:name="_Ref490392134"/>
      <w:r>
        <w:t>Root user can revoke enterprise admin and end user roles, and OAGi admin and developer roles from the users.</w:t>
      </w:r>
      <w:bookmarkEnd w:id="796"/>
      <w:r>
        <w:t xml:space="preserve"> </w:t>
      </w:r>
    </w:p>
    <w:p w14:paraId="6D9C9CBE" w14:textId="77CC7A21" w:rsidR="0095020B" w:rsidRDefault="0095020B" w:rsidP="00165840">
      <w:pPr>
        <w:pStyle w:val="ListParagraph"/>
        <w:numPr>
          <w:ilvl w:val="0"/>
          <w:numId w:val="168"/>
        </w:numPr>
      </w:pPr>
      <w:bookmarkStart w:id="797" w:name="_Ref490392398"/>
      <w:r>
        <w:t>Root user can edit info of other users.</w:t>
      </w:r>
      <w:bookmarkEnd w:id="797"/>
      <w:r>
        <w:t xml:space="preserve"> </w:t>
      </w:r>
    </w:p>
    <w:p w14:paraId="2C361D49" w14:textId="74A4ECA1" w:rsidR="0095020B" w:rsidRDefault="0095020B" w:rsidP="00165840">
      <w:pPr>
        <w:pStyle w:val="ListParagraph"/>
        <w:numPr>
          <w:ilvl w:val="0"/>
          <w:numId w:val="168"/>
        </w:numPr>
      </w:pPr>
      <w:bookmarkStart w:id="798" w:name="_Ref490392416"/>
      <w:r>
        <w:t>Root user can</w:t>
      </w:r>
      <w:r w:rsidRPr="0095020B">
        <w:t xml:space="preserve"> </w:t>
      </w:r>
      <w:r>
        <w:t>edit its own info.</w:t>
      </w:r>
      <w:bookmarkEnd w:id="798"/>
      <w:r>
        <w:t xml:space="preserve"> </w:t>
      </w:r>
    </w:p>
    <w:p w14:paraId="7ABF935F" w14:textId="1AA0F5B1" w:rsidR="0095020B" w:rsidRDefault="0095020B" w:rsidP="00165840">
      <w:pPr>
        <w:pStyle w:val="ListParagraph"/>
        <w:numPr>
          <w:ilvl w:val="0"/>
          <w:numId w:val="168"/>
        </w:numPr>
      </w:pPr>
      <w:bookmarkStart w:id="799" w:name="_Ref490392406"/>
      <w:r>
        <w:t>The user info change notification email shall be sent out.</w:t>
      </w:r>
      <w:bookmarkEnd w:id="799"/>
      <w:r w:rsidRPr="00E37280">
        <w:t xml:space="preserve"> </w:t>
      </w:r>
    </w:p>
    <w:p w14:paraId="2A7402DC" w14:textId="0C78C0D4" w:rsidR="00B2379A" w:rsidRDefault="00B2379A" w:rsidP="00B2379A">
      <w:pPr>
        <w:pStyle w:val="Heading1"/>
      </w:pPr>
      <w:r>
        <w:t xml:space="preserve">Data retention </w:t>
      </w:r>
    </w:p>
    <w:p w14:paraId="7DFCF5C4" w14:textId="05C742C1" w:rsidR="00B43163" w:rsidRPr="00B43163" w:rsidRDefault="00B43163" w:rsidP="00725670">
      <w:r>
        <w:t>Requirement document reference: Section 5.1.1</w:t>
      </w:r>
    </w:p>
    <w:p w14:paraId="490D1D4E" w14:textId="0F104B44" w:rsidR="00B43163" w:rsidRDefault="00725670" w:rsidP="00725670">
      <w:pPr>
        <w:pStyle w:val="Heading2"/>
      </w:pPr>
      <w:r>
        <w:t xml:space="preserve">Enterprise tenant data retention </w:t>
      </w:r>
    </w:p>
    <w:p w14:paraId="6466A108" w14:textId="479DABB4" w:rsidR="00725670" w:rsidRDefault="00725670" w:rsidP="00725670">
      <w:r>
        <w:t>Pre-condition:</w:t>
      </w:r>
      <w:r w:rsidR="00244E7A">
        <w:t xml:space="preserve"> An enterprise tenant, ENTa, exists. ENTa has at least one end user. There must be some profile BODs, profile BOD extensions, and code lists created by ENTa’s users some of which are shared.</w:t>
      </w:r>
    </w:p>
    <w:p w14:paraId="503C9FD9" w14:textId="77777777" w:rsidR="00725670" w:rsidRDefault="00725670" w:rsidP="00725670">
      <w:r>
        <w:t>Test steps:</w:t>
      </w:r>
    </w:p>
    <w:p w14:paraId="40CD2FE8" w14:textId="77777777" w:rsidR="00725670" w:rsidRDefault="00725670" w:rsidP="00581A44">
      <w:pPr>
        <w:pStyle w:val="ListParagraph"/>
        <w:numPr>
          <w:ilvl w:val="0"/>
          <w:numId w:val="138"/>
        </w:numPr>
      </w:pPr>
      <w:r>
        <w:t>A user, OAGADx, logs in as an OAGi admin.</w:t>
      </w:r>
    </w:p>
    <w:p w14:paraId="1AB3BC96" w14:textId="77777777" w:rsidR="00725670" w:rsidRDefault="00725670" w:rsidP="00581A44">
      <w:pPr>
        <w:pStyle w:val="ListParagraph"/>
        <w:numPr>
          <w:ilvl w:val="0"/>
          <w:numId w:val="138"/>
        </w:numPr>
      </w:pPr>
      <w:r>
        <w:t>OAGADx deactivates an enterprise tenant, ENTa.</w:t>
      </w:r>
    </w:p>
    <w:p w14:paraId="7C569025" w14:textId="21E6D302" w:rsidR="00725670" w:rsidRDefault="00725670" w:rsidP="00581A44">
      <w:pPr>
        <w:pStyle w:val="ListParagraph"/>
        <w:numPr>
          <w:ilvl w:val="0"/>
          <w:numId w:val="138"/>
        </w:numPr>
      </w:pPr>
      <w:r>
        <w:t>OAGADx reactivates ENTa.</w:t>
      </w:r>
    </w:p>
    <w:p w14:paraId="2F39B3CB" w14:textId="391892BA" w:rsidR="00725670" w:rsidRDefault="00725670" w:rsidP="00581A44">
      <w:pPr>
        <w:pStyle w:val="ListParagraph"/>
        <w:numPr>
          <w:ilvl w:val="0"/>
          <w:numId w:val="138"/>
        </w:numPr>
      </w:pPr>
      <w:r>
        <w:t>OAGADx logs out.</w:t>
      </w:r>
    </w:p>
    <w:p w14:paraId="7EC1C0EF" w14:textId="7B67E55B" w:rsidR="00725670" w:rsidRDefault="00725670" w:rsidP="00581A44">
      <w:pPr>
        <w:pStyle w:val="ListParagraph"/>
        <w:numPr>
          <w:ilvl w:val="0"/>
          <w:numId w:val="138"/>
        </w:numPr>
      </w:pPr>
      <w:r>
        <w:t>A user, ENTaUser1, logs in as an ENTa end user.</w:t>
      </w:r>
    </w:p>
    <w:p w14:paraId="5BD6D383" w14:textId="1DD3787E" w:rsidR="00725670" w:rsidRDefault="00725670" w:rsidP="00581A44">
      <w:pPr>
        <w:pStyle w:val="ListParagraph"/>
        <w:numPr>
          <w:ilvl w:val="0"/>
          <w:numId w:val="138"/>
        </w:numPr>
      </w:pPr>
      <w:r>
        <w:t xml:space="preserve">ENTaUser1 </w:t>
      </w:r>
      <w:r w:rsidR="002750ED">
        <w:t>goes to the profile BOD list page.</w:t>
      </w:r>
    </w:p>
    <w:p w14:paraId="0C3D1175" w14:textId="60F71C7A" w:rsidR="002750ED" w:rsidRDefault="002750ED" w:rsidP="00581A44">
      <w:pPr>
        <w:pStyle w:val="ListParagraph"/>
        <w:numPr>
          <w:ilvl w:val="0"/>
          <w:numId w:val="138"/>
        </w:numPr>
      </w:pPr>
      <w:r>
        <w:t>Verify that ENTaUser1 can see and edit his profile BODs created before ENTa was deactivated.</w:t>
      </w:r>
      <w:r w:rsidR="00244E7A">
        <w:t xml:space="preserve"> (Assertion #</w:t>
      </w:r>
      <w:r w:rsidR="00244E7A">
        <w:fldChar w:fldCharType="begin"/>
      </w:r>
      <w:r w:rsidR="00244E7A">
        <w:instrText xml:space="preserve"> REF _Ref490238084 \w \h </w:instrText>
      </w:r>
      <w:r w:rsidR="00244E7A">
        <w:fldChar w:fldCharType="separate"/>
      </w:r>
      <w:r w:rsidR="00244E7A">
        <w:t>1.1</w:t>
      </w:r>
      <w:r w:rsidR="00244E7A">
        <w:fldChar w:fldCharType="end"/>
      </w:r>
      <w:r w:rsidR="00244E7A">
        <w:t>)</w:t>
      </w:r>
    </w:p>
    <w:p w14:paraId="34E3335B" w14:textId="77777777" w:rsidR="002750ED" w:rsidRDefault="002750ED" w:rsidP="00581A44">
      <w:pPr>
        <w:pStyle w:val="ListParagraph"/>
        <w:numPr>
          <w:ilvl w:val="0"/>
          <w:numId w:val="138"/>
        </w:numPr>
      </w:pPr>
      <w:r>
        <w:t xml:space="preserve">ENTaUser1 goes to the CC Management page. </w:t>
      </w:r>
    </w:p>
    <w:p w14:paraId="741D4215" w14:textId="3B04006F" w:rsidR="002750ED" w:rsidRDefault="002750ED" w:rsidP="00581A44">
      <w:pPr>
        <w:pStyle w:val="ListParagraph"/>
        <w:numPr>
          <w:ilvl w:val="0"/>
          <w:numId w:val="138"/>
        </w:numPr>
      </w:pPr>
      <w:r>
        <w:t>Verify that ENTaUser1 can see the user extension group CCs created by ENTa before it was deactivated.</w:t>
      </w:r>
      <w:r w:rsidR="00244E7A">
        <w:t xml:space="preserve"> (Assertion #</w:t>
      </w:r>
      <w:r w:rsidR="00244E7A">
        <w:fldChar w:fldCharType="begin"/>
      </w:r>
      <w:r w:rsidR="00244E7A">
        <w:instrText xml:space="preserve"> REF _Ref490238120 \w \h </w:instrText>
      </w:r>
      <w:r w:rsidR="00244E7A">
        <w:fldChar w:fldCharType="separate"/>
      </w:r>
      <w:r w:rsidR="00244E7A">
        <w:t>1.2</w:t>
      </w:r>
      <w:r w:rsidR="00244E7A">
        <w:fldChar w:fldCharType="end"/>
      </w:r>
      <w:r w:rsidR="00244E7A">
        <w:t>)</w:t>
      </w:r>
    </w:p>
    <w:p w14:paraId="00324ABA" w14:textId="1ED2F706" w:rsidR="002750ED" w:rsidRDefault="002750ED" w:rsidP="00581A44">
      <w:pPr>
        <w:pStyle w:val="ListParagraph"/>
        <w:numPr>
          <w:ilvl w:val="0"/>
          <w:numId w:val="138"/>
        </w:numPr>
      </w:pPr>
      <w:r>
        <w:t>ENTaUser1 goes to the View Code List page.</w:t>
      </w:r>
    </w:p>
    <w:p w14:paraId="1E5B5BC7" w14:textId="6EBD78FD" w:rsidR="002750ED" w:rsidRDefault="002750ED" w:rsidP="00581A44">
      <w:pPr>
        <w:pStyle w:val="ListParagraph"/>
        <w:numPr>
          <w:ilvl w:val="0"/>
          <w:numId w:val="138"/>
        </w:numPr>
      </w:pPr>
      <w:r>
        <w:t>Verify that ENTaUser can see code lists created by ENTa before it was deactivated.</w:t>
      </w:r>
      <w:r w:rsidR="00244E7A" w:rsidRPr="00244E7A">
        <w:t xml:space="preserve"> </w:t>
      </w:r>
      <w:r w:rsidR="00244E7A">
        <w:t>(Assertion #</w:t>
      </w:r>
      <w:r w:rsidR="00244E7A">
        <w:fldChar w:fldCharType="begin"/>
      </w:r>
      <w:r w:rsidR="00244E7A">
        <w:instrText xml:space="preserve"> REF _Ref490238128 \w \h </w:instrText>
      </w:r>
      <w:r w:rsidR="00244E7A">
        <w:fldChar w:fldCharType="separate"/>
      </w:r>
      <w:r w:rsidR="00244E7A">
        <w:t>1.3</w:t>
      </w:r>
      <w:r w:rsidR="00244E7A">
        <w:fldChar w:fldCharType="end"/>
      </w:r>
      <w:r w:rsidR="00244E7A">
        <w:t>)</w:t>
      </w:r>
    </w:p>
    <w:p w14:paraId="1FE4CA7D" w14:textId="68C1592A" w:rsidR="00725670" w:rsidRDefault="00725670" w:rsidP="00725670">
      <w:r>
        <w:t>Test assertions:</w:t>
      </w:r>
    </w:p>
    <w:p w14:paraId="5C8693F2" w14:textId="4EBE0E08" w:rsidR="00725670" w:rsidRDefault="00725670" w:rsidP="00581A44">
      <w:pPr>
        <w:pStyle w:val="ListParagraph"/>
        <w:numPr>
          <w:ilvl w:val="0"/>
          <w:numId w:val="139"/>
        </w:numPr>
      </w:pPr>
      <w:r>
        <w:lastRenderedPageBreak/>
        <w:t>When an enterprise tenant is reactivated, data created previously are accessible and manageable again</w:t>
      </w:r>
    </w:p>
    <w:p w14:paraId="6C2D2105" w14:textId="53BD2C9F" w:rsidR="002750ED" w:rsidRDefault="002750ED" w:rsidP="00581A44">
      <w:pPr>
        <w:pStyle w:val="ListParagraph"/>
        <w:numPr>
          <w:ilvl w:val="1"/>
          <w:numId w:val="139"/>
        </w:numPr>
      </w:pPr>
      <w:bookmarkStart w:id="800" w:name="_Ref490238084"/>
      <w:r>
        <w:t>Profile BODs are retained.</w:t>
      </w:r>
      <w:bookmarkEnd w:id="800"/>
    </w:p>
    <w:p w14:paraId="1B65C181" w14:textId="1C8C0CF0" w:rsidR="002750ED" w:rsidRDefault="002750ED" w:rsidP="00581A44">
      <w:pPr>
        <w:pStyle w:val="ListParagraph"/>
        <w:numPr>
          <w:ilvl w:val="1"/>
          <w:numId w:val="139"/>
        </w:numPr>
      </w:pPr>
      <w:bookmarkStart w:id="801" w:name="_Ref490238120"/>
      <w:r>
        <w:t>User extension CCs are retained.</w:t>
      </w:r>
      <w:bookmarkEnd w:id="801"/>
    </w:p>
    <w:p w14:paraId="43D9101B" w14:textId="33CA0E44" w:rsidR="002750ED" w:rsidRDefault="002750ED" w:rsidP="00581A44">
      <w:pPr>
        <w:pStyle w:val="ListParagraph"/>
        <w:numPr>
          <w:ilvl w:val="1"/>
          <w:numId w:val="139"/>
        </w:numPr>
      </w:pPr>
      <w:bookmarkStart w:id="802" w:name="_Ref490238128"/>
      <w:r>
        <w:t>Code lists are retained.</w:t>
      </w:r>
      <w:bookmarkEnd w:id="802"/>
    </w:p>
    <w:p w14:paraId="31F252CF" w14:textId="39C062DA" w:rsidR="00725670" w:rsidRDefault="00725670" w:rsidP="00581A44">
      <w:pPr>
        <w:pStyle w:val="ListParagraph"/>
        <w:numPr>
          <w:ilvl w:val="0"/>
          <w:numId w:val="139"/>
        </w:numPr>
      </w:pPr>
      <w:r>
        <w:t>When an enterprise tenant has been deactivated for the time period specified in the data retention policy or agreement, the tenant</w:t>
      </w:r>
      <w:r w:rsidR="002750ED">
        <w:t>’s private</w:t>
      </w:r>
      <w:r>
        <w:t xml:space="preserve"> data is removed when the purge process is run. </w:t>
      </w:r>
      <w:r w:rsidR="002750ED">
        <w:t xml:space="preserve">However, tenant’s shared data must not be removed. </w:t>
      </w:r>
      <w:r>
        <w:t>(</w:t>
      </w:r>
      <w:r w:rsidR="002750ED">
        <w:t>Need to ask JT if this feature has been implemented</w:t>
      </w:r>
      <w:r>
        <w:t>)</w:t>
      </w:r>
    </w:p>
    <w:p w14:paraId="1DF6B353" w14:textId="638BDAA9" w:rsidR="00B43163" w:rsidRDefault="00B43163" w:rsidP="00B43163">
      <w:pPr>
        <w:pStyle w:val="Heading2"/>
      </w:pPr>
      <w:r>
        <w:t>If the user is re</w:t>
      </w:r>
      <w:r w:rsidR="00244E7A">
        <w:t>instated with the previously re</w:t>
      </w:r>
      <w:r>
        <w:t>v</w:t>
      </w:r>
      <w:r w:rsidR="00244E7A">
        <w:t>ok</w:t>
      </w:r>
      <w:r>
        <w:t>ed role, he can access and manage he data he still owns again</w:t>
      </w:r>
    </w:p>
    <w:p w14:paraId="07506562" w14:textId="43618E05" w:rsidR="00244E7A" w:rsidRDefault="00C2373F" w:rsidP="00244E7A">
      <w:r>
        <w:t>Pre-condition:</w:t>
      </w:r>
      <w:r w:rsidR="002A6F4C">
        <w:t xml:space="preserve"> An enterprise tenant, ENTa, exists. It has at least one end user and two admin users. These users have profile BODs data and extensions in various states. At least one OAGi developer and two OAGi admin users exist. These OAGi developers have profile BODs data and extensions in various states.</w:t>
      </w:r>
    </w:p>
    <w:p w14:paraId="371386F7" w14:textId="01AD77F5" w:rsidR="00C2373F" w:rsidRDefault="00C2373F" w:rsidP="00244E7A">
      <w:r>
        <w:t>Test steps:</w:t>
      </w:r>
    </w:p>
    <w:p w14:paraId="76DF92E5" w14:textId="0FEA2392" w:rsidR="002A6F4C" w:rsidRDefault="002A6F4C" w:rsidP="00581A44">
      <w:pPr>
        <w:pStyle w:val="ListParagraph"/>
        <w:numPr>
          <w:ilvl w:val="0"/>
          <w:numId w:val="141"/>
        </w:numPr>
      </w:pPr>
      <w:r>
        <w:t>A user, ENTaAdmin1, logs in as an admin of ENTa tenant.</w:t>
      </w:r>
    </w:p>
    <w:p w14:paraId="246344A0" w14:textId="69FF4BE0" w:rsidR="002A6F4C" w:rsidRDefault="002A6F4C" w:rsidP="00581A44">
      <w:pPr>
        <w:pStyle w:val="ListParagraph"/>
        <w:numPr>
          <w:ilvl w:val="0"/>
          <w:numId w:val="141"/>
        </w:numPr>
      </w:pPr>
      <w:r>
        <w:t>ENTaAdmin1 revokes the ENTa end user role from the user, ENTaUser1.</w:t>
      </w:r>
    </w:p>
    <w:p w14:paraId="630181E5" w14:textId="6D64D97A" w:rsidR="002A6F4C" w:rsidRDefault="002A6F4C" w:rsidP="00581A44">
      <w:pPr>
        <w:pStyle w:val="ListParagraph"/>
        <w:numPr>
          <w:ilvl w:val="0"/>
          <w:numId w:val="141"/>
        </w:numPr>
      </w:pPr>
      <w:r>
        <w:t>ENTaAdmin 1 revokes the ENTa admin user role from the user, ENTaAdmin2.</w:t>
      </w:r>
    </w:p>
    <w:p w14:paraId="4A1C2124" w14:textId="180B0A77" w:rsidR="002A6F4C" w:rsidRDefault="002A6F4C" w:rsidP="00581A44">
      <w:pPr>
        <w:pStyle w:val="ListParagraph"/>
        <w:numPr>
          <w:ilvl w:val="0"/>
          <w:numId w:val="141"/>
        </w:numPr>
      </w:pPr>
      <w:r>
        <w:t>ENTaAdmin1 logs out.</w:t>
      </w:r>
    </w:p>
    <w:p w14:paraId="43DEBFC8" w14:textId="50F81C06" w:rsidR="002A6F4C" w:rsidRDefault="002A6F4C" w:rsidP="00581A44">
      <w:pPr>
        <w:pStyle w:val="ListParagraph"/>
        <w:numPr>
          <w:ilvl w:val="0"/>
          <w:numId w:val="141"/>
        </w:numPr>
      </w:pPr>
      <w:r>
        <w:t>ENTaUser1 logs in as an ENTa end user role. This should fail.</w:t>
      </w:r>
    </w:p>
    <w:p w14:paraId="5957F203" w14:textId="4F9EB022" w:rsidR="002A6F4C" w:rsidRDefault="002A6F4C" w:rsidP="00581A44">
      <w:pPr>
        <w:pStyle w:val="ListParagraph"/>
        <w:numPr>
          <w:ilvl w:val="0"/>
          <w:numId w:val="141"/>
        </w:numPr>
      </w:pPr>
      <w:r>
        <w:t xml:space="preserve">ENTaAdmin2 logs in as an ENTa admin role. This should fail. </w:t>
      </w:r>
    </w:p>
    <w:p w14:paraId="0AAF3CAC" w14:textId="08853FA7" w:rsidR="002A6F4C" w:rsidRDefault="002A6F4C" w:rsidP="00581A44">
      <w:pPr>
        <w:pStyle w:val="ListParagraph"/>
        <w:numPr>
          <w:ilvl w:val="0"/>
          <w:numId w:val="141"/>
        </w:numPr>
      </w:pPr>
      <w:r>
        <w:t>ENTaAdmin1 logs in as an admin of ENTa tenant.</w:t>
      </w:r>
    </w:p>
    <w:p w14:paraId="7AE7A109" w14:textId="02039DF7" w:rsidR="002A6F4C" w:rsidRDefault="002A6F4C" w:rsidP="00581A44">
      <w:pPr>
        <w:pStyle w:val="ListParagraph"/>
        <w:numPr>
          <w:ilvl w:val="0"/>
          <w:numId w:val="141"/>
        </w:numPr>
      </w:pPr>
      <w:r>
        <w:t>ENTaAdmin1 reassign ENTa end user role to ENTaUser1 again.</w:t>
      </w:r>
    </w:p>
    <w:p w14:paraId="3DE59BC2" w14:textId="194E6554" w:rsidR="002A6F4C" w:rsidRDefault="002A6F4C" w:rsidP="00581A44">
      <w:pPr>
        <w:pStyle w:val="ListParagraph"/>
        <w:numPr>
          <w:ilvl w:val="0"/>
          <w:numId w:val="141"/>
        </w:numPr>
      </w:pPr>
      <w:r>
        <w:t>ENTaAdmin1 reassign ENTa admin user role to ENTaAdmin2 again.</w:t>
      </w:r>
    </w:p>
    <w:p w14:paraId="61F4695A" w14:textId="2A71BD7C" w:rsidR="002A6F4C" w:rsidRDefault="002A6F4C" w:rsidP="00581A44">
      <w:pPr>
        <w:pStyle w:val="ListParagraph"/>
        <w:numPr>
          <w:ilvl w:val="0"/>
          <w:numId w:val="141"/>
        </w:numPr>
      </w:pPr>
      <w:r>
        <w:t>ENTaAdmin1 logs out.</w:t>
      </w:r>
    </w:p>
    <w:p w14:paraId="687F0CCB" w14:textId="01DE58C7" w:rsidR="002A6F4C" w:rsidRDefault="002A6F4C" w:rsidP="00581A44">
      <w:pPr>
        <w:pStyle w:val="ListParagraph"/>
        <w:numPr>
          <w:ilvl w:val="0"/>
          <w:numId w:val="141"/>
        </w:numPr>
      </w:pPr>
      <w:r>
        <w:t>ENTaUser1 logs in as an ENTa end user.</w:t>
      </w:r>
    </w:p>
    <w:p w14:paraId="4A006903" w14:textId="2D45912A" w:rsidR="002A6F4C" w:rsidRDefault="002A6F4C" w:rsidP="00581A44">
      <w:pPr>
        <w:pStyle w:val="ListParagraph"/>
        <w:numPr>
          <w:ilvl w:val="0"/>
          <w:numId w:val="141"/>
        </w:numPr>
      </w:pPr>
      <w:r>
        <w:t>Verify that ENTaUser1 can access and manage profile BODs and CCs that he owns and are in the appropriate state.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46659959" w14:textId="763C3138" w:rsidR="002A6F4C" w:rsidRDefault="002A6F4C" w:rsidP="00581A44">
      <w:pPr>
        <w:pStyle w:val="ListParagraph"/>
        <w:numPr>
          <w:ilvl w:val="0"/>
          <w:numId w:val="141"/>
        </w:numPr>
      </w:pPr>
      <w:r>
        <w:t>ENTaUser1 logs out.</w:t>
      </w:r>
    </w:p>
    <w:p w14:paraId="0601F528" w14:textId="731AD4ED" w:rsidR="002A6F4C" w:rsidRDefault="002A6F4C" w:rsidP="00581A44">
      <w:pPr>
        <w:pStyle w:val="ListParagraph"/>
        <w:numPr>
          <w:ilvl w:val="0"/>
          <w:numId w:val="141"/>
        </w:numPr>
      </w:pPr>
      <w:r>
        <w:t>ENTaAdmin2 logs in as an ENTa admin.</w:t>
      </w:r>
    </w:p>
    <w:p w14:paraId="0569F78F" w14:textId="0A380431" w:rsidR="002A6F4C" w:rsidRDefault="002A6F4C" w:rsidP="00581A44">
      <w:pPr>
        <w:pStyle w:val="ListParagraph"/>
        <w:numPr>
          <w:ilvl w:val="0"/>
          <w:numId w:val="141"/>
        </w:numPr>
      </w:pPr>
      <w:r>
        <w:t xml:space="preserve">Verify that ENTaAdmin2 can access and manage profile BODs and CCs that he owns and are in the appropriate state. </w:t>
      </w:r>
      <w:r w:rsidR="001A7B69">
        <w:t xml:space="preserv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5586D012" w14:textId="7DDE498D" w:rsidR="002A6F4C" w:rsidRDefault="002A6F4C" w:rsidP="00581A44">
      <w:pPr>
        <w:pStyle w:val="ListParagraph"/>
        <w:numPr>
          <w:ilvl w:val="0"/>
          <w:numId w:val="141"/>
        </w:numPr>
      </w:pPr>
      <w:r>
        <w:t>ENTaAdmin2 logs out.</w:t>
      </w:r>
    </w:p>
    <w:p w14:paraId="53B8969D" w14:textId="0D5AB309" w:rsidR="002A6F4C" w:rsidRDefault="002A6F4C" w:rsidP="00581A44">
      <w:pPr>
        <w:pStyle w:val="ListParagraph"/>
        <w:numPr>
          <w:ilvl w:val="0"/>
          <w:numId w:val="141"/>
        </w:numPr>
      </w:pPr>
      <w:r>
        <w:t>A user, OAGADx, logs in as an OAGi admin.</w:t>
      </w:r>
    </w:p>
    <w:p w14:paraId="37B6274D" w14:textId="2D2B6CF9" w:rsidR="002A6F4C" w:rsidRDefault="002A6F4C" w:rsidP="00581A44">
      <w:pPr>
        <w:pStyle w:val="ListParagraph"/>
        <w:numPr>
          <w:ilvl w:val="0"/>
          <w:numId w:val="141"/>
        </w:numPr>
      </w:pPr>
      <w:r>
        <w:t>OAGADx revokes the OAGi developer role from the user, OAGD1.</w:t>
      </w:r>
    </w:p>
    <w:p w14:paraId="620E8E23" w14:textId="4A1CCDA2" w:rsidR="002A6F4C" w:rsidRDefault="002A6F4C" w:rsidP="00581A44">
      <w:pPr>
        <w:pStyle w:val="ListParagraph"/>
        <w:numPr>
          <w:ilvl w:val="0"/>
          <w:numId w:val="141"/>
        </w:numPr>
      </w:pPr>
      <w:r>
        <w:t>OAGADx revokes the OAGi admin role from the user, OAGADy.</w:t>
      </w:r>
    </w:p>
    <w:p w14:paraId="636FB465" w14:textId="2803F782" w:rsidR="002A6F4C" w:rsidRDefault="002A6F4C" w:rsidP="00581A44">
      <w:pPr>
        <w:pStyle w:val="ListParagraph"/>
        <w:numPr>
          <w:ilvl w:val="0"/>
          <w:numId w:val="141"/>
        </w:numPr>
      </w:pPr>
      <w:r>
        <w:t>OAGADx logs out.</w:t>
      </w:r>
    </w:p>
    <w:p w14:paraId="4F68852B" w14:textId="0567858E" w:rsidR="002A6F4C" w:rsidRDefault="002A6F4C" w:rsidP="00581A44">
      <w:pPr>
        <w:pStyle w:val="ListParagraph"/>
        <w:numPr>
          <w:ilvl w:val="0"/>
          <w:numId w:val="141"/>
        </w:numPr>
      </w:pPr>
      <w:r>
        <w:t>OAGD1 logs in as the OAGi developer role. This should fail.</w:t>
      </w:r>
    </w:p>
    <w:p w14:paraId="77C9B3D6" w14:textId="506127F7" w:rsidR="002A6F4C" w:rsidRDefault="002A6F4C" w:rsidP="00581A44">
      <w:pPr>
        <w:pStyle w:val="ListParagraph"/>
        <w:numPr>
          <w:ilvl w:val="0"/>
          <w:numId w:val="141"/>
        </w:numPr>
      </w:pPr>
      <w:r>
        <w:t xml:space="preserve">OAGADy logs in as the OAGi admin role. This should fail. </w:t>
      </w:r>
    </w:p>
    <w:p w14:paraId="10050431" w14:textId="12650575" w:rsidR="002A6F4C" w:rsidRDefault="002A6F4C" w:rsidP="00581A44">
      <w:pPr>
        <w:pStyle w:val="ListParagraph"/>
        <w:numPr>
          <w:ilvl w:val="0"/>
          <w:numId w:val="141"/>
        </w:numPr>
      </w:pPr>
      <w:r>
        <w:lastRenderedPageBreak/>
        <w:t>OAGADx logs in as an OAGi admin.</w:t>
      </w:r>
    </w:p>
    <w:p w14:paraId="2B7E9190" w14:textId="72403E13" w:rsidR="002A6F4C" w:rsidRDefault="002A6F4C" w:rsidP="00581A44">
      <w:pPr>
        <w:pStyle w:val="ListParagraph"/>
        <w:numPr>
          <w:ilvl w:val="0"/>
          <w:numId w:val="141"/>
        </w:numPr>
      </w:pPr>
      <w:r>
        <w:t>OAGADx reassign the OAGi developer role to OAGD1again.</w:t>
      </w:r>
    </w:p>
    <w:p w14:paraId="31A2F8E9" w14:textId="5F89A685" w:rsidR="002A6F4C" w:rsidRDefault="002A6F4C" w:rsidP="00581A44">
      <w:pPr>
        <w:pStyle w:val="ListParagraph"/>
        <w:numPr>
          <w:ilvl w:val="0"/>
          <w:numId w:val="141"/>
        </w:numPr>
      </w:pPr>
      <w:r>
        <w:t>OAGADx reassign the OAGi admin role to OAGADy again.</w:t>
      </w:r>
    </w:p>
    <w:p w14:paraId="5433D3F1" w14:textId="6AD852C0" w:rsidR="002A6F4C" w:rsidRDefault="002A6F4C" w:rsidP="00581A44">
      <w:pPr>
        <w:pStyle w:val="ListParagraph"/>
        <w:numPr>
          <w:ilvl w:val="0"/>
          <w:numId w:val="141"/>
        </w:numPr>
      </w:pPr>
      <w:r>
        <w:t>OAGADx logs out.</w:t>
      </w:r>
    </w:p>
    <w:p w14:paraId="6356A176" w14:textId="2A4E039D" w:rsidR="002A6F4C" w:rsidRDefault="002A6F4C" w:rsidP="00581A44">
      <w:pPr>
        <w:pStyle w:val="ListParagraph"/>
        <w:numPr>
          <w:ilvl w:val="0"/>
          <w:numId w:val="141"/>
        </w:numPr>
      </w:pPr>
      <w:r>
        <w:t>OAGD1 logs in as an OAGi developer.</w:t>
      </w:r>
    </w:p>
    <w:p w14:paraId="0D7D0EB3" w14:textId="5B7B742E" w:rsidR="002A6F4C" w:rsidRDefault="002A6F4C" w:rsidP="00581A44">
      <w:pPr>
        <w:pStyle w:val="ListParagraph"/>
        <w:numPr>
          <w:ilvl w:val="0"/>
          <w:numId w:val="141"/>
        </w:numPr>
      </w:pPr>
      <w:r>
        <w:t>Verify that OAGD1 can access and manage profile BOD and CC data that he owns and are in the appropriate state.</w:t>
      </w:r>
      <w:r w:rsidR="001A7B69">
        <w:t xml:space="preserve"> (Assertion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11A9B2E9" w14:textId="4117DFDA" w:rsidR="002A6F4C" w:rsidRDefault="002A6F4C" w:rsidP="00581A44">
      <w:pPr>
        <w:pStyle w:val="ListParagraph"/>
        <w:numPr>
          <w:ilvl w:val="0"/>
          <w:numId w:val="141"/>
        </w:numPr>
      </w:pPr>
      <w:r>
        <w:t>OAGD1 logs out.</w:t>
      </w:r>
    </w:p>
    <w:p w14:paraId="36414BDE" w14:textId="14614AAE" w:rsidR="002A6F4C" w:rsidRDefault="002A6F4C" w:rsidP="00581A44">
      <w:pPr>
        <w:pStyle w:val="ListParagraph"/>
        <w:numPr>
          <w:ilvl w:val="0"/>
          <w:numId w:val="141"/>
        </w:numPr>
      </w:pPr>
      <w:r>
        <w:t>OAGDy logs in as an OAGi admin.</w:t>
      </w:r>
    </w:p>
    <w:p w14:paraId="02085879" w14:textId="2A24DE0E" w:rsidR="002A6F4C" w:rsidRDefault="002A6F4C" w:rsidP="00581A44">
      <w:pPr>
        <w:pStyle w:val="ListParagraph"/>
        <w:numPr>
          <w:ilvl w:val="0"/>
          <w:numId w:val="141"/>
        </w:numPr>
      </w:pPr>
      <w:r>
        <w:t xml:space="preserve">Verify that OAGADy can access and manage profile BOD and CC data that he owns and are in the appropriate state. </w:t>
      </w:r>
      <w:r w:rsidR="001A7B69">
        <w:t>(Assertion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3A19DDB1" w14:textId="570D1CE5" w:rsidR="002A6F4C" w:rsidRDefault="002A6F4C" w:rsidP="00581A44">
      <w:pPr>
        <w:pStyle w:val="ListParagraph"/>
        <w:numPr>
          <w:ilvl w:val="0"/>
          <w:numId w:val="141"/>
        </w:numPr>
      </w:pPr>
      <w:r>
        <w:t>OAGADy logs out.</w:t>
      </w:r>
    </w:p>
    <w:p w14:paraId="4DBCC56F" w14:textId="6ECEC78D" w:rsidR="00C2373F" w:rsidRDefault="00C2373F" w:rsidP="00244E7A">
      <w:r>
        <w:t>Test assertions:</w:t>
      </w:r>
    </w:p>
    <w:p w14:paraId="0DCA6BE7" w14:textId="051868FE" w:rsidR="00C2373F" w:rsidRDefault="00C2373F" w:rsidP="00581A44">
      <w:pPr>
        <w:pStyle w:val="ListParagraph"/>
        <w:numPr>
          <w:ilvl w:val="0"/>
          <w:numId w:val="140"/>
        </w:numPr>
      </w:pPr>
      <w:bookmarkStart w:id="803" w:name="_Ref490241637"/>
      <w:r>
        <w:t>When a user is reinstated a role within an enterprise tenant, he can still access and manage data he previously owned and still owns in that tenant’s capacity.</w:t>
      </w:r>
      <w:bookmarkEnd w:id="803"/>
    </w:p>
    <w:p w14:paraId="2C7CC028" w14:textId="4D97FC12" w:rsidR="00C2373F" w:rsidRDefault="00C2373F" w:rsidP="00581A44">
      <w:pPr>
        <w:pStyle w:val="ListParagraph"/>
        <w:numPr>
          <w:ilvl w:val="0"/>
          <w:numId w:val="140"/>
        </w:numPr>
      </w:pPr>
      <w:bookmarkStart w:id="804" w:name="_Ref490241655"/>
      <w:r>
        <w:t xml:space="preserve">When a user is reinstated a role within an OAGi tenant, he can still access and manage data he previously owned and still owns in OAGi </w:t>
      </w:r>
      <w:r w:rsidRPr="00566759">
        <w:t>tenant capacity.</w:t>
      </w:r>
      <w:bookmarkEnd w:id="804"/>
    </w:p>
    <w:p w14:paraId="08B34B8A" w14:textId="77777777" w:rsidR="00566759" w:rsidRDefault="00566759" w:rsidP="00566759">
      <w:pPr>
        <w:pStyle w:val="Heading1"/>
      </w:pPr>
      <w:r>
        <w:t>Password Reset</w:t>
      </w:r>
    </w:p>
    <w:p w14:paraId="6165B55D" w14:textId="77777777" w:rsidR="00566759" w:rsidRDefault="00566759" w:rsidP="00566759">
      <w:r>
        <w:t>Requirement document reference: Section 5.7</w:t>
      </w:r>
    </w:p>
    <w:p w14:paraId="15EB8E86" w14:textId="120B0F4D" w:rsidR="00566759" w:rsidRDefault="00566759" w:rsidP="00566759">
      <w:pPr>
        <w:pStyle w:val="Heading2"/>
      </w:pPr>
      <w:r>
        <w:t xml:space="preserve">Successful password reset by OAGi admin developer </w:t>
      </w:r>
      <w:ins w:id="805" w:author="Oh, Hakju (IntlCtr)" w:date="2017-08-23T17:45:00Z">
        <w:r w:rsidR="00C40DA1">
          <w:t>(Pass)</w:t>
        </w:r>
      </w:ins>
    </w:p>
    <w:p w14:paraId="08C76713" w14:textId="77777777" w:rsidR="00566759" w:rsidRPr="008C078E" w:rsidRDefault="00566759" w:rsidP="00566759">
      <w:r>
        <w:t xml:space="preserve">Requirement document reference: Section </w:t>
      </w:r>
      <w:commentRangeStart w:id="806"/>
      <w:r>
        <w:t>5.7</w:t>
      </w:r>
      <w:commentRangeEnd w:id="806"/>
      <w:r>
        <w:rPr>
          <w:rStyle w:val="CommentReference"/>
        </w:rPr>
        <w:commentReference w:id="806"/>
      </w:r>
    </w:p>
    <w:p w14:paraId="64CA06D0" w14:textId="77777777" w:rsidR="00566759" w:rsidRDefault="00566759" w:rsidP="00566759">
      <w:r>
        <w:t>Pre-condition: A user with the username, aNewUser1, already exists with the OAGi admin developer role.</w:t>
      </w:r>
    </w:p>
    <w:p w14:paraId="35743B45" w14:textId="77777777" w:rsidR="00566759" w:rsidRDefault="00566759" w:rsidP="00566759">
      <w:r>
        <w:t xml:space="preserve">Test Steps: </w:t>
      </w:r>
    </w:p>
    <w:p w14:paraId="47129A83" w14:textId="77777777" w:rsidR="00566759" w:rsidRDefault="00566759" w:rsidP="00581A44">
      <w:pPr>
        <w:pStyle w:val="ListParagraph"/>
        <w:numPr>
          <w:ilvl w:val="0"/>
          <w:numId w:val="69"/>
        </w:numPr>
      </w:pPr>
      <w:r>
        <w:t>The user, aNewUser1, logs in.</w:t>
      </w:r>
    </w:p>
    <w:p w14:paraId="2FBE6244" w14:textId="77777777" w:rsidR="00566759" w:rsidRDefault="00566759" w:rsidP="00581A44">
      <w:pPr>
        <w:pStyle w:val="ListParagraph"/>
        <w:numPr>
          <w:ilvl w:val="0"/>
          <w:numId w:val="69"/>
        </w:numPr>
      </w:pPr>
      <w:r>
        <w:t>The user accesses the password reset functionality.</w:t>
      </w:r>
    </w:p>
    <w:p w14:paraId="35CC99E7" w14:textId="77777777" w:rsidR="00566759" w:rsidRDefault="00566759" w:rsidP="00581A44">
      <w:pPr>
        <w:pStyle w:val="ListParagraph"/>
        <w:numPr>
          <w:ilvl w:val="0"/>
          <w:numId w:val="69"/>
        </w:numPr>
      </w:pPr>
      <w:r>
        <w:t xml:space="preserve">The user enters a new valid password and reset it. </w:t>
      </w:r>
    </w:p>
    <w:p w14:paraId="05390C89" w14:textId="77777777" w:rsidR="00566759" w:rsidRPr="00443925" w:rsidRDefault="00566759" w:rsidP="00581A44">
      <w:pPr>
        <w:pStyle w:val="ListParagraph"/>
        <w:numPr>
          <w:ilvl w:val="0"/>
          <w:numId w:val="69"/>
        </w:numPr>
      </w:pPr>
      <w:r>
        <w:t>Verify that the user’s password is reset (logout and try to log in using the new password).</w:t>
      </w:r>
    </w:p>
    <w:p w14:paraId="78A2A089" w14:textId="1020EFF2" w:rsidR="00566759" w:rsidRDefault="00566759" w:rsidP="00566759">
      <w:pPr>
        <w:pStyle w:val="Heading2"/>
      </w:pPr>
      <w:commentRangeStart w:id="807"/>
      <w:r>
        <w:t>Successful</w:t>
      </w:r>
      <w:commentRangeEnd w:id="807"/>
      <w:r>
        <w:rPr>
          <w:rStyle w:val="CommentReference"/>
          <w:rFonts w:asciiTheme="minorHAnsi" w:eastAsiaTheme="minorHAnsi" w:hAnsiTheme="minorHAnsi" w:cstheme="minorBidi"/>
          <w:color w:val="auto"/>
        </w:rPr>
        <w:commentReference w:id="807"/>
      </w:r>
      <w:r>
        <w:t xml:space="preserve"> password reset by OAGi developer </w:t>
      </w:r>
      <w:ins w:id="808" w:author="Oh, Hakju (IntlCtr)" w:date="2017-08-23T17:45:00Z">
        <w:r w:rsidR="00C40DA1">
          <w:t>(Pass)</w:t>
        </w:r>
      </w:ins>
    </w:p>
    <w:p w14:paraId="11F58D86" w14:textId="77777777" w:rsidR="00566759" w:rsidRPr="008C078E" w:rsidRDefault="00566759" w:rsidP="00566759">
      <w:r>
        <w:t>Requirement document reference: Section 5.7</w:t>
      </w:r>
    </w:p>
    <w:p w14:paraId="14431AEF" w14:textId="77777777" w:rsidR="00566759" w:rsidRDefault="00566759" w:rsidP="00566759">
      <w:r>
        <w:t>Pre-condition: A user with the username, aNewUser1, already exists with the OAGi developer role.</w:t>
      </w:r>
    </w:p>
    <w:p w14:paraId="6D6D00B6" w14:textId="77777777" w:rsidR="00566759" w:rsidRDefault="00566759" w:rsidP="00566759">
      <w:r>
        <w:t xml:space="preserve">Test Steps: </w:t>
      </w:r>
    </w:p>
    <w:p w14:paraId="09C147AC" w14:textId="77777777" w:rsidR="00566759" w:rsidRDefault="00566759" w:rsidP="00581A44">
      <w:pPr>
        <w:pStyle w:val="ListParagraph"/>
        <w:numPr>
          <w:ilvl w:val="0"/>
          <w:numId w:val="70"/>
        </w:numPr>
      </w:pPr>
      <w:r>
        <w:t>The user, aNewUser1, logs in.</w:t>
      </w:r>
    </w:p>
    <w:p w14:paraId="56E74735" w14:textId="77777777" w:rsidR="00566759" w:rsidRDefault="00566759" w:rsidP="00581A44">
      <w:pPr>
        <w:pStyle w:val="ListParagraph"/>
        <w:numPr>
          <w:ilvl w:val="0"/>
          <w:numId w:val="70"/>
        </w:numPr>
      </w:pPr>
      <w:r>
        <w:lastRenderedPageBreak/>
        <w:t>The user accesses the password reset functionality.</w:t>
      </w:r>
    </w:p>
    <w:p w14:paraId="01A39F2A" w14:textId="77777777" w:rsidR="00566759" w:rsidRDefault="00566759" w:rsidP="00581A44">
      <w:pPr>
        <w:pStyle w:val="ListParagraph"/>
        <w:numPr>
          <w:ilvl w:val="0"/>
          <w:numId w:val="70"/>
        </w:numPr>
      </w:pPr>
      <w:r>
        <w:t xml:space="preserve">The user enters a new valid password and reset it. </w:t>
      </w:r>
    </w:p>
    <w:p w14:paraId="7D1DB8BD" w14:textId="77777777" w:rsidR="00566759" w:rsidRDefault="00566759" w:rsidP="00581A44">
      <w:pPr>
        <w:pStyle w:val="ListParagraph"/>
        <w:numPr>
          <w:ilvl w:val="0"/>
          <w:numId w:val="70"/>
        </w:numPr>
      </w:pPr>
      <w:r>
        <w:t>Verify that the user’s password is reset (logout and try to log in using the new password).</w:t>
      </w:r>
    </w:p>
    <w:p w14:paraId="78452A7C" w14:textId="088A56D4" w:rsidR="00566759" w:rsidRDefault="00566759" w:rsidP="00566759">
      <w:pPr>
        <w:pStyle w:val="Heading2"/>
      </w:pPr>
      <w:r>
        <w:t>Successful password reset by Enterprise tenant admin user</w:t>
      </w:r>
      <w:ins w:id="809" w:author="Oh, Hakju (IntlCtr)" w:date="2017-08-23T17:45:00Z">
        <w:r w:rsidR="00456BD5">
          <w:t xml:space="preserve"> (Pass)</w:t>
        </w:r>
      </w:ins>
    </w:p>
    <w:p w14:paraId="107BDE25" w14:textId="77777777" w:rsidR="00566759" w:rsidRPr="008C078E" w:rsidRDefault="00566759" w:rsidP="00566759">
      <w:r>
        <w:t>Requirement document reference: Section 5.7</w:t>
      </w:r>
    </w:p>
    <w:p w14:paraId="7B05F818"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2F0BBBF0" w14:textId="77777777" w:rsidR="00566759" w:rsidRDefault="00566759" w:rsidP="00566759">
      <w:r>
        <w:t xml:space="preserve">Test Steps: </w:t>
      </w:r>
    </w:p>
    <w:p w14:paraId="7035AC8B" w14:textId="77777777" w:rsidR="00566759" w:rsidRDefault="00566759" w:rsidP="00581A44">
      <w:pPr>
        <w:pStyle w:val="ListParagraph"/>
        <w:numPr>
          <w:ilvl w:val="0"/>
          <w:numId w:val="71"/>
        </w:numPr>
      </w:pPr>
      <w:r>
        <w:t>The user, aNewUser1, logs in.</w:t>
      </w:r>
    </w:p>
    <w:p w14:paraId="56293FD7" w14:textId="77777777" w:rsidR="00566759" w:rsidRDefault="00566759" w:rsidP="00581A44">
      <w:pPr>
        <w:pStyle w:val="ListParagraph"/>
        <w:numPr>
          <w:ilvl w:val="0"/>
          <w:numId w:val="71"/>
        </w:numPr>
      </w:pPr>
      <w:r>
        <w:t>The user accesses the password reset functionality.</w:t>
      </w:r>
    </w:p>
    <w:p w14:paraId="0782F1F3" w14:textId="77777777" w:rsidR="00566759" w:rsidRDefault="00566759" w:rsidP="00581A44">
      <w:pPr>
        <w:pStyle w:val="ListParagraph"/>
        <w:numPr>
          <w:ilvl w:val="0"/>
          <w:numId w:val="71"/>
        </w:numPr>
      </w:pPr>
      <w:r>
        <w:t xml:space="preserve">The user enters a new valid password and reset it. </w:t>
      </w:r>
    </w:p>
    <w:p w14:paraId="4588BEC2" w14:textId="77777777" w:rsidR="00566759" w:rsidRPr="00443925" w:rsidRDefault="00566759" w:rsidP="00581A44">
      <w:pPr>
        <w:pStyle w:val="ListParagraph"/>
        <w:numPr>
          <w:ilvl w:val="0"/>
          <w:numId w:val="71"/>
        </w:numPr>
      </w:pPr>
      <w:r>
        <w:t>Verify that the user’s password is reset (logout and try to log in using the new password).</w:t>
      </w:r>
    </w:p>
    <w:p w14:paraId="2A0AFD42" w14:textId="3E31C82D" w:rsidR="00566759" w:rsidRDefault="00566759" w:rsidP="00566759">
      <w:pPr>
        <w:pStyle w:val="Heading2"/>
      </w:pPr>
      <w:r>
        <w:t>Successful password reset by Enterprise tenant end user</w:t>
      </w:r>
      <w:ins w:id="810" w:author="Oh, Hakju (IntlCtr)" w:date="2017-08-23T17:45:00Z">
        <w:r w:rsidR="00456BD5">
          <w:t xml:space="preserve"> (Pass)</w:t>
        </w:r>
      </w:ins>
    </w:p>
    <w:p w14:paraId="02A28C38" w14:textId="77777777" w:rsidR="00566759" w:rsidRPr="008C078E" w:rsidRDefault="00566759" w:rsidP="00566759">
      <w:r>
        <w:t>Requirement document reference: Section 5.7</w:t>
      </w:r>
    </w:p>
    <w:p w14:paraId="30E9FF82" w14:textId="77777777" w:rsidR="00566759" w:rsidRDefault="00566759" w:rsidP="00566759">
      <w:r>
        <w:t>Pre-condition: A user with the username</w:t>
      </w:r>
      <w:r w:rsidRPr="00930DFC">
        <w:t>, aNewUser1</w:t>
      </w:r>
      <w:r>
        <w:t>, already exists with the Enterprise tenant end user role.</w:t>
      </w:r>
    </w:p>
    <w:p w14:paraId="1BFBFCCA" w14:textId="77777777" w:rsidR="00566759" w:rsidRDefault="00566759" w:rsidP="00566759">
      <w:r>
        <w:t xml:space="preserve">Test Steps: </w:t>
      </w:r>
    </w:p>
    <w:p w14:paraId="2D1DA4B4" w14:textId="77777777" w:rsidR="00566759" w:rsidRDefault="00566759" w:rsidP="00581A44">
      <w:pPr>
        <w:pStyle w:val="ListParagraph"/>
        <w:numPr>
          <w:ilvl w:val="0"/>
          <w:numId w:val="72"/>
        </w:numPr>
      </w:pPr>
      <w:r>
        <w:t>The user, aNewUser1, logs in.</w:t>
      </w:r>
    </w:p>
    <w:p w14:paraId="654466A1" w14:textId="77777777" w:rsidR="00566759" w:rsidRDefault="00566759" w:rsidP="00581A44">
      <w:pPr>
        <w:pStyle w:val="ListParagraph"/>
        <w:numPr>
          <w:ilvl w:val="0"/>
          <w:numId w:val="72"/>
        </w:numPr>
      </w:pPr>
      <w:r>
        <w:t>The user accesses the password reset functionality.</w:t>
      </w:r>
    </w:p>
    <w:p w14:paraId="0C221525" w14:textId="77777777" w:rsidR="00566759" w:rsidRDefault="00566759" w:rsidP="00581A44">
      <w:pPr>
        <w:pStyle w:val="ListParagraph"/>
        <w:numPr>
          <w:ilvl w:val="0"/>
          <w:numId w:val="72"/>
        </w:numPr>
      </w:pPr>
      <w:r>
        <w:t xml:space="preserve">The user enters a new valid password and reset it. </w:t>
      </w:r>
    </w:p>
    <w:p w14:paraId="1291DA13" w14:textId="77777777" w:rsidR="00566759" w:rsidRDefault="00566759" w:rsidP="00581A44">
      <w:pPr>
        <w:pStyle w:val="ListParagraph"/>
        <w:numPr>
          <w:ilvl w:val="0"/>
          <w:numId w:val="72"/>
        </w:numPr>
      </w:pPr>
      <w:r>
        <w:t>Verify that the user’s password is reset (logout and try to log in using the new password).</w:t>
      </w:r>
    </w:p>
    <w:p w14:paraId="0067D622" w14:textId="16D932ED" w:rsidR="00566759" w:rsidRDefault="00566759" w:rsidP="00566759">
      <w:pPr>
        <w:pStyle w:val="Heading2"/>
      </w:pPr>
      <w:r>
        <w:t>Successful password reset by Free user</w:t>
      </w:r>
      <w:ins w:id="811" w:author="Oh, Hakju (IntlCtr)" w:date="2017-08-23T17:45:00Z">
        <w:r w:rsidR="00456BD5">
          <w:t xml:space="preserve"> (Pass)</w:t>
        </w:r>
      </w:ins>
    </w:p>
    <w:p w14:paraId="2A8E97EA" w14:textId="77777777" w:rsidR="00566759" w:rsidRPr="008C078E" w:rsidRDefault="00566759" w:rsidP="00566759">
      <w:r>
        <w:t>Requirement document reference: Section 5.7</w:t>
      </w:r>
    </w:p>
    <w:p w14:paraId="3B66C360" w14:textId="77777777" w:rsidR="00566759" w:rsidRDefault="00566759" w:rsidP="00566759">
      <w:r>
        <w:t>Pre-condition: A user with the username, serm, already exists with the Free user role.</w:t>
      </w:r>
    </w:p>
    <w:p w14:paraId="70621A28" w14:textId="77777777" w:rsidR="00566759" w:rsidRDefault="00566759" w:rsidP="00566759">
      <w:r>
        <w:t xml:space="preserve">Test Steps: </w:t>
      </w:r>
    </w:p>
    <w:p w14:paraId="7E925A07" w14:textId="77777777" w:rsidR="00566759" w:rsidRDefault="00566759" w:rsidP="00581A44">
      <w:pPr>
        <w:pStyle w:val="ListParagraph"/>
        <w:numPr>
          <w:ilvl w:val="0"/>
          <w:numId w:val="73"/>
        </w:numPr>
      </w:pPr>
      <w:r>
        <w:t>The user, serm, logs in.</w:t>
      </w:r>
    </w:p>
    <w:p w14:paraId="4F94B527" w14:textId="77777777" w:rsidR="00566759" w:rsidRDefault="00566759" w:rsidP="00581A44">
      <w:pPr>
        <w:pStyle w:val="ListParagraph"/>
        <w:numPr>
          <w:ilvl w:val="0"/>
          <w:numId w:val="73"/>
        </w:numPr>
      </w:pPr>
      <w:r>
        <w:t>The user accesses the password reset functionality.</w:t>
      </w:r>
    </w:p>
    <w:p w14:paraId="16F687B1" w14:textId="77777777" w:rsidR="00566759" w:rsidRDefault="00566759" w:rsidP="00581A44">
      <w:pPr>
        <w:pStyle w:val="ListParagraph"/>
        <w:numPr>
          <w:ilvl w:val="0"/>
          <w:numId w:val="73"/>
        </w:numPr>
      </w:pPr>
      <w:r>
        <w:t xml:space="preserve">The user enters a new valid password and reset it. </w:t>
      </w:r>
    </w:p>
    <w:p w14:paraId="0AC041B5" w14:textId="77777777" w:rsidR="00566759" w:rsidRDefault="00566759" w:rsidP="00581A44">
      <w:pPr>
        <w:pStyle w:val="ListParagraph"/>
        <w:numPr>
          <w:ilvl w:val="0"/>
          <w:numId w:val="73"/>
        </w:numPr>
      </w:pPr>
      <w:r>
        <w:t>Verify that the user’s password is reset (logout and try to log in using the new password).</w:t>
      </w:r>
    </w:p>
    <w:p w14:paraId="0CA57D45" w14:textId="25837A01" w:rsidR="00566759" w:rsidRDefault="00566759" w:rsidP="00566759">
      <w:pPr>
        <w:pStyle w:val="Heading2"/>
      </w:pPr>
      <w:r>
        <w:t>Successful password reset by Root user</w:t>
      </w:r>
      <w:ins w:id="812" w:author="Oh, Hakju (IntlCtr)" w:date="2017-08-23T17:45:00Z">
        <w:r w:rsidR="00456BD5">
          <w:t xml:space="preserve"> (Pass)</w:t>
        </w:r>
      </w:ins>
    </w:p>
    <w:p w14:paraId="43C3829A" w14:textId="77777777" w:rsidR="00566759" w:rsidRPr="008C078E" w:rsidRDefault="00566759" w:rsidP="00566759">
      <w:r>
        <w:t>Requirement document reference: Section 5.7</w:t>
      </w:r>
    </w:p>
    <w:p w14:paraId="3E76332D" w14:textId="77777777" w:rsidR="00566759" w:rsidRDefault="00566759" w:rsidP="00566759">
      <w:r>
        <w:lastRenderedPageBreak/>
        <w:t>Pre-condition: A user with Root role already exists.</w:t>
      </w:r>
    </w:p>
    <w:p w14:paraId="57960808" w14:textId="77777777" w:rsidR="00566759" w:rsidRDefault="00566759" w:rsidP="00566759">
      <w:r>
        <w:t xml:space="preserve">Test Steps: </w:t>
      </w:r>
    </w:p>
    <w:p w14:paraId="31BF0E12" w14:textId="77777777" w:rsidR="00566759" w:rsidRDefault="00566759" w:rsidP="00581A44">
      <w:pPr>
        <w:pStyle w:val="ListParagraph"/>
        <w:numPr>
          <w:ilvl w:val="0"/>
          <w:numId w:val="74"/>
        </w:numPr>
      </w:pPr>
      <w:r>
        <w:t>The user logs in.</w:t>
      </w:r>
    </w:p>
    <w:p w14:paraId="098BA95A" w14:textId="77777777" w:rsidR="00566759" w:rsidRDefault="00566759" w:rsidP="00581A44">
      <w:pPr>
        <w:pStyle w:val="ListParagraph"/>
        <w:numPr>
          <w:ilvl w:val="0"/>
          <w:numId w:val="74"/>
        </w:numPr>
      </w:pPr>
      <w:r>
        <w:t>The user accesses the password reset functionality.</w:t>
      </w:r>
    </w:p>
    <w:p w14:paraId="4DEC88E2" w14:textId="77777777" w:rsidR="00566759" w:rsidRDefault="00566759" w:rsidP="00581A44">
      <w:pPr>
        <w:pStyle w:val="ListParagraph"/>
        <w:numPr>
          <w:ilvl w:val="0"/>
          <w:numId w:val="74"/>
        </w:numPr>
      </w:pPr>
      <w:r>
        <w:t xml:space="preserve">The user enters a new valid password and reset it. </w:t>
      </w:r>
    </w:p>
    <w:p w14:paraId="064C1FDF" w14:textId="77777777" w:rsidR="00566759" w:rsidRDefault="00566759" w:rsidP="00581A44">
      <w:pPr>
        <w:pStyle w:val="ListParagraph"/>
        <w:numPr>
          <w:ilvl w:val="0"/>
          <w:numId w:val="74"/>
        </w:numPr>
      </w:pPr>
      <w:r>
        <w:t>Verify that the user’s password is reset (logout and try to log in using the new password).</w:t>
      </w:r>
    </w:p>
    <w:p w14:paraId="316F525A" w14:textId="3FEC2BEA" w:rsidR="00566759" w:rsidRDefault="00566759" w:rsidP="00566759">
      <w:pPr>
        <w:pStyle w:val="Heading2"/>
      </w:pPr>
      <w:r>
        <w:t xml:space="preserve">Fail password reset by OAGi admin developer due the omission </w:t>
      </w:r>
      <w:ins w:id="813" w:author="Oh, Hakju (IntlCtr)" w:date="2017-08-23T17:46:00Z">
        <w:r w:rsidR="00456BD5">
          <w:t>(Pass)</w:t>
        </w:r>
      </w:ins>
    </w:p>
    <w:p w14:paraId="16B72435" w14:textId="77777777" w:rsidR="00566759" w:rsidRPr="008C078E" w:rsidRDefault="00566759" w:rsidP="00566759">
      <w:r>
        <w:t>Requirement document reference: Section 5.7</w:t>
      </w:r>
    </w:p>
    <w:p w14:paraId="0AF4D31C" w14:textId="77777777" w:rsidR="00566759" w:rsidRDefault="00566759" w:rsidP="00566759">
      <w:r>
        <w:t>Pre-condition: A user with the username, aNewUser1, already exists with the OAGi admin developer role.</w:t>
      </w:r>
    </w:p>
    <w:p w14:paraId="6D538215" w14:textId="77777777" w:rsidR="00566759" w:rsidRDefault="00566759" w:rsidP="00566759">
      <w:r>
        <w:t xml:space="preserve">Test Steps: </w:t>
      </w:r>
    </w:p>
    <w:p w14:paraId="37B24036" w14:textId="77777777" w:rsidR="00566759" w:rsidRDefault="00566759" w:rsidP="00581A44">
      <w:pPr>
        <w:pStyle w:val="ListParagraph"/>
        <w:numPr>
          <w:ilvl w:val="0"/>
          <w:numId w:val="75"/>
        </w:numPr>
      </w:pPr>
      <w:r>
        <w:t>The user, aNewUser1, logs in.</w:t>
      </w:r>
    </w:p>
    <w:p w14:paraId="4C5636B3" w14:textId="77777777" w:rsidR="00566759" w:rsidRDefault="00566759" w:rsidP="00581A44">
      <w:pPr>
        <w:pStyle w:val="ListParagraph"/>
        <w:numPr>
          <w:ilvl w:val="0"/>
          <w:numId w:val="75"/>
        </w:numPr>
      </w:pPr>
      <w:r>
        <w:t>The user accesses the password reset functionality.</w:t>
      </w:r>
    </w:p>
    <w:p w14:paraId="227D5E20" w14:textId="77777777" w:rsidR="00566759" w:rsidRDefault="00566759" w:rsidP="00581A44">
      <w:pPr>
        <w:pStyle w:val="ListParagraph"/>
        <w:numPr>
          <w:ilvl w:val="0"/>
          <w:numId w:val="75"/>
        </w:numPr>
      </w:pPr>
      <w:r>
        <w:t xml:space="preserve">The user omits the new password and tries to reset it. </w:t>
      </w:r>
    </w:p>
    <w:p w14:paraId="3E90B715" w14:textId="77777777" w:rsidR="00566759" w:rsidRPr="00443925" w:rsidRDefault="00566759" w:rsidP="00581A44">
      <w:pPr>
        <w:pStyle w:val="ListParagraph"/>
        <w:numPr>
          <w:ilvl w:val="0"/>
          <w:numId w:val="75"/>
        </w:numPr>
      </w:pPr>
      <w:r>
        <w:t>Verify that the system fails the user password reset.</w:t>
      </w:r>
    </w:p>
    <w:p w14:paraId="50CC8914" w14:textId="625D88A5" w:rsidR="00566759" w:rsidRDefault="00566759" w:rsidP="00566759">
      <w:pPr>
        <w:pStyle w:val="Heading2"/>
      </w:pPr>
      <w:r>
        <w:t>Fail password reset by OAGi developer due the omission</w:t>
      </w:r>
      <w:ins w:id="814" w:author="Oh, Hakju (IntlCtr)" w:date="2017-08-23T17:46:00Z">
        <w:r w:rsidR="00456BD5">
          <w:t xml:space="preserve"> (Pass)</w:t>
        </w:r>
      </w:ins>
    </w:p>
    <w:p w14:paraId="51B3A60C" w14:textId="77777777" w:rsidR="00566759" w:rsidRPr="008C078E" w:rsidRDefault="00566759" w:rsidP="00566759">
      <w:r>
        <w:t>Requirement document reference: Section 5.7</w:t>
      </w:r>
    </w:p>
    <w:p w14:paraId="73F5F5C5" w14:textId="77777777" w:rsidR="00566759" w:rsidRDefault="00566759" w:rsidP="00566759">
      <w:r>
        <w:t>Pre-condition: A user with the username, aNewUser1, already exists with the OAGi developer role.</w:t>
      </w:r>
    </w:p>
    <w:p w14:paraId="3DE2777C" w14:textId="77777777" w:rsidR="00566759" w:rsidRDefault="00566759" w:rsidP="00566759">
      <w:r>
        <w:t xml:space="preserve">Test Steps: </w:t>
      </w:r>
    </w:p>
    <w:p w14:paraId="340E9FB2" w14:textId="77777777" w:rsidR="00566759" w:rsidRDefault="00566759" w:rsidP="00581A44">
      <w:pPr>
        <w:pStyle w:val="ListParagraph"/>
        <w:numPr>
          <w:ilvl w:val="0"/>
          <w:numId w:val="76"/>
        </w:numPr>
      </w:pPr>
      <w:r>
        <w:t>The user, aNewUser1, logs in.</w:t>
      </w:r>
    </w:p>
    <w:p w14:paraId="30114CBA" w14:textId="77777777" w:rsidR="00566759" w:rsidRDefault="00566759" w:rsidP="00581A44">
      <w:pPr>
        <w:pStyle w:val="ListParagraph"/>
        <w:numPr>
          <w:ilvl w:val="0"/>
          <w:numId w:val="76"/>
        </w:numPr>
      </w:pPr>
      <w:r>
        <w:t>The user accesses the password reset functionality.</w:t>
      </w:r>
    </w:p>
    <w:p w14:paraId="22B945FA" w14:textId="77777777" w:rsidR="00566759" w:rsidRDefault="00566759" w:rsidP="00581A44">
      <w:pPr>
        <w:pStyle w:val="ListParagraph"/>
        <w:numPr>
          <w:ilvl w:val="0"/>
          <w:numId w:val="76"/>
        </w:numPr>
      </w:pPr>
      <w:r>
        <w:t xml:space="preserve">The user omits the new password and tries to reset it. </w:t>
      </w:r>
    </w:p>
    <w:p w14:paraId="38BE4975" w14:textId="77777777" w:rsidR="00566759" w:rsidRPr="00443925" w:rsidRDefault="00566759" w:rsidP="00581A44">
      <w:pPr>
        <w:pStyle w:val="ListParagraph"/>
        <w:numPr>
          <w:ilvl w:val="0"/>
          <w:numId w:val="76"/>
        </w:numPr>
      </w:pPr>
      <w:r>
        <w:t>Verify that the system fails the user password reset.</w:t>
      </w:r>
    </w:p>
    <w:p w14:paraId="7714EBD6" w14:textId="33F20E54" w:rsidR="00566759" w:rsidRDefault="00566759" w:rsidP="00566759">
      <w:pPr>
        <w:pStyle w:val="Heading2"/>
      </w:pPr>
      <w:r>
        <w:t>Fail password reset by Enterprise tenant admin user due the omission</w:t>
      </w:r>
      <w:ins w:id="815" w:author="Oh, Hakju (IntlCtr)" w:date="2017-08-23T17:46:00Z">
        <w:r w:rsidR="00456BD5">
          <w:t xml:space="preserve"> (Pass)</w:t>
        </w:r>
      </w:ins>
    </w:p>
    <w:p w14:paraId="78A864E1" w14:textId="77777777" w:rsidR="00566759" w:rsidRPr="008C078E" w:rsidRDefault="00566759" w:rsidP="00566759">
      <w:r>
        <w:t>Requirement document reference: Section 5.7</w:t>
      </w:r>
    </w:p>
    <w:p w14:paraId="6F32FA8E"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11C30C4E" w14:textId="77777777" w:rsidR="00566759" w:rsidRDefault="00566759" w:rsidP="00566759">
      <w:r>
        <w:t xml:space="preserve">Test Steps: </w:t>
      </w:r>
    </w:p>
    <w:p w14:paraId="02BBC36A" w14:textId="77777777" w:rsidR="00566759" w:rsidRDefault="00566759" w:rsidP="00581A44">
      <w:pPr>
        <w:pStyle w:val="ListParagraph"/>
        <w:numPr>
          <w:ilvl w:val="0"/>
          <w:numId w:val="77"/>
        </w:numPr>
      </w:pPr>
      <w:r>
        <w:t>The user, aNewUser1, logs in.</w:t>
      </w:r>
    </w:p>
    <w:p w14:paraId="78445A06" w14:textId="77777777" w:rsidR="00566759" w:rsidRDefault="00566759" w:rsidP="00581A44">
      <w:pPr>
        <w:pStyle w:val="ListParagraph"/>
        <w:numPr>
          <w:ilvl w:val="0"/>
          <w:numId w:val="77"/>
        </w:numPr>
      </w:pPr>
      <w:r>
        <w:t>The user accesses the password reset functionality.</w:t>
      </w:r>
    </w:p>
    <w:p w14:paraId="713E91F0" w14:textId="77777777" w:rsidR="00566759" w:rsidRDefault="00566759" w:rsidP="00581A44">
      <w:pPr>
        <w:pStyle w:val="ListParagraph"/>
        <w:numPr>
          <w:ilvl w:val="0"/>
          <w:numId w:val="77"/>
        </w:numPr>
      </w:pPr>
      <w:r>
        <w:lastRenderedPageBreak/>
        <w:t xml:space="preserve">The user omits the new password and tries to reset it. </w:t>
      </w:r>
    </w:p>
    <w:p w14:paraId="08719B67" w14:textId="77777777" w:rsidR="00566759" w:rsidRPr="00443925" w:rsidRDefault="00566759" w:rsidP="00581A44">
      <w:pPr>
        <w:pStyle w:val="ListParagraph"/>
        <w:numPr>
          <w:ilvl w:val="0"/>
          <w:numId w:val="77"/>
        </w:numPr>
      </w:pPr>
      <w:r>
        <w:t>Verify that the system fails the user password reset.</w:t>
      </w:r>
    </w:p>
    <w:p w14:paraId="09637199" w14:textId="681C8155" w:rsidR="00566759" w:rsidRDefault="00566759" w:rsidP="00566759">
      <w:pPr>
        <w:pStyle w:val="Heading2"/>
      </w:pPr>
      <w:r>
        <w:t>Fail password reset by Enterprise tenant end user due the omission</w:t>
      </w:r>
      <w:ins w:id="816" w:author="Oh, Hakju (IntlCtr)" w:date="2017-08-23T17:46:00Z">
        <w:r w:rsidR="00456BD5">
          <w:t xml:space="preserve"> (Pass)</w:t>
        </w:r>
      </w:ins>
    </w:p>
    <w:p w14:paraId="4709B061" w14:textId="77777777" w:rsidR="00566759" w:rsidRPr="008C078E" w:rsidRDefault="00566759" w:rsidP="00566759">
      <w:r>
        <w:t>Requirement document reference: Section 5.7</w:t>
      </w:r>
    </w:p>
    <w:p w14:paraId="59C0631C" w14:textId="77777777" w:rsidR="00566759" w:rsidRDefault="00566759" w:rsidP="00566759">
      <w:r>
        <w:t xml:space="preserve">Pre-condition: A user with the username, </w:t>
      </w:r>
      <w:r w:rsidRPr="00930DFC">
        <w:t>aNewUser1</w:t>
      </w:r>
      <w:r>
        <w:t>, already exists with the Enterprise tenant end user role.</w:t>
      </w:r>
    </w:p>
    <w:p w14:paraId="44A71C43" w14:textId="77777777" w:rsidR="00566759" w:rsidRDefault="00566759" w:rsidP="00566759">
      <w:r>
        <w:t xml:space="preserve">Test Steps: </w:t>
      </w:r>
    </w:p>
    <w:p w14:paraId="59F4102D" w14:textId="77777777" w:rsidR="00566759" w:rsidRDefault="00566759" w:rsidP="00581A44">
      <w:pPr>
        <w:pStyle w:val="ListParagraph"/>
        <w:numPr>
          <w:ilvl w:val="0"/>
          <w:numId w:val="78"/>
        </w:numPr>
      </w:pPr>
      <w:r>
        <w:t>The user, aNewUser1, logs in.</w:t>
      </w:r>
    </w:p>
    <w:p w14:paraId="031D8663" w14:textId="77777777" w:rsidR="00566759" w:rsidRDefault="00566759" w:rsidP="00581A44">
      <w:pPr>
        <w:pStyle w:val="ListParagraph"/>
        <w:numPr>
          <w:ilvl w:val="0"/>
          <w:numId w:val="78"/>
        </w:numPr>
      </w:pPr>
      <w:r>
        <w:t>The user accesses the password reset functionality.</w:t>
      </w:r>
    </w:p>
    <w:p w14:paraId="1EB936FE" w14:textId="77777777" w:rsidR="00566759" w:rsidRDefault="00566759" w:rsidP="00581A44">
      <w:pPr>
        <w:pStyle w:val="ListParagraph"/>
        <w:numPr>
          <w:ilvl w:val="0"/>
          <w:numId w:val="78"/>
        </w:numPr>
      </w:pPr>
      <w:r>
        <w:t xml:space="preserve">The user omits the new password and tries to reset it. </w:t>
      </w:r>
    </w:p>
    <w:p w14:paraId="427F7C80" w14:textId="77777777" w:rsidR="00566759" w:rsidRPr="00443925" w:rsidRDefault="00566759" w:rsidP="00581A44">
      <w:pPr>
        <w:pStyle w:val="ListParagraph"/>
        <w:numPr>
          <w:ilvl w:val="0"/>
          <w:numId w:val="78"/>
        </w:numPr>
      </w:pPr>
      <w:r>
        <w:t>Verify that the system fails the user password reset.</w:t>
      </w:r>
    </w:p>
    <w:p w14:paraId="2FD81D42" w14:textId="289A8B66" w:rsidR="00566759" w:rsidRDefault="00566759" w:rsidP="00566759">
      <w:pPr>
        <w:pStyle w:val="Heading2"/>
      </w:pPr>
      <w:r>
        <w:t>Fail password reset by Free user due the omission</w:t>
      </w:r>
      <w:ins w:id="817" w:author="Oh, Hakju (IntlCtr)" w:date="2017-08-23T17:46:00Z">
        <w:r w:rsidR="00456BD5">
          <w:t xml:space="preserve"> (Pass)</w:t>
        </w:r>
      </w:ins>
    </w:p>
    <w:p w14:paraId="10E72FE4" w14:textId="77777777" w:rsidR="00566759" w:rsidRPr="008C078E" w:rsidRDefault="00566759" w:rsidP="00566759">
      <w:r>
        <w:t>Requirement document reference: Section 5.7</w:t>
      </w:r>
    </w:p>
    <w:p w14:paraId="1024F92D" w14:textId="77777777" w:rsidR="00566759" w:rsidRDefault="00566759" w:rsidP="00566759">
      <w:r>
        <w:t>Pre-condition: A user with the username, serm, already exists with the Free user role.</w:t>
      </w:r>
    </w:p>
    <w:p w14:paraId="7577E16D" w14:textId="77777777" w:rsidR="00566759" w:rsidRDefault="00566759" w:rsidP="00566759">
      <w:r>
        <w:t xml:space="preserve">Test Steps: </w:t>
      </w:r>
    </w:p>
    <w:p w14:paraId="131007A4" w14:textId="77777777" w:rsidR="00566759" w:rsidRDefault="00566759" w:rsidP="00581A44">
      <w:pPr>
        <w:pStyle w:val="ListParagraph"/>
        <w:numPr>
          <w:ilvl w:val="0"/>
          <w:numId w:val="79"/>
        </w:numPr>
      </w:pPr>
      <w:r>
        <w:t>The user, serm, logs in.</w:t>
      </w:r>
    </w:p>
    <w:p w14:paraId="6901C790" w14:textId="77777777" w:rsidR="00566759" w:rsidRDefault="00566759" w:rsidP="00581A44">
      <w:pPr>
        <w:pStyle w:val="ListParagraph"/>
        <w:numPr>
          <w:ilvl w:val="0"/>
          <w:numId w:val="79"/>
        </w:numPr>
      </w:pPr>
      <w:r>
        <w:t>The user accesses the password reset functionality.</w:t>
      </w:r>
    </w:p>
    <w:p w14:paraId="0451C6DE" w14:textId="77777777" w:rsidR="00566759" w:rsidRDefault="00566759" w:rsidP="00581A44">
      <w:pPr>
        <w:pStyle w:val="ListParagraph"/>
        <w:numPr>
          <w:ilvl w:val="0"/>
          <w:numId w:val="79"/>
        </w:numPr>
      </w:pPr>
      <w:r>
        <w:t xml:space="preserve">The user omits the new password and tries to reset it. </w:t>
      </w:r>
    </w:p>
    <w:p w14:paraId="5046E72C" w14:textId="77777777" w:rsidR="00566759" w:rsidRPr="00443925" w:rsidRDefault="00566759" w:rsidP="00581A44">
      <w:pPr>
        <w:pStyle w:val="ListParagraph"/>
        <w:numPr>
          <w:ilvl w:val="0"/>
          <w:numId w:val="79"/>
        </w:numPr>
      </w:pPr>
      <w:r>
        <w:t>Verify that the system fails the user password reset.</w:t>
      </w:r>
    </w:p>
    <w:p w14:paraId="4B1F697C" w14:textId="4BE282A6" w:rsidR="00566759" w:rsidRDefault="00566759" w:rsidP="00566759">
      <w:pPr>
        <w:pStyle w:val="Heading2"/>
      </w:pPr>
      <w:r>
        <w:t>Fail password reset by Root user due the omission</w:t>
      </w:r>
      <w:ins w:id="818" w:author="Oh, Hakju (IntlCtr)" w:date="2017-08-23T17:46:00Z">
        <w:r w:rsidR="00456BD5">
          <w:t xml:space="preserve"> (Pass)</w:t>
        </w:r>
      </w:ins>
    </w:p>
    <w:p w14:paraId="0F1EA679" w14:textId="77777777" w:rsidR="00566759" w:rsidRPr="008C078E" w:rsidRDefault="00566759" w:rsidP="00566759">
      <w:r>
        <w:t>Requirement document reference: Section 5.7</w:t>
      </w:r>
    </w:p>
    <w:p w14:paraId="25E51D11" w14:textId="77777777" w:rsidR="00566759" w:rsidRDefault="00566759" w:rsidP="00566759">
      <w:r>
        <w:t>Pre-condition: A user with Root role already exists.</w:t>
      </w:r>
    </w:p>
    <w:p w14:paraId="6198D5FD" w14:textId="77777777" w:rsidR="00566759" w:rsidRDefault="00566759" w:rsidP="00566759">
      <w:r>
        <w:t xml:space="preserve">Test Steps: </w:t>
      </w:r>
    </w:p>
    <w:p w14:paraId="3F562952" w14:textId="77777777" w:rsidR="00566759" w:rsidRDefault="00566759" w:rsidP="00581A44">
      <w:pPr>
        <w:pStyle w:val="ListParagraph"/>
        <w:numPr>
          <w:ilvl w:val="0"/>
          <w:numId w:val="80"/>
        </w:numPr>
      </w:pPr>
      <w:r>
        <w:t>The user logs in.</w:t>
      </w:r>
    </w:p>
    <w:p w14:paraId="677C0388" w14:textId="77777777" w:rsidR="00566759" w:rsidRDefault="00566759" w:rsidP="00581A44">
      <w:pPr>
        <w:pStyle w:val="ListParagraph"/>
        <w:numPr>
          <w:ilvl w:val="0"/>
          <w:numId w:val="80"/>
        </w:numPr>
      </w:pPr>
      <w:r>
        <w:t>The user accesses the password reset functionality.</w:t>
      </w:r>
    </w:p>
    <w:p w14:paraId="1BA062F5" w14:textId="77777777" w:rsidR="00566759" w:rsidRDefault="00566759" w:rsidP="00581A44">
      <w:pPr>
        <w:pStyle w:val="ListParagraph"/>
        <w:numPr>
          <w:ilvl w:val="0"/>
          <w:numId w:val="80"/>
        </w:numPr>
      </w:pPr>
      <w:r>
        <w:t xml:space="preserve">The user omits the new password and tries to reset it. </w:t>
      </w:r>
    </w:p>
    <w:p w14:paraId="73010FB7" w14:textId="77777777" w:rsidR="00566759" w:rsidRPr="00443925" w:rsidRDefault="00566759" w:rsidP="00581A44">
      <w:pPr>
        <w:pStyle w:val="ListParagraph"/>
        <w:numPr>
          <w:ilvl w:val="0"/>
          <w:numId w:val="80"/>
        </w:numPr>
      </w:pPr>
      <w:r>
        <w:t>Verify that the system fails the user password reset.</w:t>
      </w:r>
    </w:p>
    <w:p w14:paraId="0AC4E0F6" w14:textId="4BBAF5CB" w:rsidR="00566759" w:rsidRDefault="00566759" w:rsidP="00566759">
      <w:pPr>
        <w:pStyle w:val="Heading2"/>
      </w:pPr>
      <w:r>
        <w:t xml:space="preserve">Fail password reset by OAGi admin developer due the non-compliant password </w:t>
      </w:r>
      <w:ins w:id="819" w:author="Oh, Hakju (IntlCtr)" w:date="2017-08-23T17:46:00Z">
        <w:r w:rsidR="00456BD5">
          <w:t>(Pass)</w:t>
        </w:r>
      </w:ins>
    </w:p>
    <w:p w14:paraId="3DF6EC0C" w14:textId="77777777" w:rsidR="00566759" w:rsidRPr="008C078E" w:rsidRDefault="00566759" w:rsidP="00566759">
      <w:r>
        <w:t>Requirement document reference: Section 5.7 (</w:t>
      </w:r>
      <w:r w:rsidRPr="00E36752">
        <w:rPr>
          <w:b/>
          <w:bCs/>
        </w:rPr>
        <w:t>Optional</w:t>
      </w:r>
      <w:r>
        <w:t>)</w:t>
      </w:r>
    </w:p>
    <w:p w14:paraId="44CA686B" w14:textId="77777777" w:rsidR="00566759" w:rsidRDefault="00566759" w:rsidP="00566759">
      <w:r>
        <w:lastRenderedPageBreak/>
        <w:t>Pre-condition: A user with the username, aNewUser1, already exists with the OAGi admin developer role.</w:t>
      </w:r>
    </w:p>
    <w:p w14:paraId="2414A578" w14:textId="77777777" w:rsidR="00566759" w:rsidRDefault="00566759" w:rsidP="00566759">
      <w:r>
        <w:t xml:space="preserve">Test Steps: </w:t>
      </w:r>
    </w:p>
    <w:p w14:paraId="471CA2D7" w14:textId="77777777" w:rsidR="00566759" w:rsidRDefault="00566759" w:rsidP="00581A44">
      <w:pPr>
        <w:pStyle w:val="ListParagraph"/>
        <w:numPr>
          <w:ilvl w:val="0"/>
          <w:numId w:val="81"/>
        </w:numPr>
      </w:pPr>
      <w:r>
        <w:t>The user, aNewUser1, logs in.</w:t>
      </w:r>
    </w:p>
    <w:p w14:paraId="309FFF6D" w14:textId="77777777" w:rsidR="00566759" w:rsidRDefault="00566759" w:rsidP="00581A44">
      <w:pPr>
        <w:pStyle w:val="ListParagraph"/>
        <w:numPr>
          <w:ilvl w:val="0"/>
          <w:numId w:val="81"/>
        </w:numPr>
      </w:pPr>
      <w:r>
        <w:t>The user accesses the password reset functionality.</w:t>
      </w:r>
    </w:p>
    <w:p w14:paraId="0516D2F7" w14:textId="77777777" w:rsidR="00566759" w:rsidRDefault="00566759" w:rsidP="00581A44">
      <w:pPr>
        <w:pStyle w:val="ListParagraph"/>
        <w:numPr>
          <w:ilvl w:val="0"/>
          <w:numId w:val="81"/>
        </w:numPr>
      </w:pPr>
      <w:r>
        <w:t xml:space="preserve">The user enters a new non-compliant password and tries to reset it. </w:t>
      </w:r>
    </w:p>
    <w:p w14:paraId="57A80374" w14:textId="77777777" w:rsidR="00566759" w:rsidRPr="00443925" w:rsidRDefault="00566759" w:rsidP="00581A44">
      <w:pPr>
        <w:pStyle w:val="ListParagraph"/>
        <w:numPr>
          <w:ilvl w:val="0"/>
          <w:numId w:val="81"/>
        </w:numPr>
      </w:pPr>
      <w:r>
        <w:t>Verify that the system fails the user password reset.</w:t>
      </w:r>
    </w:p>
    <w:p w14:paraId="63995C0B" w14:textId="5E747341" w:rsidR="00566759" w:rsidRDefault="00566759" w:rsidP="00566759">
      <w:pPr>
        <w:pStyle w:val="Heading2"/>
      </w:pPr>
      <w:commentRangeStart w:id="820"/>
      <w:r>
        <w:t>Fail</w:t>
      </w:r>
      <w:commentRangeEnd w:id="820"/>
      <w:r>
        <w:rPr>
          <w:rStyle w:val="CommentReference"/>
          <w:rFonts w:asciiTheme="minorHAnsi" w:eastAsiaTheme="minorHAnsi" w:hAnsiTheme="minorHAnsi" w:cstheme="minorBidi"/>
          <w:color w:val="auto"/>
        </w:rPr>
        <w:commentReference w:id="820"/>
      </w:r>
      <w:r>
        <w:t xml:space="preserve"> password reset by OAGi developer due the non-compliant password</w:t>
      </w:r>
      <w:ins w:id="821" w:author="Oh, Hakju (IntlCtr)" w:date="2017-08-23T17:46:00Z">
        <w:r w:rsidR="00456BD5">
          <w:t xml:space="preserve"> (Pass)</w:t>
        </w:r>
      </w:ins>
    </w:p>
    <w:p w14:paraId="0D6D0936" w14:textId="77777777" w:rsidR="00566759" w:rsidRPr="008C078E" w:rsidRDefault="00566759" w:rsidP="00566759">
      <w:r>
        <w:t>Requirement document reference: Section 5.7 (</w:t>
      </w:r>
      <w:r w:rsidRPr="00E36752">
        <w:rPr>
          <w:b/>
          <w:bCs/>
        </w:rPr>
        <w:t>Optional</w:t>
      </w:r>
      <w:r>
        <w:t>)</w:t>
      </w:r>
    </w:p>
    <w:p w14:paraId="2B070FB8" w14:textId="77777777" w:rsidR="00566759" w:rsidRDefault="00566759" w:rsidP="00566759">
      <w:r>
        <w:t>Pre-condition: A user with the username, aNewUser1, already exists with the OAGi developer role.</w:t>
      </w:r>
    </w:p>
    <w:p w14:paraId="48F2DB09" w14:textId="77777777" w:rsidR="00566759" w:rsidRDefault="00566759" w:rsidP="00566759">
      <w:r>
        <w:t xml:space="preserve">Test Steps: </w:t>
      </w:r>
    </w:p>
    <w:p w14:paraId="27C9D644" w14:textId="77777777" w:rsidR="00566759" w:rsidRDefault="00566759" w:rsidP="00581A44">
      <w:pPr>
        <w:pStyle w:val="ListParagraph"/>
        <w:numPr>
          <w:ilvl w:val="0"/>
          <w:numId w:val="82"/>
        </w:numPr>
      </w:pPr>
      <w:r>
        <w:t>The user, aNewUser1, logs in.</w:t>
      </w:r>
    </w:p>
    <w:p w14:paraId="052DBB0F" w14:textId="77777777" w:rsidR="00566759" w:rsidRDefault="00566759" w:rsidP="00581A44">
      <w:pPr>
        <w:pStyle w:val="ListParagraph"/>
        <w:numPr>
          <w:ilvl w:val="0"/>
          <w:numId w:val="82"/>
        </w:numPr>
      </w:pPr>
      <w:r>
        <w:t>The user accesses the password reset functionality.</w:t>
      </w:r>
    </w:p>
    <w:p w14:paraId="466DE572" w14:textId="77777777" w:rsidR="00566759" w:rsidRDefault="00566759" w:rsidP="00581A44">
      <w:pPr>
        <w:pStyle w:val="ListParagraph"/>
        <w:numPr>
          <w:ilvl w:val="0"/>
          <w:numId w:val="82"/>
        </w:numPr>
      </w:pPr>
      <w:r>
        <w:t xml:space="preserve">The user enters a new non-compliant password and tries to reset it. </w:t>
      </w:r>
    </w:p>
    <w:p w14:paraId="01082CB2" w14:textId="77777777" w:rsidR="00566759" w:rsidRPr="00443925" w:rsidRDefault="00566759" w:rsidP="00581A44">
      <w:pPr>
        <w:pStyle w:val="ListParagraph"/>
        <w:numPr>
          <w:ilvl w:val="0"/>
          <w:numId w:val="82"/>
        </w:numPr>
      </w:pPr>
      <w:r>
        <w:t>Verify that the system fails the user password reset.</w:t>
      </w:r>
    </w:p>
    <w:p w14:paraId="31A759D1" w14:textId="34767BC0" w:rsidR="00566759" w:rsidRDefault="00566759" w:rsidP="00566759">
      <w:pPr>
        <w:pStyle w:val="Heading2"/>
      </w:pPr>
      <w:r>
        <w:t>Fail password reset by Enterprise tenant admin user due the non-compliant password</w:t>
      </w:r>
      <w:ins w:id="822" w:author="Oh, Hakju (IntlCtr)" w:date="2017-08-23T17:46:00Z">
        <w:r w:rsidR="00456BD5">
          <w:t xml:space="preserve"> (Pass)</w:t>
        </w:r>
      </w:ins>
    </w:p>
    <w:p w14:paraId="7C2D86C2" w14:textId="77777777" w:rsidR="00566759" w:rsidRPr="008C078E" w:rsidRDefault="00566759" w:rsidP="00566759">
      <w:r>
        <w:t>Requirement document reference: Section 5.7 (</w:t>
      </w:r>
      <w:r w:rsidRPr="00E36752">
        <w:rPr>
          <w:b/>
          <w:bCs/>
        </w:rPr>
        <w:t>Optional</w:t>
      </w:r>
      <w:r>
        <w:t>)</w:t>
      </w:r>
    </w:p>
    <w:p w14:paraId="7997B207"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4B95AE34" w14:textId="77777777" w:rsidR="00566759" w:rsidRDefault="00566759" w:rsidP="00566759">
      <w:r>
        <w:t xml:space="preserve">Test Steps: </w:t>
      </w:r>
    </w:p>
    <w:p w14:paraId="4848DDE0" w14:textId="77777777" w:rsidR="00566759" w:rsidRDefault="00566759" w:rsidP="00581A44">
      <w:pPr>
        <w:pStyle w:val="ListParagraph"/>
        <w:numPr>
          <w:ilvl w:val="0"/>
          <w:numId w:val="83"/>
        </w:numPr>
      </w:pPr>
      <w:r>
        <w:t>The user, aNewUser1, logs in.</w:t>
      </w:r>
    </w:p>
    <w:p w14:paraId="2E74C42D" w14:textId="77777777" w:rsidR="00566759" w:rsidRDefault="00566759" w:rsidP="00581A44">
      <w:pPr>
        <w:pStyle w:val="ListParagraph"/>
        <w:numPr>
          <w:ilvl w:val="0"/>
          <w:numId w:val="83"/>
        </w:numPr>
      </w:pPr>
      <w:r>
        <w:t>The user accesses the password reset functionality.</w:t>
      </w:r>
    </w:p>
    <w:p w14:paraId="5096B81B" w14:textId="77777777" w:rsidR="00566759" w:rsidRDefault="00566759" w:rsidP="00581A44">
      <w:pPr>
        <w:pStyle w:val="ListParagraph"/>
        <w:numPr>
          <w:ilvl w:val="0"/>
          <w:numId w:val="83"/>
        </w:numPr>
      </w:pPr>
      <w:r>
        <w:t xml:space="preserve">The user enters a new non-compliant password and tries to reset it. </w:t>
      </w:r>
    </w:p>
    <w:p w14:paraId="4121C1C5" w14:textId="77777777" w:rsidR="00566759" w:rsidRPr="00443925" w:rsidRDefault="00566759" w:rsidP="00581A44">
      <w:pPr>
        <w:pStyle w:val="ListParagraph"/>
        <w:numPr>
          <w:ilvl w:val="0"/>
          <w:numId w:val="83"/>
        </w:numPr>
      </w:pPr>
      <w:r>
        <w:t>Verify that the system fails the user password reset.</w:t>
      </w:r>
    </w:p>
    <w:p w14:paraId="471373DD" w14:textId="4076473F" w:rsidR="00566759" w:rsidRDefault="00566759" w:rsidP="00566759">
      <w:pPr>
        <w:pStyle w:val="Heading2"/>
      </w:pPr>
      <w:r>
        <w:t>Fail password reset by Enterprise tenant end user due the non-compliant password</w:t>
      </w:r>
      <w:ins w:id="823" w:author="Oh, Hakju (IntlCtr)" w:date="2017-08-23T17:46:00Z">
        <w:r w:rsidR="00456BD5">
          <w:t xml:space="preserve"> (Pass)</w:t>
        </w:r>
      </w:ins>
    </w:p>
    <w:p w14:paraId="5050C232" w14:textId="77777777" w:rsidR="00566759" w:rsidRPr="008C078E" w:rsidRDefault="00566759" w:rsidP="00566759">
      <w:r>
        <w:t>Requirement document reference: Section 5.7 (</w:t>
      </w:r>
      <w:r w:rsidRPr="00E36752">
        <w:rPr>
          <w:b/>
          <w:bCs/>
        </w:rPr>
        <w:t>Optional</w:t>
      </w:r>
      <w:r>
        <w:t>)</w:t>
      </w:r>
    </w:p>
    <w:p w14:paraId="4536DAFF" w14:textId="77777777" w:rsidR="00566759" w:rsidRDefault="00566759" w:rsidP="00566759">
      <w:r>
        <w:t xml:space="preserve">Pre-condition: A user with the username, </w:t>
      </w:r>
      <w:r w:rsidRPr="00930DFC">
        <w:t>aNewUser1</w:t>
      </w:r>
      <w:r>
        <w:t>, already exists with the Enterprise tenant end user role.</w:t>
      </w:r>
    </w:p>
    <w:p w14:paraId="647C3284" w14:textId="77777777" w:rsidR="00566759" w:rsidRDefault="00566759" w:rsidP="00566759">
      <w:r>
        <w:t xml:space="preserve">Test Steps: </w:t>
      </w:r>
    </w:p>
    <w:p w14:paraId="0BAACF8B" w14:textId="77777777" w:rsidR="00566759" w:rsidRDefault="00566759" w:rsidP="00581A44">
      <w:pPr>
        <w:pStyle w:val="ListParagraph"/>
        <w:numPr>
          <w:ilvl w:val="0"/>
          <w:numId w:val="84"/>
        </w:numPr>
      </w:pPr>
      <w:r>
        <w:lastRenderedPageBreak/>
        <w:t>The user, aNewUser1, logs in.</w:t>
      </w:r>
    </w:p>
    <w:p w14:paraId="32E8B5F4" w14:textId="77777777" w:rsidR="00566759" w:rsidRDefault="00566759" w:rsidP="00581A44">
      <w:pPr>
        <w:pStyle w:val="ListParagraph"/>
        <w:numPr>
          <w:ilvl w:val="0"/>
          <w:numId w:val="84"/>
        </w:numPr>
      </w:pPr>
      <w:r>
        <w:t>The user accesses the password reset functionality.</w:t>
      </w:r>
    </w:p>
    <w:p w14:paraId="24991CCC" w14:textId="77777777" w:rsidR="00566759" w:rsidRDefault="00566759" w:rsidP="00581A44">
      <w:pPr>
        <w:pStyle w:val="ListParagraph"/>
        <w:numPr>
          <w:ilvl w:val="0"/>
          <w:numId w:val="84"/>
        </w:numPr>
      </w:pPr>
      <w:r>
        <w:t xml:space="preserve">The user enters a new non-compliant password and tries to reset it. </w:t>
      </w:r>
    </w:p>
    <w:p w14:paraId="20F278B5" w14:textId="77777777" w:rsidR="00566759" w:rsidRPr="00443925" w:rsidRDefault="00566759" w:rsidP="00581A44">
      <w:pPr>
        <w:pStyle w:val="ListParagraph"/>
        <w:numPr>
          <w:ilvl w:val="0"/>
          <w:numId w:val="84"/>
        </w:numPr>
      </w:pPr>
      <w:r>
        <w:t>Verify that the system fails the user password reset.</w:t>
      </w:r>
    </w:p>
    <w:p w14:paraId="110D6CE2" w14:textId="14981534" w:rsidR="00566759" w:rsidRDefault="00566759" w:rsidP="00566759">
      <w:pPr>
        <w:pStyle w:val="Heading2"/>
      </w:pPr>
      <w:r>
        <w:t>Fail password reset by Free user due the non-compliant password</w:t>
      </w:r>
      <w:ins w:id="824" w:author="Oh, Hakju (IntlCtr)" w:date="2017-08-23T17:47:00Z">
        <w:r w:rsidR="00456BD5">
          <w:t xml:space="preserve"> (Pass)</w:t>
        </w:r>
      </w:ins>
    </w:p>
    <w:p w14:paraId="4B16C543" w14:textId="77777777" w:rsidR="00566759" w:rsidRPr="008C078E" w:rsidRDefault="00566759" w:rsidP="00566759">
      <w:r>
        <w:t>Requirement document reference: Section 5.7 (</w:t>
      </w:r>
      <w:r w:rsidRPr="00E36752">
        <w:rPr>
          <w:b/>
          <w:bCs/>
        </w:rPr>
        <w:t>Optional</w:t>
      </w:r>
      <w:r>
        <w:t>)</w:t>
      </w:r>
    </w:p>
    <w:p w14:paraId="439A66CB" w14:textId="77777777" w:rsidR="00566759" w:rsidRDefault="00566759" w:rsidP="00566759">
      <w:r>
        <w:t>Pre-condition: A user with the username, serm, already exists with the Free user role.</w:t>
      </w:r>
    </w:p>
    <w:p w14:paraId="15665037" w14:textId="77777777" w:rsidR="00566759" w:rsidRDefault="00566759" w:rsidP="00566759">
      <w:r>
        <w:t xml:space="preserve">Test Steps: </w:t>
      </w:r>
    </w:p>
    <w:p w14:paraId="112018FD" w14:textId="77777777" w:rsidR="00566759" w:rsidRDefault="00566759" w:rsidP="00581A44">
      <w:pPr>
        <w:pStyle w:val="ListParagraph"/>
        <w:numPr>
          <w:ilvl w:val="0"/>
          <w:numId w:val="85"/>
        </w:numPr>
      </w:pPr>
      <w:r>
        <w:t>The user, serm, logs in.</w:t>
      </w:r>
    </w:p>
    <w:p w14:paraId="176B4E92" w14:textId="77777777" w:rsidR="00566759" w:rsidRDefault="00566759" w:rsidP="00581A44">
      <w:pPr>
        <w:pStyle w:val="ListParagraph"/>
        <w:numPr>
          <w:ilvl w:val="0"/>
          <w:numId w:val="85"/>
        </w:numPr>
      </w:pPr>
      <w:r>
        <w:t>The user accesses the password reset functionality.</w:t>
      </w:r>
    </w:p>
    <w:p w14:paraId="0AB1F469" w14:textId="77777777" w:rsidR="00566759" w:rsidRDefault="00566759" w:rsidP="00581A44">
      <w:pPr>
        <w:pStyle w:val="ListParagraph"/>
        <w:numPr>
          <w:ilvl w:val="0"/>
          <w:numId w:val="85"/>
        </w:numPr>
      </w:pPr>
      <w:r>
        <w:t xml:space="preserve">The user enters a new non-compliant password and tries to reset it. </w:t>
      </w:r>
    </w:p>
    <w:p w14:paraId="67FA0A8D" w14:textId="77777777" w:rsidR="00566759" w:rsidRPr="00443925" w:rsidRDefault="00566759" w:rsidP="00581A44">
      <w:pPr>
        <w:pStyle w:val="ListParagraph"/>
        <w:numPr>
          <w:ilvl w:val="0"/>
          <w:numId w:val="85"/>
        </w:numPr>
      </w:pPr>
      <w:r>
        <w:t>Verify that the system fails the user password reset.</w:t>
      </w:r>
    </w:p>
    <w:p w14:paraId="7E73BC14" w14:textId="29723326" w:rsidR="00566759" w:rsidRDefault="00566759" w:rsidP="00566759">
      <w:pPr>
        <w:pStyle w:val="Heading2"/>
      </w:pPr>
      <w:r>
        <w:t>Fail password reset by Root user due the non-compliant password</w:t>
      </w:r>
      <w:ins w:id="825" w:author="Oh, Hakju (IntlCtr)" w:date="2017-08-23T17:47:00Z">
        <w:r w:rsidR="00456BD5">
          <w:t xml:space="preserve"> (Pass)</w:t>
        </w:r>
      </w:ins>
    </w:p>
    <w:p w14:paraId="39034AF2" w14:textId="77777777" w:rsidR="00566759" w:rsidRPr="008C078E" w:rsidRDefault="00566759" w:rsidP="00566759">
      <w:r>
        <w:t>Requirement document reference: Section 5.7 (</w:t>
      </w:r>
      <w:r w:rsidRPr="00E36752">
        <w:rPr>
          <w:b/>
          <w:bCs/>
        </w:rPr>
        <w:t>Optional</w:t>
      </w:r>
      <w:r>
        <w:t>)</w:t>
      </w:r>
    </w:p>
    <w:p w14:paraId="4E5EED2C" w14:textId="77777777" w:rsidR="00566759" w:rsidRDefault="00566759" w:rsidP="00566759">
      <w:r>
        <w:t>Pre-condition: A user with Root role already exists.</w:t>
      </w:r>
    </w:p>
    <w:p w14:paraId="2ABD80DC" w14:textId="77777777" w:rsidR="00566759" w:rsidRDefault="00566759" w:rsidP="00566759">
      <w:r>
        <w:t xml:space="preserve">Test Steps: </w:t>
      </w:r>
    </w:p>
    <w:p w14:paraId="43054386" w14:textId="77777777" w:rsidR="00566759" w:rsidRDefault="00566759" w:rsidP="00581A44">
      <w:pPr>
        <w:pStyle w:val="ListParagraph"/>
        <w:numPr>
          <w:ilvl w:val="0"/>
          <w:numId w:val="86"/>
        </w:numPr>
      </w:pPr>
      <w:r>
        <w:t>The user logs in.</w:t>
      </w:r>
    </w:p>
    <w:p w14:paraId="3BFC5016" w14:textId="77777777" w:rsidR="00566759" w:rsidRDefault="00566759" w:rsidP="00581A44">
      <w:pPr>
        <w:pStyle w:val="ListParagraph"/>
        <w:numPr>
          <w:ilvl w:val="0"/>
          <w:numId w:val="86"/>
        </w:numPr>
      </w:pPr>
      <w:r>
        <w:t>The user accesses the password reset functionality.</w:t>
      </w:r>
    </w:p>
    <w:p w14:paraId="59991EC1" w14:textId="77777777" w:rsidR="00566759" w:rsidRDefault="00566759" w:rsidP="00581A44">
      <w:pPr>
        <w:pStyle w:val="ListParagraph"/>
        <w:numPr>
          <w:ilvl w:val="0"/>
          <w:numId w:val="86"/>
        </w:numPr>
      </w:pPr>
      <w:r>
        <w:t xml:space="preserve">The user enters a new non-compliant password and tries to reset it. </w:t>
      </w:r>
    </w:p>
    <w:p w14:paraId="623DA5E2" w14:textId="77777777" w:rsidR="00566759" w:rsidRPr="00443925" w:rsidRDefault="00566759" w:rsidP="00581A44">
      <w:pPr>
        <w:pStyle w:val="ListParagraph"/>
        <w:numPr>
          <w:ilvl w:val="0"/>
          <w:numId w:val="86"/>
        </w:numPr>
      </w:pPr>
      <w:r>
        <w:t>Verify that the system fails the user password reset.</w:t>
      </w:r>
    </w:p>
    <w:p w14:paraId="010E0799" w14:textId="77777777" w:rsidR="00566759" w:rsidRDefault="00566759" w:rsidP="00566759"/>
    <w:sectPr w:rsidR="005667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4" w:author="Oh, Hakju (IntlCtr)" w:date="2017-08-23T17:26:00Z" w:initials="OH(">
    <w:p w14:paraId="455E6749" w14:textId="3FB59CF4" w:rsidR="00F20FE0" w:rsidRDefault="00F20FE0">
      <w:pPr>
        <w:pStyle w:val="CommentText"/>
      </w:pPr>
      <w:r>
        <w:rPr>
          <w:rStyle w:val="CommentReference"/>
        </w:rPr>
        <w:annotationRef/>
      </w:r>
      <w:r>
        <w:t>Should delete.</w:t>
      </w:r>
    </w:p>
  </w:comment>
  <w:comment w:id="147" w:author="Miroslav Ljubicic" w:date="2017-08-02T13:17:00Z" w:initials="ML">
    <w:p w14:paraId="6940A0C4" w14:textId="77777777" w:rsidR="00F20FE0" w:rsidRDefault="00F20FE0" w:rsidP="009B38A0">
      <w:pPr>
        <w:pStyle w:val="CommentText"/>
      </w:pPr>
      <w:r>
        <w:rPr>
          <w:rStyle w:val="CommentReference"/>
        </w:rPr>
        <w:annotationRef/>
      </w:r>
      <w:r>
        <w:t>TODO: add this to the end of some existing text case (the one for revoking)…</w:t>
      </w:r>
    </w:p>
  </w:comment>
  <w:comment w:id="220" w:author="Kulvatunyou, Boonserm (Fed)" w:date="2017-07-19T11:58:00Z" w:initials="KB(">
    <w:p w14:paraId="09A68A29" w14:textId="75FC8360" w:rsidR="00F20FE0" w:rsidRDefault="00F20FE0">
      <w:pPr>
        <w:pStyle w:val="CommentText"/>
      </w:pPr>
      <w:r>
        <w:rPr>
          <w:rStyle w:val="CommentReference"/>
        </w:rPr>
        <w:annotationRef/>
      </w:r>
      <w:r>
        <w:t>In a concrete/executable test, we would have to somehow delete the serm account first. or Test Case 6.2 have to use a different user name.</w:t>
      </w:r>
    </w:p>
  </w:comment>
  <w:comment w:id="245" w:author="Kulvatunyou, Boonserm (Fed)" w:date="2017-07-28T16:57:00Z" w:initials="KB(">
    <w:p w14:paraId="32420AD1" w14:textId="77777777" w:rsidR="00F20FE0" w:rsidRDefault="00F20FE0" w:rsidP="00187AA7">
      <w:pPr>
        <w:pStyle w:val="CommentText"/>
      </w:pPr>
      <w:r>
        <w:rPr>
          <w:rStyle w:val="CommentReference"/>
        </w:rPr>
        <w:annotationRef/>
      </w:r>
      <w:r>
        <w:rPr>
          <w:rStyle w:val="CommentReference"/>
        </w:rPr>
        <w:annotationRef/>
      </w:r>
      <w:r>
        <w:t xml:space="preserve">The purpose of this is to ensure that the system can make correct authorization based on the current role the user logs in as. </w:t>
      </w:r>
    </w:p>
    <w:p w14:paraId="2AA5B125" w14:textId="77777777" w:rsidR="00F20FE0" w:rsidRDefault="00F20FE0" w:rsidP="00187AA7">
      <w:pPr>
        <w:pStyle w:val="CommentText"/>
      </w:pPr>
    </w:p>
    <w:p w14:paraId="31899B47" w14:textId="06870973" w:rsidR="00F20FE0" w:rsidRDefault="00F20FE0" w:rsidP="00187AA7">
      <w:pPr>
        <w:pStyle w:val="CommentText"/>
      </w:pPr>
      <w:r>
        <w:t>Here we are going to assume that if the system work correctly when a user has both OAGi developer role and enterprise end user role, it will work fine when the user has both OAGi developer role and enterprise admin user role (i.e., we are not testing for this situation).</w:t>
      </w:r>
    </w:p>
    <w:p w14:paraId="210E4312" w14:textId="3B2FC269" w:rsidR="00F20FE0" w:rsidRDefault="00F20FE0">
      <w:pPr>
        <w:pStyle w:val="CommentText"/>
      </w:pPr>
    </w:p>
  </w:comment>
  <w:comment w:id="288" w:author="Kulvatunyou, Boonserm (Fed)" w:date="2017-07-28T15:02:00Z" w:initials="KB(">
    <w:p w14:paraId="6149FC79" w14:textId="3E582EB6" w:rsidR="00F20FE0" w:rsidRDefault="00F20FE0">
      <w:pPr>
        <w:pStyle w:val="CommentText"/>
      </w:pPr>
      <w:r>
        <w:rPr>
          <w:rStyle w:val="CommentReference"/>
        </w:rPr>
        <w:annotationRef/>
      </w:r>
      <w:r>
        <w:t>Note that the ownership is sensitive to the current role the user logs in as. The same user may have also one or more enterprise user roles in addition to the OAGi developer.</w:t>
      </w:r>
    </w:p>
  </w:comment>
  <w:comment w:id="325" w:author="Kulvatunyou, Boonserm (Fed)" w:date="2017-08-08T17:00:00Z" w:initials="KB(">
    <w:p w14:paraId="4E0D7DF1" w14:textId="275F9976" w:rsidR="00F20FE0" w:rsidRDefault="00F20FE0">
      <w:pPr>
        <w:pStyle w:val="CommentText"/>
      </w:pPr>
      <w:r>
        <w:rPr>
          <w:rStyle w:val="CommentReference"/>
        </w:rPr>
        <w:annotationRef/>
      </w:r>
      <w:r>
        <w:t>Cannot be tested</w:t>
      </w:r>
    </w:p>
  </w:comment>
  <w:comment w:id="330" w:author="Kulvatunyou, Boonserm (Fed)" w:date="2017-07-28T13:38:00Z" w:initials="KB(">
    <w:p w14:paraId="0106EE0C" w14:textId="77777777" w:rsidR="00F20FE0" w:rsidRDefault="00F20FE0" w:rsidP="00343FB6">
      <w:pPr>
        <w:pStyle w:val="CommentText"/>
      </w:pPr>
      <w:r>
        <w:rPr>
          <w:rStyle w:val="CommentReference"/>
        </w:rPr>
        <w:annotationRef/>
      </w:r>
      <w:r>
        <w:t>This assertion is simple right now b/c no new BCCP can ever be created in the SRT JT version.</w:t>
      </w:r>
    </w:p>
  </w:comment>
  <w:comment w:id="348" w:author="Kulvatunyou, Boonserm (Fed)" w:date="2017-07-28T13:38:00Z" w:initials="KB(">
    <w:p w14:paraId="6076297E" w14:textId="77777777" w:rsidR="00F20FE0" w:rsidRDefault="00F20FE0" w:rsidP="007F14BE">
      <w:pPr>
        <w:pStyle w:val="CommentText"/>
      </w:pPr>
      <w:r>
        <w:rPr>
          <w:rStyle w:val="CommentReference"/>
        </w:rPr>
        <w:annotationRef/>
      </w:r>
      <w:r>
        <w:t>This assertion is simple right now b/c no new BCCP can ever be created in the SRT JT version.</w:t>
      </w:r>
    </w:p>
  </w:comment>
  <w:comment w:id="361" w:author="Kulvatunyou, Boonserm (Fed)" w:date="2017-08-08T17:01:00Z" w:initials="KB(">
    <w:p w14:paraId="253AA70E" w14:textId="484D3CA3" w:rsidR="00F20FE0" w:rsidRDefault="00F20FE0">
      <w:pPr>
        <w:pStyle w:val="CommentText"/>
      </w:pPr>
      <w:r>
        <w:rPr>
          <w:rStyle w:val="CommentReference"/>
        </w:rPr>
        <w:annotationRef/>
      </w:r>
      <w:r>
        <w:t>This is not right. Testing this is much more limited b/c there can be only one extension at a particular point in time. If we have no more, we don’t have to test this.</w:t>
      </w:r>
    </w:p>
  </w:comment>
  <w:comment w:id="362" w:author="Kulvatunyou, Boonserm (Fed)" w:date="2017-08-01T15:21:00Z" w:initials="KB(">
    <w:p w14:paraId="5A33CABF" w14:textId="77777777" w:rsidR="00F20FE0" w:rsidRDefault="00F20FE0" w:rsidP="009343E2">
      <w:pPr>
        <w:pStyle w:val="CommentText"/>
      </w:pPr>
      <w:r>
        <w:rPr>
          <w:rStyle w:val="CommentReference"/>
        </w:rPr>
        <w:annotationRef/>
      </w:r>
      <w:r>
        <w:t>Should add create CL with and w/o base.</w:t>
      </w:r>
    </w:p>
  </w:comment>
  <w:comment w:id="368" w:author="Kulvatunyou, Boonserm (Fed)" w:date="2017-07-30T11:40:00Z" w:initials="KB(">
    <w:p w14:paraId="0FF5EFD6" w14:textId="77777777" w:rsidR="00F20FE0" w:rsidRDefault="00F20FE0" w:rsidP="009343E2">
      <w:pPr>
        <w:pStyle w:val="CommentText"/>
      </w:pPr>
      <w:r>
        <w:rPr>
          <w:rStyle w:val="CommentReference"/>
        </w:rPr>
        <w:annotationRef/>
      </w:r>
      <w:r>
        <w:t>Does this need to be changed?</w:t>
      </w:r>
    </w:p>
    <w:p w14:paraId="68FE8E2D" w14:textId="77777777" w:rsidR="00F20FE0" w:rsidRDefault="00F20FE0" w:rsidP="009343E2">
      <w:pPr>
        <w:pStyle w:val="CommentText"/>
      </w:pPr>
      <w:r>
        <w:t>With the current logic, when OAGi make profile BOD free the code lists used by that profile BOD are not included. This would change the way the Standalone BODs are delivered (currently standalone BODs include code lists used).</w:t>
      </w:r>
    </w:p>
  </w:comment>
  <w:comment w:id="393" w:author="Kulvatunyou, Boonserm (Fed)" w:date="2017-08-05T08:17:00Z" w:initials="KB(">
    <w:p w14:paraId="084583D1" w14:textId="52020B85" w:rsidR="00F20FE0" w:rsidRDefault="00F20FE0">
      <w:pPr>
        <w:pStyle w:val="CommentText"/>
      </w:pPr>
      <w:r>
        <w:rPr>
          <w:rStyle w:val="CommentReference"/>
        </w:rPr>
        <w:annotationRef/>
      </w:r>
      <w:r>
        <w:t>What happen if the associated context category has not been shared? Does it have to be automatically shared? Order this can be implemented such that only the name of the context category is shown when viewing the context scheme.</w:t>
      </w:r>
    </w:p>
    <w:p w14:paraId="3380D492" w14:textId="7067A40D" w:rsidR="00F20FE0" w:rsidRDefault="00F20FE0">
      <w:pPr>
        <w:pStyle w:val="CommentText"/>
      </w:pPr>
    </w:p>
    <w:p w14:paraId="530D7DB5" w14:textId="144DE9F8" w:rsidR="00F20FE0" w:rsidRDefault="00F20FE0">
      <w:pPr>
        <w:pStyle w:val="CommentText"/>
      </w:pPr>
      <w:r>
        <w:t>If the context category is not shared, does it mean the shared context scheme is not usable by other tenants (until the associated context category is also shared)? This is because when selecting a context scheme value in the business context creation, the user has to first select the context category.</w:t>
      </w:r>
    </w:p>
  </w:comment>
  <w:comment w:id="469" w:author="Kulvatunyou, Boonserm (Fed)" w:date="2017-08-08T17:00:00Z" w:initials="KB(">
    <w:p w14:paraId="6D2913FF" w14:textId="77777777" w:rsidR="00F20FE0" w:rsidRDefault="00F20FE0" w:rsidP="00E83C57">
      <w:pPr>
        <w:pStyle w:val="CommentText"/>
      </w:pPr>
      <w:r>
        <w:rPr>
          <w:rStyle w:val="CommentReference"/>
        </w:rPr>
        <w:annotationRef/>
      </w:r>
      <w:r>
        <w:t>Cannot be tested</w:t>
      </w:r>
    </w:p>
  </w:comment>
  <w:comment w:id="473" w:author="Kulvatunyou, Boonserm (Fed)" w:date="2017-07-28T13:38:00Z" w:initials="KB(">
    <w:p w14:paraId="3FCA9815" w14:textId="77777777" w:rsidR="00F20FE0" w:rsidRDefault="00F20FE0" w:rsidP="00E469FB">
      <w:pPr>
        <w:pStyle w:val="CommentText"/>
      </w:pPr>
      <w:r>
        <w:rPr>
          <w:rStyle w:val="CommentReference"/>
        </w:rPr>
        <w:annotationRef/>
      </w:r>
      <w:r>
        <w:t>This assertion is simple right now b/c no new BCCP can ever be created in the SRT JT version.</w:t>
      </w:r>
    </w:p>
  </w:comment>
  <w:comment w:id="490" w:author="Kulvatunyou, Boonserm (Fed)" w:date="2017-07-28T13:38:00Z" w:initials="KB(">
    <w:p w14:paraId="5A3933A5" w14:textId="77777777" w:rsidR="00F20FE0" w:rsidRDefault="00F20FE0" w:rsidP="00E469FB">
      <w:pPr>
        <w:pStyle w:val="CommentText"/>
      </w:pPr>
      <w:r>
        <w:rPr>
          <w:rStyle w:val="CommentReference"/>
        </w:rPr>
        <w:annotationRef/>
      </w:r>
      <w:r>
        <w:t>This assertion is simple right now b/c no new BCCP can ever be created in the SRT JT version.</w:t>
      </w:r>
    </w:p>
  </w:comment>
  <w:comment w:id="503" w:author="Kulvatunyou, Boonserm (Fed)" w:date="2017-08-09T18:59:00Z" w:initials="KB(">
    <w:p w14:paraId="4CDA4987" w14:textId="5369574C" w:rsidR="00F20FE0" w:rsidRDefault="00F20FE0">
      <w:pPr>
        <w:pStyle w:val="CommentText"/>
      </w:pPr>
      <w:r>
        <w:rPr>
          <w:rStyle w:val="CommentReference"/>
        </w:rPr>
        <w:annotationRef/>
      </w:r>
      <w:r>
        <w:t>Time permitted, we’ll come back to this.</w:t>
      </w:r>
    </w:p>
  </w:comment>
  <w:comment w:id="511" w:author="Kulvatunyou, Boonserm (Fed)" w:date="2017-08-10T15:16:00Z" w:initials="KB(">
    <w:p w14:paraId="2AC8A8E3" w14:textId="77777777" w:rsidR="00F20FE0" w:rsidRDefault="00F20FE0" w:rsidP="00E5120D">
      <w:pPr>
        <w:pStyle w:val="CommentText"/>
      </w:pPr>
      <w:r>
        <w:rPr>
          <w:rStyle w:val="CommentReference"/>
        </w:rPr>
        <w:annotationRef/>
      </w:r>
      <w:r>
        <w:t>Does this need to be changed?</w:t>
      </w:r>
    </w:p>
    <w:p w14:paraId="6F03CAA7" w14:textId="77777777" w:rsidR="00F20FE0" w:rsidRDefault="00F20FE0" w:rsidP="00E5120D">
      <w:pPr>
        <w:pStyle w:val="CommentText"/>
      </w:pPr>
      <w:r>
        <w:t>With the current logic, when OAGi makes a profile BOD free the code lists used by that profile BOD are not included (except the name). This would change the way the Standalone BODs are delivered (currently standalone BODs include code lists used).</w:t>
      </w:r>
    </w:p>
    <w:p w14:paraId="7F825FBA" w14:textId="77777777" w:rsidR="00F20FE0" w:rsidRDefault="00F20FE0" w:rsidP="00E5120D">
      <w:pPr>
        <w:pStyle w:val="CommentText"/>
      </w:pPr>
    </w:p>
    <w:p w14:paraId="41CC4FE3" w14:textId="755F90FA" w:rsidR="00F20FE0" w:rsidRDefault="00F20FE0">
      <w:pPr>
        <w:pStyle w:val="CommentText"/>
      </w:pPr>
      <w:r>
        <w:t>This would mean the expression generation for free user shouldn’t generate the profile BOD with the actual code values.</w:t>
      </w:r>
    </w:p>
  </w:comment>
  <w:comment w:id="619" w:author="Oh, Hakju (IntlCtr)" w:date="2017-08-23T11:16:00Z" w:initials="OH(">
    <w:p w14:paraId="3EAF061E" w14:textId="158D1A0F" w:rsidR="00F20FE0" w:rsidRDefault="00F20FE0">
      <w:pPr>
        <w:pStyle w:val="CommentText"/>
        <w:rPr>
          <w:lang w:eastAsia="ko-KR"/>
        </w:rPr>
      </w:pPr>
      <w:r>
        <w:rPr>
          <w:rStyle w:val="CommentReference"/>
        </w:rPr>
        <w:annotationRef/>
      </w:r>
      <w:r>
        <w:rPr>
          <w:lang w:eastAsia="ko-KR"/>
        </w:rPr>
        <w:t>This assertion is passed except code lists won’t be shared.</w:t>
      </w:r>
    </w:p>
  </w:comment>
  <w:comment w:id="759" w:author="Miroslav Ljubicic" w:date="2017-08-13T12:37:00Z" w:initials="ML">
    <w:p w14:paraId="36A1BC10" w14:textId="5DE4F180" w:rsidR="00F20FE0" w:rsidRDefault="00F20FE0">
      <w:pPr>
        <w:pStyle w:val="CommentText"/>
      </w:pPr>
      <w:r>
        <w:rPr>
          <w:rStyle w:val="CommentReference"/>
        </w:rPr>
        <w:annotationRef/>
      </w:r>
      <w:r>
        <w:t xml:space="preserve">As root </w:t>
      </w:r>
      <w:r w:rsidR="00D46610">
        <w:t xml:space="preserve">user </w:t>
      </w:r>
      <w:r w:rsidRPr="008D77A1">
        <w:t>has access to functionality and data across tenants</w:t>
      </w:r>
      <w:r>
        <w:t>…</w:t>
      </w:r>
      <w:r w:rsidRPr="008D77A1">
        <w:t xml:space="preserve"> </w:t>
      </w:r>
      <w:r>
        <w:t>I assumed tha it can change ownership in other tenants, but within the tenant (among users from the same tenant)</w:t>
      </w:r>
    </w:p>
  </w:comment>
  <w:comment w:id="806" w:author="Miroslav Ljubicic" w:date="2017-07-25T11:56:00Z" w:initials="ML">
    <w:p w14:paraId="7211ABC9" w14:textId="77777777" w:rsidR="00F20FE0" w:rsidRDefault="00F20FE0" w:rsidP="00566759">
      <w:pPr>
        <w:pStyle w:val="CommentText"/>
      </w:pPr>
      <w:r>
        <w:rPr>
          <w:rStyle w:val="CommentReference"/>
        </w:rPr>
        <w:annotationRef/>
      </w:r>
      <w:r>
        <w:t>Add section 5.1.1, bullet a? …because of “password (with some minimum requirements)” apply also to later ones</w:t>
      </w:r>
    </w:p>
  </w:comment>
  <w:comment w:id="807" w:author="Miroslav Ljubicic" w:date="2017-07-25T16:31:00Z" w:initials="ML">
    <w:p w14:paraId="2AF8324F" w14:textId="77777777" w:rsidR="00F20FE0" w:rsidRDefault="00F20FE0" w:rsidP="00566759">
      <w:pPr>
        <w:pStyle w:val="CommentText"/>
      </w:pPr>
      <w:r>
        <w:rPr>
          <w:rStyle w:val="CommentReference"/>
        </w:rPr>
        <w:annotationRef/>
      </w:r>
      <w:r>
        <w:t>Test Case 3.3 overlaps with this one</w:t>
      </w:r>
    </w:p>
  </w:comment>
  <w:comment w:id="820" w:author="Miroslav Ljubicic" w:date="2017-07-25T16:31:00Z" w:initials="ML">
    <w:p w14:paraId="0EAED6F2" w14:textId="77777777" w:rsidR="00F20FE0" w:rsidRDefault="00F20FE0" w:rsidP="00566759">
      <w:pPr>
        <w:pStyle w:val="CommentText"/>
      </w:pPr>
      <w:r>
        <w:rPr>
          <w:rStyle w:val="CommentReference"/>
        </w:rPr>
        <w:annotationRef/>
      </w:r>
      <w:r>
        <w:rPr>
          <w:rStyle w:val="CommentReference"/>
        </w:rPr>
        <w:annotationRef/>
      </w:r>
      <w:r>
        <w:t>Test Case 3.4 overlaps with this 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5E6749" w15:done="0"/>
  <w15:commentEx w15:paraId="6940A0C4" w15:done="0"/>
  <w15:commentEx w15:paraId="09A68A29" w15:done="0"/>
  <w15:commentEx w15:paraId="210E4312" w15:done="0"/>
  <w15:commentEx w15:paraId="6149FC79" w15:done="0"/>
  <w15:commentEx w15:paraId="4E0D7DF1" w15:done="0"/>
  <w15:commentEx w15:paraId="0106EE0C" w15:done="0"/>
  <w15:commentEx w15:paraId="6076297E" w15:done="0"/>
  <w15:commentEx w15:paraId="253AA70E" w15:done="0"/>
  <w15:commentEx w15:paraId="5A33CABF" w15:done="0"/>
  <w15:commentEx w15:paraId="68FE8E2D" w15:done="0"/>
  <w15:commentEx w15:paraId="530D7DB5" w15:done="0"/>
  <w15:commentEx w15:paraId="6D2913FF" w15:done="0"/>
  <w15:commentEx w15:paraId="3FCA9815" w15:done="0"/>
  <w15:commentEx w15:paraId="5A3933A5" w15:done="0"/>
  <w15:commentEx w15:paraId="4CDA4987" w15:done="0"/>
  <w15:commentEx w15:paraId="41CC4FE3" w15:done="0"/>
  <w15:commentEx w15:paraId="3EAF061E" w15:done="0"/>
  <w15:commentEx w15:paraId="36A1BC10" w15:done="0"/>
  <w15:commentEx w15:paraId="7211ABC9" w15:done="0"/>
  <w15:commentEx w15:paraId="2AF8324F" w15:done="0"/>
  <w15:commentEx w15:paraId="0EAED6F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EAD04" w14:textId="77777777" w:rsidR="00CC1B2B" w:rsidRDefault="00CC1B2B" w:rsidP="00324759">
      <w:pPr>
        <w:spacing w:after="0" w:line="240" w:lineRule="auto"/>
      </w:pPr>
      <w:r>
        <w:separator/>
      </w:r>
    </w:p>
  </w:endnote>
  <w:endnote w:type="continuationSeparator" w:id="0">
    <w:p w14:paraId="4993D88E" w14:textId="77777777" w:rsidR="00CC1B2B" w:rsidRDefault="00CC1B2B" w:rsidP="0032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ngsana New">
    <w:panose1 w:val="02020603050405020304"/>
    <w:charset w:val="00"/>
    <w:family w:val="auto"/>
    <w:pitch w:val="variable"/>
    <w:sig w:usb0="81000003" w:usb1="00000000" w:usb2="00000000" w:usb3="00000000" w:csb0="0001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BCB32" w14:textId="77777777" w:rsidR="00CC1B2B" w:rsidRDefault="00CC1B2B" w:rsidP="00324759">
      <w:pPr>
        <w:spacing w:after="0" w:line="240" w:lineRule="auto"/>
      </w:pPr>
      <w:r>
        <w:separator/>
      </w:r>
    </w:p>
  </w:footnote>
  <w:footnote w:type="continuationSeparator" w:id="0">
    <w:p w14:paraId="248DF1BA" w14:textId="77777777" w:rsidR="00CC1B2B" w:rsidRDefault="00CC1B2B" w:rsidP="00324759">
      <w:pPr>
        <w:spacing w:after="0" w:line="240" w:lineRule="auto"/>
      </w:pPr>
      <w:r>
        <w:continuationSeparator/>
      </w:r>
    </w:p>
  </w:footnote>
  <w:footnote w:id="1">
    <w:p w14:paraId="7DBFEDFD" w14:textId="08D8AB61" w:rsidR="00F20FE0" w:rsidRDefault="00F20FE0">
      <w:pPr>
        <w:pStyle w:val="FootnoteText"/>
      </w:pPr>
      <w:r>
        <w:rPr>
          <w:rStyle w:val="FootnoteReference"/>
        </w:rPr>
        <w:footnoteRef/>
      </w:r>
      <w:r>
        <w:t xml:space="preserve"> OAGi admin is short for OAGi admin developer.</w:t>
      </w:r>
    </w:p>
  </w:footnote>
  <w:footnote w:id="2">
    <w:p w14:paraId="65D02CE6" w14:textId="5C6C51E9" w:rsidR="00F20FE0" w:rsidRDefault="00F20FE0">
      <w:pPr>
        <w:pStyle w:val="FootnoteText"/>
      </w:pPr>
      <w:r>
        <w:rPr>
          <w:rStyle w:val="FootnoteReference"/>
        </w:rPr>
        <w:footnoteRef/>
      </w:r>
      <w:r>
        <w:t xml:space="preserve"> SRT Core functions refer to all functions other than user access, user information, billing management functions.</w:t>
      </w:r>
    </w:p>
  </w:footnote>
  <w:footnote w:id="3">
    <w:p w14:paraId="17D94145" w14:textId="7D7D2D95" w:rsidR="00F20FE0" w:rsidRDefault="00F20FE0">
      <w:pPr>
        <w:pStyle w:val="FootnoteText"/>
      </w:pPr>
      <w:r>
        <w:rPr>
          <w:rStyle w:val="FootnoteReference"/>
        </w:rPr>
        <w:footnoteRef/>
      </w:r>
      <w:r>
        <w:t xml:space="preserve"> Enterprise users mean enterprise end users and enterprise admin users.</w:t>
      </w:r>
    </w:p>
  </w:footnote>
  <w:footnote w:id="4">
    <w:p w14:paraId="02A17659" w14:textId="78D7984F" w:rsidR="00F20FE0" w:rsidRDefault="00F20FE0">
      <w:pPr>
        <w:pStyle w:val="FootnoteText"/>
      </w:pPr>
      <w:r>
        <w:rPr>
          <w:rStyle w:val="FootnoteReference"/>
        </w:rPr>
        <w:footnoteRef/>
      </w:r>
      <w:r>
        <w:t xml:space="preserve"> OAGi tenant roles mean OAGi developers and OAGi admin developers.</w:t>
      </w:r>
    </w:p>
  </w:footnote>
  <w:footnote w:id="5">
    <w:p w14:paraId="02EEF962" w14:textId="499CC9B6" w:rsidR="00F20FE0" w:rsidRDefault="00F20FE0">
      <w:pPr>
        <w:pStyle w:val="FootnoteText"/>
      </w:pPr>
      <w:r>
        <w:rPr>
          <w:rStyle w:val="FootnoteReference"/>
        </w:rPr>
        <w:footnoteRef/>
      </w:r>
      <w:r>
        <w:t xml:space="preserve"> In the context of SRT core functions, “any change” always includes editing, deleting, changing state, and changing ownership.</w:t>
      </w:r>
    </w:p>
  </w:footnote>
  <w:footnote w:id="6">
    <w:p w14:paraId="37E32999" w14:textId="77777777" w:rsidR="00F20FE0" w:rsidRDefault="00F20FE0" w:rsidP="00566759">
      <w:pPr>
        <w:pStyle w:val="FootnoteText"/>
      </w:pPr>
      <w:r>
        <w:rPr>
          <w:rStyle w:val="FootnoteReference"/>
        </w:rPr>
        <w:footnoteRef/>
      </w:r>
      <w:r>
        <w:t xml:space="preserve"> Enterprise users mean enterprise end users and enterprise admin users.</w:t>
      </w:r>
    </w:p>
  </w:footnote>
  <w:footnote w:id="7">
    <w:p w14:paraId="20BFAC6C" w14:textId="77777777" w:rsidR="00F20FE0" w:rsidRDefault="00F20FE0" w:rsidP="00566759">
      <w:pPr>
        <w:pStyle w:val="FootnoteText"/>
      </w:pPr>
      <w:r>
        <w:rPr>
          <w:rStyle w:val="FootnoteReference"/>
        </w:rPr>
        <w:footnoteRef/>
      </w:r>
      <w:r>
        <w:t xml:space="preserve"> Enterprise users mean enterprise end users and enterprise admin users.</w:t>
      </w:r>
    </w:p>
  </w:footnote>
  <w:footnote w:id="8">
    <w:p w14:paraId="74467CE7" w14:textId="77777777" w:rsidR="00F20FE0" w:rsidRDefault="00F20FE0" w:rsidP="00566759">
      <w:pPr>
        <w:pStyle w:val="FootnoteText"/>
      </w:pPr>
      <w:r>
        <w:rPr>
          <w:rStyle w:val="FootnoteReference"/>
        </w:rPr>
        <w:footnoteRef/>
      </w:r>
      <w:r>
        <w:t xml:space="preserve"> Enterprise users mean enterprise end users and enterprise admin users.</w:t>
      </w:r>
    </w:p>
  </w:footnote>
  <w:footnote w:id="9">
    <w:p w14:paraId="4F32A9AC" w14:textId="77777777" w:rsidR="00F20FE0" w:rsidRDefault="00F20FE0" w:rsidP="00566759">
      <w:pPr>
        <w:pStyle w:val="FootnoteText"/>
      </w:pPr>
      <w:r>
        <w:rPr>
          <w:rStyle w:val="FootnoteReference"/>
        </w:rPr>
        <w:footnoteRef/>
      </w:r>
      <w:r>
        <w:t xml:space="preserve"> Enterprise users mean enterprise end users and enterprise admin users.</w:t>
      </w:r>
    </w:p>
  </w:footnote>
  <w:footnote w:id="10">
    <w:p w14:paraId="65A3F9C8" w14:textId="77777777" w:rsidR="00F20FE0" w:rsidRDefault="00F20FE0" w:rsidP="00566759">
      <w:pPr>
        <w:pStyle w:val="FootnoteText"/>
      </w:pPr>
      <w:r>
        <w:rPr>
          <w:rStyle w:val="FootnoteReference"/>
        </w:rPr>
        <w:footnoteRef/>
      </w:r>
      <w:r>
        <w:t xml:space="preserve"> In the context of SRT core functions, “any change” always includes editing, deleting, changing state, and changing ownership.</w:t>
      </w:r>
    </w:p>
  </w:footnote>
  <w:footnote w:id="11">
    <w:p w14:paraId="5EB266BD" w14:textId="77777777" w:rsidR="00F20FE0" w:rsidRDefault="00F20FE0" w:rsidP="00566759">
      <w:pPr>
        <w:pStyle w:val="FootnoteText"/>
      </w:pPr>
      <w:r>
        <w:rPr>
          <w:rStyle w:val="FootnoteReference"/>
        </w:rPr>
        <w:footnoteRef/>
      </w:r>
      <w:r>
        <w:t xml:space="preserve"> Enterprise users mean enterprise end users and enterprise admin users.</w:t>
      </w:r>
    </w:p>
  </w:footnote>
  <w:footnote w:id="12">
    <w:p w14:paraId="7D1C4EE0" w14:textId="77777777" w:rsidR="00F20FE0" w:rsidRDefault="00F20FE0" w:rsidP="00566759">
      <w:pPr>
        <w:pStyle w:val="FootnoteText"/>
      </w:pPr>
      <w:r>
        <w:rPr>
          <w:rStyle w:val="FootnoteReference"/>
        </w:rPr>
        <w:footnoteRef/>
      </w:r>
      <w:r>
        <w:t xml:space="preserve"> Enterprise tenant roles mean Enterprise end users and Enterprise admin users.</w:t>
      </w:r>
    </w:p>
  </w:footnote>
  <w:footnote w:id="13">
    <w:p w14:paraId="5412BCE1" w14:textId="77777777" w:rsidR="00F20FE0" w:rsidRDefault="00F20FE0" w:rsidP="00566759">
      <w:pPr>
        <w:pStyle w:val="FootnoteText"/>
      </w:pPr>
      <w:r>
        <w:rPr>
          <w:rStyle w:val="FootnoteReference"/>
        </w:rPr>
        <w:footnoteRef/>
      </w:r>
      <w:r>
        <w:t xml:space="preserve"> Enterprise users mean enterprise end users and enterprise admin users.</w:t>
      </w:r>
    </w:p>
  </w:footnote>
  <w:footnote w:id="14">
    <w:p w14:paraId="6DE4D914" w14:textId="77777777" w:rsidR="00F20FE0" w:rsidRDefault="00F20FE0" w:rsidP="00566759">
      <w:pPr>
        <w:pStyle w:val="FootnoteText"/>
      </w:pPr>
      <w:r>
        <w:rPr>
          <w:rStyle w:val="FootnoteReference"/>
        </w:rPr>
        <w:footnoteRef/>
      </w:r>
      <w:r>
        <w:t xml:space="preserve"> Enterprise tenant roles mean Enterprise end users and Enterprise admin users.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7D8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14D0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448C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E606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B9336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E83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1131C5"/>
    <w:multiLevelType w:val="hybridMultilevel"/>
    <w:tmpl w:val="CF741EBA"/>
    <w:lvl w:ilvl="0" w:tplc="70887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1E2A13"/>
    <w:multiLevelType w:val="hybridMultilevel"/>
    <w:tmpl w:val="43B49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537DDF"/>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A509F5"/>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F336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63397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67A4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1077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D87084"/>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CE4E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0845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DD1E9A"/>
    <w:multiLevelType w:val="hybridMultilevel"/>
    <w:tmpl w:val="B5FE6F9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20CE3"/>
    <w:multiLevelType w:val="hybridMultilevel"/>
    <w:tmpl w:val="D3F88AD8"/>
    <w:lvl w:ilvl="0" w:tplc="267481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086F78"/>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96460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2EA5BBD"/>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35E253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4E1A1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4C73FA3"/>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62B313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64B5D95"/>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782AD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6AA396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04343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nsid w:val="17263D2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EC3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9B03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6C5218"/>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A8A5A9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611AB4"/>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AB1EB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1453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C3A0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1C8E36B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CA8184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D475B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E571CB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E63618A"/>
    <w:multiLevelType w:val="multilevel"/>
    <w:tmpl w:val="BCA0D9FA"/>
    <w:name w:val="Test Case"/>
    <w:lvl w:ilvl="0">
      <w:start w:val="1"/>
      <w:numFmt w:val="decimal"/>
      <w:pStyle w:val="Heading1"/>
      <w:lvlText w:val="Test Suite %1"/>
      <w:lvlJc w:val="left"/>
      <w:pPr>
        <w:ind w:left="0" w:firstLine="0"/>
      </w:pPr>
      <w:rPr>
        <w:rFonts w:hint="default"/>
      </w:rPr>
    </w:lvl>
    <w:lvl w:ilvl="1">
      <w:start w:val="1"/>
      <w:numFmt w:val="decimal"/>
      <w:pStyle w:val="Heading2"/>
      <w:lvlText w:val="Test Case %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nsid w:val="1F8E3BB9"/>
    <w:multiLevelType w:val="hybridMultilevel"/>
    <w:tmpl w:val="583C6F1E"/>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FB46F5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FFA008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477EC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08A0781"/>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08E2641"/>
    <w:multiLevelType w:val="hybridMultilevel"/>
    <w:tmpl w:val="1A50C37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0AC2FAC"/>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1">
    <w:nsid w:val="23A3579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4951E5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4A0584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4FC2367"/>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55579AC"/>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615390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644336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6D62AE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6D8597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7384AD1"/>
    <w:multiLevelType w:val="hybridMultilevel"/>
    <w:tmpl w:val="AF4EC8F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73C66E7"/>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7C26E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8090EEE"/>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8296A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8CC485A"/>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8FF79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nsid w:val="290C65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99A268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B1E5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CC70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D6377C8"/>
    <w:multiLevelType w:val="hybridMultilevel"/>
    <w:tmpl w:val="EF007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DAC4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nsid w:val="2DFE2C2C"/>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2E327AF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F5620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nsid w:val="31DE4FFE"/>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36F6A9F"/>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3C135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4EE529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54B4582"/>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67737B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6A221E0"/>
    <w:multiLevelType w:val="hybridMultilevel"/>
    <w:tmpl w:val="2238423E"/>
    <w:lvl w:ilvl="0" w:tplc="CFF0C868">
      <w:start w:val="1"/>
      <w:numFmt w:val="decimal"/>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6E6449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74806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79F1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7FB696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A114FE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AE17CE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B4F0728"/>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B991A20"/>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BD630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F65354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15641C6"/>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1580C3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1C55A8B"/>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3FC582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413623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6DD5D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nsid w:val="47567792"/>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0">
    <w:nsid w:val="47570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98D5B43"/>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C47159B"/>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C7E3E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CB329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CDF4995"/>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DC244A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06B62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11427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1526F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17003F6"/>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2525B22"/>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2FF4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42022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6181C8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69D016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723166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8724B5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8B5575F"/>
    <w:multiLevelType w:val="hybridMultilevel"/>
    <w:tmpl w:val="C8087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BF04C37"/>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E3C7E9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F7E2D35"/>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2">
    <w:nsid w:val="5FF1587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0252DA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04512E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0986668"/>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0CC4AE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1A83123"/>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42F21F8"/>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476604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5E60752"/>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7A2115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7AD2320"/>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83C0BF6"/>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8A01A0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9024C27"/>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9B21EE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B2529E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B8516A3"/>
    <w:multiLevelType w:val="hybridMultilevel"/>
    <w:tmpl w:val="E8D4BA5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B932FA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0">
    <w:nsid w:val="6C1E7F23"/>
    <w:multiLevelType w:val="hybridMultilevel"/>
    <w:tmpl w:val="739ECEB6"/>
    <w:lvl w:ilvl="0" w:tplc="5C56E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D5F207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D7F7B8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ED072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EE45DE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EEA649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EF87FB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F067A92"/>
    <w:multiLevelType w:val="hybridMultilevel"/>
    <w:tmpl w:val="EC7E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F1B204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FBF44D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FCE072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159232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16909F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213265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2545EDE"/>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36962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4FF3C42"/>
    <w:multiLevelType w:val="hybridMultilevel"/>
    <w:tmpl w:val="5F42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5D952C2"/>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67D68B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7B363E9"/>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7BB1BDA"/>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8565658"/>
    <w:multiLevelType w:val="hybridMultilevel"/>
    <w:tmpl w:val="873C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87E5EF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8EF3C9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8FB03D3"/>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5">
    <w:nsid w:val="79115B9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9503D4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9784F9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97B466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9F17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0">
    <w:nsid w:val="7A014BF5"/>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A112C60"/>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A32141B"/>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A4618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BD26C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BF37901"/>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C510E9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D10245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DE808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7E8F10AA"/>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7F9F3D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FC501A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8"/>
  </w:num>
  <w:num w:numId="2">
    <w:abstractNumId w:val="65"/>
  </w:num>
  <w:num w:numId="3">
    <w:abstractNumId w:val="102"/>
  </w:num>
  <w:num w:numId="4">
    <w:abstractNumId w:val="159"/>
  </w:num>
  <w:num w:numId="5">
    <w:abstractNumId w:val="171"/>
  </w:num>
  <w:num w:numId="6">
    <w:abstractNumId w:val="109"/>
  </w:num>
  <w:num w:numId="7">
    <w:abstractNumId w:val="0"/>
  </w:num>
  <w:num w:numId="8">
    <w:abstractNumId w:val="94"/>
  </w:num>
  <w:num w:numId="9">
    <w:abstractNumId w:val="9"/>
  </w:num>
  <w:num w:numId="10">
    <w:abstractNumId w:val="116"/>
  </w:num>
  <w:num w:numId="11">
    <w:abstractNumId w:val="181"/>
  </w:num>
  <w:num w:numId="12">
    <w:abstractNumId w:val="136"/>
  </w:num>
  <w:num w:numId="13">
    <w:abstractNumId w:val="174"/>
  </w:num>
  <w:num w:numId="14">
    <w:abstractNumId w:val="46"/>
  </w:num>
  <w:num w:numId="15">
    <w:abstractNumId w:val="167"/>
  </w:num>
  <w:num w:numId="16">
    <w:abstractNumId w:val="25"/>
  </w:num>
  <w:num w:numId="17">
    <w:abstractNumId w:val="5"/>
  </w:num>
  <w:num w:numId="18">
    <w:abstractNumId w:val="45"/>
  </w:num>
  <w:num w:numId="19">
    <w:abstractNumId w:val="163"/>
  </w:num>
  <w:num w:numId="20">
    <w:abstractNumId w:val="43"/>
  </w:num>
  <w:num w:numId="21">
    <w:abstractNumId w:val="74"/>
  </w:num>
  <w:num w:numId="22">
    <w:abstractNumId w:val="101"/>
  </w:num>
  <w:num w:numId="23">
    <w:abstractNumId w:val="179"/>
  </w:num>
  <w:num w:numId="24">
    <w:abstractNumId w:val="61"/>
  </w:num>
  <w:num w:numId="25">
    <w:abstractNumId w:val="68"/>
  </w:num>
  <w:num w:numId="26">
    <w:abstractNumId w:val="103"/>
  </w:num>
  <w:num w:numId="27">
    <w:abstractNumId w:val="15"/>
  </w:num>
  <w:num w:numId="28">
    <w:abstractNumId w:val="16"/>
  </w:num>
  <w:num w:numId="29">
    <w:abstractNumId w:val="104"/>
  </w:num>
  <w:num w:numId="30">
    <w:abstractNumId w:val="120"/>
  </w:num>
  <w:num w:numId="31">
    <w:abstractNumId w:val="31"/>
  </w:num>
  <w:num w:numId="32">
    <w:abstractNumId w:val="137"/>
  </w:num>
  <w:num w:numId="33">
    <w:abstractNumId w:val="166"/>
  </w:num>
  <w:num w:numId="34">
    <w:abstractNumId w:val="58"/>
  </w:num>
  <w:num w:numId="35">
    <w:abstractNumId w:val="42"/>
  </w:num>
  <w:num w:numId="36">
    <w:abstractNumId w:val="122"/>
  </w:num>
  <w:num w:numId="37">
    <w:abstractNumId w:val="92"/>
  </w:num>
  <w:num w:numId="38">
    <w:abstractNumId w:val="93"/>
  </w:num>
  <w:num w:numId="39">
    <w:abstractNumId w:val="175"/>
  </w:num>
  <w:num w:numId="40">
    <w:abstractNumId w:val="165"/>
  </w:num>
  <w:num w:numId="41">
    <w:abstractNumId w:val="50"/>
  </w:num>
  <w:num w:numId="42">
    <w:abstractNumId w:val="48"/>
  </w:num>
  <w:num w:numId="43">
    <w:abstractNumId w:val="21"/>
  </w:num>
  <w:num w:numId="44">
    <w:abstractNumId w:val="132"/>
  </w:num>
  <w:num w:numId="45">
    <w:abstractNumId w:val="89"/>
  </w:num>
  <w:num w:numId="46">
    <w:abstractNumId w:val="80"/>
  </w:num>
  <w:num w:numId="47">
    <w:abstractNumId w:val="100"/>
  </w:num>
  <w:num w:numId="48">
    <w:abstractNumId w:val="14"/>
  </w:num>
  <w:num w:numId="49">
    <w:abstractNumId w:val="91"/>
  </w:num>
  <w:num w:numId="50">
    <w:abstractNumId w:val="141"/>
  </w:num>
  <w:num w:numId="51">
    <w:abstractNumId w:val="20"/>
  </w:num>
  <w:num w:numId="52">
    <w:abstractNumId w:val="64"/>
  </w:num>
  <w:num w:numId="53">
    <w:abstractNumId w:val="13"/>
  </w:num>
  <w:num w:numId="54">
    <w:abstractNumId w:val="41"/>
  </w:num>
  <w:num w:numId="55">
    <w:abstractNumId w:val="83"/>
  </w:num>
  <w:num w:numId="56">
    <w:abstractNumId w:val="88"/>
  </w:num>
  <w:num w:numId="57">
    <w:abstractNumId w:val="180"/>
  </w:num>
  <w:num w:numId="58">
    <w:abstractNumId w:val="53"/>
  </w:num>
  <w:num w:numId="59">
    <w:abstractNumId w:val="108"/>
  </w:num>
  <w:num w:numId="60">
    <w:abstractNumId w:val="3"/>
  </w:num>
  <w:num w:numId="61">
    <w:abstractNumId w:val="143"/>
  </w:num>
  <w:num w:numId="62">
    <w:abstractNumId w:val="173"/>
  </w:num>
  <w:num w:numId="63">
    <w:abstractNumId w:val="6"/>
  </w:num>
  <w:num w:numId="64">
    <w:abstractNumId w:val="140"/>
  </w:num>
  <w:num w:numId="65">
    <w:abstractNumId w:val="134"/>
  </w:num>
  <w:num w:numId="66">
    <w:abstractNumId w:val="112"/>
  </w:num>
  <w:num w:numId="67">
    <w:abstractNumId w:val="106"/>
  </w:num>
  <w:num w:numId="68">
    <w:abstractNumId w:val="96"/>
  </w:num>
  <w:num w:numId="69">
    <w:abstractNumId w:val="57"/>
  </w:num>
  <w:num w:numId="70">
    <w:abstractNumId w:val="113"/>
  </w:num>
  <w:num w:numId="71">
    <w:abstractNumId w:val="131"/>
  </w:num>
  <w:num w:numId="72">
    <w:abstractNumId w:val="27"/>
  </w:num>
  <w:num w:numId="73">
    <w:abstractNumId w:val="78"/>
  </w:num>
  <w:num w:numId="74">
    <w:abstractNumId w:val="123"/>
  </w:num>
  <w:num w:numId="75">
    <w:abstractNumId w:val="32"/>
  </w:num>
  <w:num w:numId="76">
    <w:abstractNumId w:val="81"/>
  </w:num>
  <w:num w:numId="77">
    <w:abstractNumId w:val="129"/>
  </w:num>
  <w:num w:numId="78">
    <w:abstractNumId w:val="51"/>
  </w:num>
  <w:num w:numId="79">
    <w:abstractNumId w:val="162"/>
  </w:num>
  <w:num w:numId="80">
    <w:abstractNumId w:val="142"/>
  </w:num>
  <w:num w:numId="81">
    <w:abstractNumId w:val="56"/>
  </w:num>
  <w:num w:numId="82">
    <w:abstractNumId w:val="37"/>
  </w:num>
  <w:num w:numId="83">
    <w:abstractNumId w:val="151"/>
  </w:num>
  <w:num w:numId="84">
    <w:abstractNumId w:val="153"/>
  </w:num>
  <w:num w:numId="85">
    <w:abstractNumId w:val="158"/>
  </w:num>
  <w:num w:numId="86">
    <w:abstractNumId w:val="70"/>
  </w:num>
  <w:num w:numId="87">
    <w:abstractNumId w:val="47"/>
  </w:num>
  <w:num w:numId="88">
    <w:abstractNumId w:val="86"/>
  </w:num>
  <w:num w:numId="89">
    <w:abstractNumId w:val="85"/>
  </w:num>
  <w:num w:numId="90">
    <w:abstractNumId w:val="24"/>
  </w:num>
  <w:num w:numId="91">
    <w:abstractNumId w:val="34"/>
  </w:num>
  <w:num w:numId="92">
    <w:abstractNumId w:val="152"/>
  </w:num>
  <w:num w:numId="93">
    <w:abstractNumId w:val="76"/>
  </w:num>
  <w:num w:numId="94">
    <w:abstractNumId w:val="115"/>
  </w:num>
  <w:num w:numId="95">
    <w:abstractNumId w:val="23"/>
  </w:num>
  <w:num w:numId="96">
    <w:abstractNumId w:val="10"/>
  </w:num>
  <w:num w:numId="97">
    <w:abstractNumId w:val="145"/>
  </w:num>
  <w:num w:numId="98">
    <w:abstractNumId w:val="84"/>
  </w:num>
  <w:num w:numId="99">
    <w:abstractNumId w:val="52"/>
  </w:num>
  <w:num w:numId="100">
    <w:abstractNumId w:val="69"/>
  </w:num>
  <w:num w:numId="101">
    <w:abstractNumId w:val="168"/>
  </w:num>
  <w:num w:numId="102">
    <w:abstractNumId w:val="155"/>
  </w:num>
  <w:num w:numId="103">
    <w:abstractNumId w:val="178"/>
  </w:num>
  <w:num w:numId="104">
    <w:abstractNumId w:val="114"/>
  </w:num>
  <w:num w:numId="105">
    <w:abstractNumId w:val="150"/>
  </w:num>
  <w:num w:numId="106">
    <w:abstractNumId w:val="4"/>
  </w:num>
  <w:num w:numId="107">
    <w:abstractNumId w:val="40"/>
  </w:num>
  <w:num w:numId="108">
    <w:abstractNumId w:val="11"/>
  </w:num>
  <w:num w:numId="109">
    <w:abstractNumId w:val="146"/>
  </w:num>
  <w:num w:numId="110">
    <w:abstractNumId w:val="126"/>
  </w:num>
  <w:num w:numId="111">
    <w:abstractNumId w:val="22"/>
  </w:num>
  <w:num w:numId="112">
    <w:abstractNumId w:val="87"/>
  </w:num>
  <w:num w:numId="113">
    <w:abstractNumId w:val="177"/>
  </w:num>
  <w:num w:numId="114">
    <w:abstractNumId w:val="63"/>
  </w:num>
  <w:num w:numId="115">
    <w:abstractNumId w:val="79"/>
  </w:num>
  <w:num w:numId="116">
    <w:abstractNumId w:val="8"/>
  </w:num>
  <w:num w:numId="117">
    <w:abstractNumId w:val="157"/>
  </w:num>
  <w:num w:numId="118">
    <w:abstractNumId w:val="33"/>
  </w:num>
  <w:num w:numId="119">
    <w:abstractNumId w:val="36"/>
  </w:num>
  <w:num w:numId="120">
    <w:abstractNumId w:val="77"/>
  </w:num>
  <w:num w:numId="121">
    <w:abstractNumId w:val="110"/>
  </w:num>
  <w:num w:numId="122">
    <w:abstractNumId w:val="39"/>
  </w:num>
  <w:num w:numId="123">
    <w:abstractNumId w:val="90"/>
  </w:num>
  <w:num w:numId="124">
    <w:abstractNumId w:val="172"/>
  </w:num>
  <w:num w:numId="125">
    <w:abstractNumId w:val="26"/>
  </w:num>
  <w:num w:numId="126">
    <w:abstractNumId w:val="95"/>
  </w:num>
  <w:num w:numId="127">
    <w:abstractNumId w:val="38"/>
  </w:num>
  <w:num w:numId="128">
    <w:abstractNumId w:val="139"/>
  </w:num>
  <w:num w:numId="129">
    <w:abstractNumId w:val="17"/>
  </w:num>
  <w:num w:numId="130">
    <w:abstractNumId w:val="121"/>
  </w:num>
  <w:num w:numId="131">
    <w:abstractNumId w:val="119"/>
  </w:num>
  <w:num w:numId="132">
    <w:abstractNumId w:val="66"/>
  </w:num>
  <w:num w:numId="133">
    <w:abstractNumId w:val="2"/>
  </w:num>
  <w:num w:numId="134">
    <w:abstractNumId w:val="29"/>
  </w:num>
  <w:num w:numId="135">
    <w:abstractNumId w:val="49"/>
  </w:num>
  <w:num w:numId="136">
    <w:abstractNumId w:val="133"/>
  </w:num>
  <w:num w:numId="137">
    <w:abstractNumId w:val="138"/>
  </w:num>
  <w:num w:numId="138">
    <w:abstractNumId w:val="60"/>
  </w:num>
  <w:num w:numId="139">
    <w:abstractNumId w:val="75"/>
  </w:num>
  <w:num w:numId="140">
    <w:abstractNumId w:val="72"/>
  </w:num>
  <w:num w:numId="141">
    <w:abstractNumId w:val="44"/>
  </w:num>
  <w:num w:numId="142">
    <w:abstractNumId w:val="117"/>
  </w:num>
  <w:num w:numId="143">
    <w:abstractNumId w:val="127"/>
  </w:num>
  <w:num w:numId="144">
    <w:abstractNumId w:val="107"/>
  </w:num>
  <w:num w:numId="145">
    <w:abstractNumId w:val="154"/>
  </w:num>
  <w:num w:numId="146">
    <w:abstractNumId w:val="97"/>
  </w:num>
  <w:num w:numId="147">
    <w:abstractNumId w:val="148"/>
  </w:num>
  <w:num w:numId="148">
    <w:abstractNumId w:val="67"/>
  </w:num>
  <w:num w:numId="149">
    <w:abstractNumId w:val="35"/>
  </w:num>
  <w:num w:numId="150">
    <w:abstractNumId w:val="55"/>
  </w:num>
  <w:num w:numId="151">
    <w:abstractNumId w:val="59"/>
  </w:num>
  <w:num w:numId="152">
    <w:abstractNumId w:val="156"/>
  </w:num>
  <w:num w:numId="153">
    <w:abstractNumId w:val="73"/>
  </w:num>
  <w:num w:numId="154">
    <w:abstractNumId w:val="118"/>
  </w:num>
  <w:num w:numId="155">
    <w:abstractNumId w:val="82"/>
  </w:num>
  <w:num w:numId="156">
    <w:abstractNumId w:val="12"/>
  </w:num>
  <w:num w:numId="157">
    <w:abstractNumId w:val="1"/>
  </w:num>
  <w:num w:numId="158">
    <w:abstractNumId w:val="18"/>
  </w:num>
  <w:num w:numId="159">
    <w:abstractNumId w:val="28"/>
  </w:num>
  <w:num w:numId="160">
    <w:abstractNumId w:val="124"/>
  </w:num>
  <w:num w:numId="161">
    <w:abstractNumId w:val="30"/>
  </w:num>
  <w:num w:numId="162">
    <w:abstractNumId w:val="161"/>
  </w:num>
  <w:num w:numId="163">
    <w:abstractNumId w:val="111"/>
  </w:num>
  <w:num w:numId="164">
    <w:abstractNumId w:val="160"/>
  </w:num>
  <w:num w:numId="165">
    <w:abstractNumId w:val="170"/>
  </w:num>
  <w:num w:numId="166">
    <w:abstractNumId w:val="98"/>
  </w:num>
  <w:num w:numId="167">
    <w:abstractNumId w:val="19"/>
  </w:num>
  <w:num w:numId="168">
    <w:abstractNumId w:val="164"/>
  </w:num>
  <w:num w:numId="169">
    <w:abstractNumId w:val="176"/>
  </w:num>
  <w:num w:numId="170">
    <w:abstractNumId w:val="135"/>
  </w:num>
  <w:num w:numId="171">
    <w:abstractNumId w:val="62"/>
  </w:num>
  <w:num w:numId="172">
    <w:abstractNumId w:val="125"/>
  </w:num>
  <w:num w:numId="173">
    <w:abstractNumId w:val="169"/>
  </w:num>
  <w:num w:numId="174">
    <w:abstractNumId w:val="105"/>
  </w:num>
  <w:num w:numId="175">
    <w:abstractNumId w:val="54"/>
  </w:num>
  <w:num w:numId="176">
    <w:abstractNumId w:val="149"/>
  </w:num>
  <w:num w:numId="177">
    <w:abstractNumId w:val="144"/>
  </w:num>
  <w:num w:numId="178">
    <w:abstractNumId w:val="99"/>
  </w:num>
  <w:num w:numId="179">
    <w:abstractNumId w:val="130"/>
  </w:num>
  <w:num w:numId="180">
    <w:abstractNumId w:val="147"/>
  </w:num>
  <w:num w:numId="181">
    <w:abstractNumId w:val="71"/>
  </w:num>
  <w:num w:numId="182">
    <w:abstractNumId w:val="7"/>
  </w:num>
  <w:numIdMacAtCleanup w:val="17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h, Hakju (IntlCtr)">
    <w15:presenceInfo w15:providerId="None" w15:userId="Oh, Hakju (IntlCtr)"/>
  </w15:person>
  <w15:person w15:author="Miroslav Ljubicic">
    <w15:presenceInfo w15:providerId="Windows Live" w15:userId="4a3b220a39358cab"/>
  </w15:person>
  <w15:person w15:author="Kulvatunyou, Boonserm (Fed)">
    <w15:presenceInfo w15:providerId="AD" w15:userId="S-1-5-21-1908027396-2059629336-315576832-52830"/>
  </w15:person>
  <w15:person w15:author="Hakju Oh">
    <w15:presenceInfo w15:providerId="None" w15:userId="Hakju 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0sDQ3NTY3MDYytzRR0lEKTi0uzszPAykwrgUAg51pqSwAAAA="/>
  </w:docVars>
  <w:rsids>
    <w:rsidRoot w:val="000349BB"/>
    <w:rsid w:val="00002674"/>
    <w:rsid w:val="00002E91"/>
    <w:rsid w:val="00002F9E"/>
    <w:rsid w:val="00005030"/>
    <w:rsid w:val="00005B73"/>
    <w:rsid w:val="00005F61"/>
    <w:rsid w:val="000062E6"/>
    <w:rsid w:val="00030D5A"/>
    <w:rsid w:val="00033E69"/>
    <w:rsid w:val="000349BB"/>
    <w:rsid w:val="00035391"/>
    <w:rsid w:val="000360DB"/>
    <w:rsid w:val="00044133"/>
    <w:rsid w:val="000503F8"/>
    <w:rsid w:val="00055AFB"/>
    <w:rsid w:val="00056AE0"/>
    <w:rsid w:val="000602CC"/>
    <w:rsid w:val="00060D8F"/>
    <w:rsid w:val="00061A76"/>
    <w:rsid w:val="000634ED"/>
    <w:rsid w:val="00063D30"/>
    <w:rsid w:val="0007013A"/>
    <w:rsid w:val="00074A5A"/>
    <w:rsid w:val="00080087"/>
    <w:rsid w:val="00081F14"/>
    <w:rsid w:val="00084EB6"/>
    <w:rsid w:val="000920DF"/>
    <w:rsid w:val="00093162"/>
    <w:rsid w:val="000A0790"/>
    <w:rsid w:val="000A159B"/>
    <w:rsid w:val="000A6486"/>
    <w:rsid w:val="000A7CD8"/>
    <w:rsid w:val="000B0528"/>
    <w:rsid w:val="000B3DD6"/>
    <w:rsid w:val="000B4861"/>
    <w:rsid w:val="000B7411"/>
    <w:rsid w:val="000C44EE"/>
    <w:rsid w:val="000C5C8E"/>
    <w:rsid w:val="000D2D2F"/>
    <w:rsid w:val="000F2CAE"/>
    <w:rsid w:val="001014EA"/>
    <w:rsid w:val="001221AC"/>
    <w:rsid w:val="00123F30"/>
    <w:rsid w:val="001252F5"/>
    <w:rsid w:val="00126D0D"/>
    <w:rsid w:val="001304C7"/>
    <w:rsid w:val="00134A21"/>
    <w:rsid w:val="00135E8D"/>
    <w:rsid w:val="00146FD8"/>
    <w:rsid w:val="00147BC4"/>
    <w:rsid w:val="00152111"/>
    <w:rsid w:val="00154849"/>
    <w:rsid w:val="00161C82"/>
    <w:rsid w:val="00162200"/>
    <w:rsid w:val="0016360B"/>
    <w:rsid w:val="00165840"/>
    <w:rsid w:val="00170B62"/>
    <w:rsid w:val="0017330C"/>
    <w:rsid w:val="001745EF"/>
    <w:rsid w:val="0017509A"/>
    <w:rsid w:val="00187AA7"/>
    <w:rsid w:val="00191D2D"/>
    <w:rsid w:val="001A2FFF"/>
    <w:rsid w:val="001A44DA"/>
    <w:rsid w:val="001A45E7"/>
    <w:rsid w:val="001A7B69"/>
    <w:rsid w:val="001B07A9"/>
    <w:rsid w:val="001C16D3"/>
    <w:rsid w:val="001C1ADB"/>
    <w:rsid w:val="001C3F48"/>
    <w:rsid w:val="001C53B3"/>
    <w:rsid w:val="001C5814"/>
    <w:rsid w:val="001C6A24"/>
    <w:rsid w:val="001C6FCD"/>
    <w:rsid w:val="001D0E54"/>
    <w:rsid w:val="001D747B"/>
    <w:rsid w:val="001E225D"/>
    <w:rsid w:val="001F311B"/>
    <w:rsid w:val="00203327"/>
    <w:rsid w:val="00205D75"/>
    <w:rsid w:val="002105CC"/>
    <w:rsid w:val="0022342C"/>
    <w:rsid w:val="002235B5"/>
    <w:rsid w:val="00231491"/>
    <w:rsid w:val="0023469C"/>
    <w:rsid w:val="002372D3"/>
    <w:rsid w:val="00237A43"/>
    <w:rsid w:val="002406B2"/>
    <w:rsid w:val="00244E7A"/>
    <w:rsid w:val="00246E28"/>
    <w:rsid w:val="00247643"/>
    <w:rsid w:val="00256E10"/>
    <w:rsid w:val="002573AA"/>
    <w:rsid w:val="00263E6A"/>
    <w:rsid w:val="00273799"/>
    <w:rsid w:val="002750ED"/>
    <w:rsid w:val="00275238"/>
    <w:rsid w:val="0027776D"/>
    <w:rsid w:val="00284239"/>
    <w:rsid w:val="00285EEB"/>
    <w:rsid w:val="00286C30"/>
    <w:rsid w:val="00293421"/>
    <w:rsid w:val="0029356B"/>
    <w:rsid w:val="002942DC"/>
    <w:rsid w:val="00294A1B"/>
    <w:rsid w:val="002A0A37"/>
    <w:rsid w:val="002A4B85"/>
    <w:rsid w:val="002A6F4C"/>
    <w:rsid w:val="002B2506"/>
    <w:rsid w:val="002B345A"/>
    <w:rsid w:val="002B7692"/>
    <w:rsid w:val="002C0DCE"/>
    <w:rsid w:val="002C13A5"/>
    <w:rsid w:val="002C71C1"/>
    <w:rsid w:val="002C7AB0"/>
    <w:rsid w:val="002D013E"/>
    <w:rsid w:val="002D1A6C"/>
    <w:rsid w:val="002D3509"/>
    <w:rsid w:val="002D3B3A"/>
    <w:rsid w:val="002E0D07"/>
    <w:rsid w:val="002E3A32"/>
    <w:rsid w:val="002E6DDE"/>
    <w:rsid w:val="002F599A"/>
    <w:rsid w:val="002F75F5"/>
    <w:rsid w:val="00302E03"/>
    <w:rsid w:val="0030372B"/>
    <w:rsid w:val="003038B4"/>
    <w:rsid w:val="003220DC"/>
    <w:rsid w:val="00324759"/>
    <w:rsid w:val="00326DFC"/>
    <w:rsid w:val="00333841"/>
    <w:rsid w:val="0033582B"/>
    <w:rsid w:val="003403E1"/>
    <w:rsid w:val="00341A50"/>
    <w:rsid w:val="00343FB6"/>
    <w:rsid w:val="00344E60"/>
    <w:rsid w:val="00347090"/>
    <w:rsid w:val="00347705"/>
    <w:rsid w:val="00353A68"/>
    <w:rsid w:val="00366F37"/>
    <w:rsid w:val="00367B42"/>
    <w:rsid w:val="00370821"/>
    <w:rsid w:val="00371E5F"/>
    <w:rsid w:val="003725A3"/>
    <w:rsid w:val="00373AEB"/>
    <w:rsid w:val="003771C7"/>
    <w:rsid w:val="00384857"/>
    <w:rsid w:val="00391FF3"/>
    <w:rsid w:val="00392434"/>
    <w:rsid w:val="00394A7A"/>
    <w:rsid w:val="00397A6D"/>
    <w:rsid w:val="003A19FF"/>
    <w:rsid w:val="003A7E23"/>
    <w:rsid w:val="003B2209"/>
    <w:rsid w:val="003B258A"/>
    <w:rsid w:val="003B5B95"/>
    <w:rsid w:val="003C26D6"/>
    <w:rsid w:val="003C5492"/>
    <w:rsid w:val="003C6410"/>
    <w:rsid w:val="003D07C7"/>
    <w:rsid w:val="003D31BA"/>
    <w:rsid w:val="003E3E7A"/>
    <w:rsid w:val="003E4214"/>
    <w:rsid w:val="003E6618"/>
    <w:rsid w:val="003F5FEF"/>
    <w:rsid w:val="00400A30"/>
    <w:rsid w:val="00425F0C"/>
    <w:rsid w:val="00430902"/>
    <w:rsid w:val="0043655D"/>
    <w:rsid w:val="00441714"/>
    <w:rsid w:val="00443925"/>
    <w:rsid w:val="0044676E"/>
    <w:rsid w:val="00451EF3"/>
    <w:rsid w:val="00453C6C"/>
    <w:rsid w:val="004549AA"/>
    <w:rsid w:val="0045526F"/>
    <w:rsid w:val="00456BD5"/>
    <w:rsid w:val="00457E22"/>
    <w:rsid w:val="0046053D"/>
    <w:rsid w:val="004642A6"/>
    <w:rsid w:val="004666DF"/>
    <w:rsid w:val="00471E70"/>
    <w:rsid w:val="00472101"/>
    <w:rsid w:val="0047346E"/>
    <w:rsid w:val="004806F4"/>
    <w:rsid w:val="004812C2"/>
    <w:rsid w:val="00484DD4"/>
    <w:rsid w:val="004903E2"/>
    <w:rsid w:val="00495D2F"/>
    <w:rsid w:val="0049797E"/>
    <w:rsid w:val="00497BCC"/>
    <w:rsid w:val="004A186F"/>
    <w:rsid w:val="004A5753"/>
    <w:rsid w:val="004B3ECA"/>
    <w:rsid w:val="004C33DF"/>
    <w:rsid w:val="004C479D"/>
    <w:rsid w:val="004D0C84"/>
    <w:rsid w:val="004D0C9A"/>
    <w:rsid w:val="004D1B65"/>
    <w:rsid w:val="004D5F5F"/>
    <w:rsid w:val="004E356A"/>
    <w:rsid w:val="004F04E2"/>
    <w:rsid w:val="004F1340"/>
    <w:rsid w:val="004F416C"/>
    <w:rsid w:val="004F4223"/>
    <w:rsid w:val="004F697B"/>
    <w:rsid w:val="0050137A"/>
    <w:rsid w:val="00504F7E"/>
    <w:rsid w:val="00513D10"/>
    <w:rsid w:val="00534210"/>
    <w:rsid w:val="0053457C"/>
    <w:rsid w:val="00535B07"/>
    <w:rsid w:val="00536C9E"/>
    <w:rsid w:val="00541A47"/>
    <w:rsid w:val="00541E57"/>
    <w:rsid w:val="005422E4"/>
    <w:rsid w:val="00547068"/>
    <w:rsid w:val="00555D5D"/>
    <w:rsid w:val="00557FD4"/>
    <w:rsid w:val="0056061B"/>
    <w:rsid w:val="00561368"/>
    <w:rsid w:val="00563293"/>
    <w:rsid w:val="005632F6"/>
    <w:rsid w:val="00563706"/>
    <w:rsid w:val="0056431C"/>
    <w:rsid w:val="00565327"/>
    <w:rsid w:val="00566759"/>
    <w:rsid w:val="00574049"/>
    <w:rsid w:val="00576F8A"/>
    <w:rsid w:val="00581480"/>
    <w:rsid w:val="00581A44"/>
    <w:rsid w:val="00581BA0"/>
    <w:rsid w:val="00582C18"/>
    <w:rsid w:val="005835F2"/>
    <w:rsid w:val="00586B6A"/>
    <w:rsid w:val="005904CF"/>
    <w:rsid w:val="005923B9"/>
    <w:rsid w:val="00593C21"/>
    <w:rsid w:val="005B16CB"/>
    <w:rsid w:val="005B1EA1"/>
    <w:rsid w:val="005B229A"/>
    <w:rsid w:val="005B667A"/>
    <w:rsid w:val="005B7302"/>
    <w:rsid w:val="005C1303"/>
    <w:rsid w:val="005C25D3"/>
    <w:rsid w:val="005C349B"/>
    <w:rsid w:val="005C3B9E"/>
    <w:rsid w:val="005C44AA"/>
    <w:rsid w:val="005D3F65"/>
    <w:rsid w:val="00601017"/>
    <w:rsid w:val="00612DED"/>
    <w:rsid w:val="00612EEF"/>
    <w:rsid w:val="00614C51"/>
    <w:rsid w:val="0061532A"/>
    <w:rsid w:val="00616F93"/>
    <w:rsid w:val="00625411"/>
    <w:rsid w:val="00626538"/>
    <w:rsid w:val="006436A1"/>
    <w:rsid w:val="0065559C"/>
    <w:rsid w:val="00655785"/>
    <w:rsid w:val="0065731B"/>
    <w:rsid w:val="00661979"/>
    <w:rsid w:val="00667324"/>
    <w:rsid w:val="006734D2"/>
    <w:rsid w:val="00682DE5"/>
    <w:rsid w:val="0068735B"/>
    <w:rsid w:val="00687BD2"/>
    <w:rsid w:val="00693142"/>
    <w:rsid w:val="006950B0"/>
    <w:rsid w:val="00697DE0"/>
    <w:rsid w:val="00697E73"/>
    <w:rsid w:val="006B02D3"/>
    <w:rsid w:val="006B04DE"/>
    <w:rsid w:val="006B0A62"/>
    <w:rsid w:val="006B107B"/>
    <w:rsid w:val="006B3FE5"/>
    <w:rsid w:val="006C04D5"/>
    <w:rsid w:val="006C1179"/>
    <w:rsid w:val="006C4425"/>
    <w:rsid w:val="006C73FE"/>
    <w:rsid w:val="006D3128"/>
    <w:rsid w:val="006D6169"/>
    <w:rsid w:val="006D6A7C"/>
    <w:rsid w:val="006E2801"/>
    <w:rsid w:val="006F4620"/>
    <w:rsid w:val="006F498E"/>
    <w:rsid w:val="006F7EC4"/>
    <w:rsid w:val="007014C3"/>
    <w:rsid w:val="00702332"/>
    <w:rsid w:val="007056B7"/>
    <w:rsid w:val="007069DC"/>
    <w:rsid w:val="00707D94"/>
    <w:rsid w:val="00715B84"/>
    <w:rsid w:val="00717362"/>
    <w:rsid w:val="00717689"/>
    <w:rsid w:val="00720992"/>
    <w:rsid w:val="00721372"/>
    <w:rsid w:val="00725670"/>
    <w:rsid w:val="00732FB8"/>
    <w:rsid w:val="0073736F"/>
    <w:rsid w:val="00741BD6"/>
    <w:rsid w:val="00741E2A"/>
    <w:rsid w:val="007460FE"/>
    <w:rsid w:val="00747940"/>
    <w:rsid w:val="007501C1"/>
    <w:rsid w:val="0075459E"/>
    <w:rsid w:val="0075717E"/>
    <w:rsid w:val="00763233"/>
    <w:rsid w:val="00763C56"/>
    <w:rsid w:val="00765B62"/>
    <w:rsid w:val="00773B40"/>
    <w:rsid w:val="00776005"/>
    <w:rsid w:val="00781519"/>
    <w:rsid w:val="007829A6"/>
    <w:rsid w:val="00787022"/>
    <w:rsid w:val="007904D3"/>
    <w:rsid w:val="00791173"/>
    <w:rsid w:val="007916A2"/>
    <w:rsid w:val="00792EA3"/>
    <w:rsid w:val="007B0020"/>
    <w:rsid w:val="007B068E"/>
    <w:rsid w:val="007B3BA7"/>
    <w:rsid w:val="007C0E3A"/>
    <w:rsid w:val="007C5911"/>
    <w:rsid w:val="007E4565"/>
    <w:rsid w:val="007F11D0"/>
    <w:rsid w:val="007F14BE"/>
    <w:rsid w:val="007F45EF"/>
    <w:rsid w:val="00804081"/>
    <w:rsid w:val="0081259B"/>
    <w:rsid w:val="00814D97"/>
    <w:rsid w:val="00816EAE"/>
    <w:rsid w:val="008211C5"/>
    <w:rsid w:val="008217EA"/>
    <w:rsid w:val="00821E67"/>
    <w:rsid w:val="00825119"/>
    <w:rsid w:val="00825621"/>
    <w:rsid w:val="0082736F"/>
    <w:rsid w:val="00830E57"/>
    <w:rsid w:val="00841191"/>
    <w:rsid w:val="00843BBE"/>
    <w:rsid w:val="00853A89"/>
    <w:rsid w:val="0085499E"/>
    <w:rsid w:val="00856C6A"/>
    <w:rsid w:val="00864C2C"/>
    <w:rsid w:val="00867BE9"/>
    <w:rsid w:val="00873D20"/>
    <w:rsid w:val="00875615"/>
    <w:rsid w:val="00881980"/>
    <w:rsid w:val="008843E2"/>
    <w:rsid w:val="00887530"/>
    <w:rsid w:val="008A20AD"/>
    <w:rsid w:val="008A6590"/>
    <w:rsid w:val="008A7ABD"/>
    <w:rsid w:val="008B2EE3"/>
    <w:rsid w:val="008C1A98"/>
    <w:rsid w:val="008C5BD6"/>
    <w:rsid w:val="008D1405"/>
    <w:rsid w:val="008D27A7"/>
    <w:rsid w:val="008D405C"/>
    <w:rsid w:val="008D77A1"/>
    <w:rsid w:val="008E05DA"/>
    <w:rsid w:val="008E43D7"/>
    <w:rsid w:val="008F075E"/>
    <w:rsid w:val="008F4546"/>
    <w:rsid w:val="008F4AD5"/>
    <w:rsid w:val="009056B4"/>
    <w:rsid w:val="0090573A"/>
    <w:rsid w:val="009102A4"/>
    <w:rsid w:val="00911106"/>
    <w:rsid w:val="00920B00"/>
    <w:rsid w:val="00933F17"/>
    <w:rsid w:val="009343E2"/>
    <w:rsid w:val="00935B9B"/>
    <w:rsid w:val="0094009B"/>
    <w:rsid w:val="00944470"/>
    <w:rsid w:val="00946A81"/>
    <w:rsid w:val="0095020B"/>
    <w:rsid w:val="00950B4B"/>
    <w:rsid w:val="00953C42"/>
    <w:rsid w:val="009626FA"/>
    <w:rsid w:val="00967976"/>
    <w:rsid w:val="00972AB8"/>
    <w:rsid w:val="0097472A"/>
    <w:rsid w:val="00974DAC"/>
    <w:rsid w:val="00980278"/>
    <w:rsid w:val="009901DD"/>
    <w:rsid w:val="00993062"/>
    <w:rsid w:val="00993134"/>
    <w:rsid w:val="00994328"/>
    <w:rsid w:val="00997E5D"/>
    <w:rsid w:val="009B310B"/>
    <w:rsid w:val="009B38A0"/>
    <w:rsid w:val="009B6CA1"/>
    <w:rsid w:val="009C1E53"/>
    <w:rsid w:val="009C2835"/>
    <w:rsid w:val="009D2099"/>
    <w:rsid w:val="009D293C"/>
    <w:rsid w:val="009D3EC9"/>
    <w:rsid w:val="009D58AE"/>
    <w:rsid w:val="009D7584"/>
    <w:rsid w:val="009E0BA6"/>
    <w:rsid w:val="009E2101"/>
    <w:rsid w:val="009E24C7"/>
    <w:rsid w:val="009E259A"/>
    <w:rsid w:val="009E6804"/>
    <w:rsid w:val="009F26A0"/>
    <w:rsid w:val="009F5C39"/>
    <w:rsid w:val="009F63C6"/>
    <w:rsid w:val="00A051B6"/>
    <w:rsid w:val="00A0610B"/>
    <w:rsid w:val="00A07ABF"/>
    <w:rsid w:val="00A17C42"/>
    <w:rsid w:val="00A21DB2"/>
    <w:rsid w:val="00A22ACD"/>
    <w:rsid w:val="00A34736"/>
    <w:rsid w:val="00A37540"/>
    <w:rsid w:val="00A41E0F"/>
    <w:rsid w:val="00A47C9F"/>
    <w:rsid w:val="00A54848"/>
    <w:rsid w:val="00A55550"/>
    <w:rsid w:val="00A70CFF"/>
    <w:rsid w:val="00A739F4"/>
    <w:rsid w:val="00A8059C"/>
    <w:rsid w:val="00A8116E"/>
    <w:rsid w:val="00A83485"/>
    <w:rsid w:val="00A83A70"/>
    <w:rsid w:val="00A91C74"/>
    <w:rsid w:val="00A95307"/>
    <w:rsid w:val="00A9610F"/>
    <w:rsid w:val="00A969AF"/>
    <w:rsid w:val="00AA0D7A"/>
    <w:rsid w:val="00AA1F22"/>
    <w:rsid w:val="00AA39B0"/>
    <w:rsid w:val="00AA5B24"/>
    <w:rsid w:val="00AB184D"/>
    <w:rsid w:val="00AB1C95"/>
    <w:rsid w:val="00AB224B"/>
    <w:rsid w:val="00AC3E37"/>
    <w:rsid w:val="00AD1CF9"/>
    <w:rsid w:val="00AD3F66"/>
    <w:rsid w:val="00AD5AF4"/>
    <w:rsid w:val="00AD6078"/>
    <w:rsid w:val="00AD63D5"/>
    <w:rsid w:val="00AE7985"/>
    <w:rsid w:val="00AF0204"/>
    <w:rsid w:val="00AF0CB0"/>
    <w:rsid w:val="00B0287F"/>
    <w:rsid w:val="00B1043A"/>
    <w:rsid w:val="00B12496"/>
    <w:rsid w:val="00B13F3A"/>
    <w:rsid w:val="00B15A95"/>
    <w:rsid w:val="00B2379A"/>
    <w:rsid w:val="00B24407"/>
    <w:rsid w:val="00B276AF"/>
    <w:rsid w:val="00B2799B"/>
    <w:rsid w:val="00B3180F"/>
    <w:rsid w:val="00B3380E"/>
    <w:rsid w:val="00B35BBF"/>
    <w:rsid w:val="00B4013F"/>
    <w:rsid w:val="00B43163"/>
    <w:rsid w:val="00B432C0"/>
    <w:rsid w:val="00B4539D"/>
    <w:rsid w:val="00B474A9"/>
    <w:rsid w:val="00B476F4"/>
    <w:rsid w:val="00B5046D"/>
    <w:rsid w:val="00B52F10"/>
    <w:rsid w:val="00B552F3"/>
    <w:rsid w:val="00B5640B"/>
    <w:rsid w:val="00B568F8"/>
    <w:rsid w:val="00B61401"/>
    <w:rsid w:val="00B62F45"/>
    <w:rsid w:val="00B662D4"/>
    <w:rsid w:val="00B72651"/>
    <w:rsid w:val="00B758F9"/>
    <w:rsid w:val="00B768D9"/>
    <w:rsid w:val="00B812DC"/>
    <w:rsid w:val="00B86063"/>
    <w:rsid w:val="00B86ADE"/>
    <w:rsid w:val="00B86EAA"/>
    <w:rsid w:val="00B8771D"/>
    <w:rsid w:val="00B90634"/>
    <w:rsid w:val="00B91BA5"/>
    <w:rsid w:val="00B9603B"/>
    <w:rsid w:val="00B97FDF"/>
    <w:rsid w:val="00BA47A8"/>
    <w:rsid w:val="00BB1651"/>
    <w:rsid w:val="00BB24BD"/>
    <w:rsid w:val="00BC1DFF"/>
    <w:rsid w:val="00BC4502"/>
    <w:rsid w:val="00BC4EA5"/>
    <w:rsid w:val="00BC6737"/>
    <w:rsid w:val="00BD50D3"/>
    <w:rsid w:val="00BD5CE9"/>
    <w:rsid w:val="00BE24CD"/>
    <w:rsid w:val="00BE32F2"/>
    <w:rsid w:val="00BF1482"/>
    <w:rsid w:val="00BF2286"/>
    <w:rsid w:val="00BF6FAF"/>
    <w:rsid w:val="00BF7809"/>
    <w:rsid w:val="00C01FD6"/>
    <w:rsid w:val="00C062A1"/>
    <w:rsid w:val="00C06DF5"/>
    <w:rsid w:val="00C13055"/>
    <w:rsid w:val="00C1639E"/>
    <w:rsid w:val="00C16D22"/>
    <w:rsid w:val="00C204F7"/>
    <w:rsid w:val="00C20CDE"/>
    <w:rsid w:val="00C2373F"/>
    <w:rsid w:val="00C3265C"/>
    <w:rsid w:val="00C340EB"/>
    <w:rsid w:val="00C40AE1"/>
    <w:rsid w:val="00C40DA1"/>
    <w:rsid w:val="00C418FF"/>
    <w:rsid w:val="00C4479A"/>
    <w:rsid w:val="00C530CB"/>
    <w:rsid w:val="00C62D7D"/>
    <w:rsid w:val="00C74BA2"/>
    <w:rsid w:val="00C916F4"/>
    <w:rsid w:val="00CA0D41"/>
    <w:rsid w:val="00CA2289"/>
    <w:rsid w:val="00CA448B"/>
    <w:rsid w:val="00CB17A8"/>
    <w:rsid w:val="00CB1B7F"/>
    <w:rsid w:val="00CC12BA"/>
    <w:rsid w:val="00CC1B2B"/>
    <w:rsid w:val="00CC4A4B"/>
    <w:rsid w:val="00CC5E28"/>
    <w:rsid w:val="00CD0D6F"/>
    <w:rsid w:val="00CD1C0A"/>
    <w:rsid w:val="00CD40F2"/>
    <w:rsid w:val="00CD4F3A"/>
    <w:rsid w:val="00CD7149"/>
    <w:rsid w:val="00CE426D"/>
    <w:rsid w:val="00CE54BA"/>
    <w:rsid w:val="00CE5F77"/>
    <w:rsid w:val="00CE7E79"/>
    <w:rsid w:val="00CF34B2"/>
    <w:rsid w:val="00CF7FBD"/>
    <w:rsid w:val="00D013ED"/>
    <w:rsid w:val="00D0275F"/>
    <w:rsid w:val="00D036AD"/>
    <w:rsid w:val="00D03CEE"/>
    <w:rsid w:val="00D06CAF"/>
    <w:rsid w:val="00D112E0"/>
    <w:rsid w:val="00D12864"/>
    <w:rsid w:val="00D1341A"/>
    <w:rsid w:val="00D134CD"/>
    <w:rsid w:val="00D13712"/>
    <w:rsid w:val="00D25C67"/>
    <w:rsid w:val="00D30896"/>
    <w:rsid w:val="00D310F6"/>
    <w:rsid w:val="00D33250"/>
    <w:rsid w:val="00D357C5"/>
    <w:rsid w:val="00D35C6F"/>
    <w:rsid w:val="00D37407"/>
    <w:rsid w:val="00D37576"/>
    <w:rsid w:val="00D403A3"/>
    <w:rsid w:val="00D43D29"/>
    <w:rsid w:val="00D45E68"/>
    <w:rsid w:val="00D46610"/>
    <w:rsid w:val="00D51468"/>
    <w:rsid w:val="00D53B19"/>
    <w:rsid w:val="00D55595"/>
    <w:rsid w:val="00D56916"/>
    <w:rsid w:val="00D60AED"/>
    <w:rsid w:val="00D627F4"/>
    <w:rsid w:val="00D6557A"/>
    <w:rsid w:val="00D71256"/>
    <w:rsid w:val="00D876C8"/>
    <w:rsid w:val="00D91ED1"/>
    <w:rsid w:val="00D94592"/>
    <w:rsid w:val="00D975EA"/>
    <w:rsid w:val="00DA2174"/>
    <w:rsid w:val="00DA4D59"/>
    <w:rsid w:val="00DA6760"/>
    <w:rsid w:val="00DB122F"/>
    <w:rsid w:val="00DB5581"/>
    <w:rsid w:val="00DC1D69"/>
    <w:rsid w:val="00DC27C8"/>
    <w:rsid w:val="00DC3DE1"/>
    <w:rsid w:val="00DC502B"/>
    <w:rsid w:val="00DC6452"/>
    <w:rsid w:val="00DC7658"/>
    <w:rsid w:val="00DD01AB"/>
    <w:rsid w:val="00DD4E32"/>
    <w:rsid w:val="00DF0118"/>
    <w:rsid w:val="00DF324C"/>
    <w:rsid w:val="00DF5B8A"/>
    <w:rsid w:val="00E04CDB"/>
    <w:rsid w:val="00E0653C"/>
    <w:rsid w:val="00E1030F"/>
    <w:rsid w:val="00E130D6"/>
    <w:rsid w:val="00E14D5C"/>
    <w:rsid w:val="00E2066F"/>
    <w:rsid w:val="00E26BA0"/>
    <w:rsid w:val="00E26F58"/>
    <w:rsid w:val="00E3082B"/>
    <w:rsid w:val="00E32B57"/>
    <w:rsid w:val="00E34ACB"/>
    <w:rsid w:val="00E35B7D"/>
    <w:rsid w:val="00E36752"/>
    <w:rsid w:val="00E37280"/>
    <w:rsid w:val="00E4020D"/>
    <w:rsid w:val="00E41B07"/>
    <w:rsid w:val="00E449D6"/>
    <w:rsid w:val="00E469FB"/>
    <w:rsid w:val="00E50EA2"/>
    <w:rsid w:val="00E50F66"/>
    <w:rsid w:val="00E5120D"/>
    <w:rsid w:val="00E57AC1"/>
    <w:rsid w:val="00E601F4"/>
    <w:rsid w:val="00E65D2B"/>
    <w:rsid w:val="00E6786D"/>
    <w:rsid w:val="00E700C5"/>
    <w:rsid w:val="00E71546"/>
    <w:rsid w:val="00E73749"/>
    <w:rsid w:val="00E74F4B"/>
    <w:rsid w:val="00E801DC"/>
    <w:rsid w:val="00E83C57"/>
    <w:rsid w:val="00E91DE6"/>
    <w:rsid w:val="00E9272D"/>
    <w:rsid w:val="00E93DF8"/>
    <w:rsid w:val="00E95399"/>
    <w:rsid w:val="00E95775"/>
    <w:rsid w:val="00E96AA4"/>
    <w:rsid w:val="00E9755E"/>
    <w:rsid w:val="00EA7403"/>
    <w:rsid w:val="00EB128A"/>
    <w:rsid w:val="00EB2106"/>
    <w:rsid w:val="00EB31A9"/>
    <w:rsid w:val="00EB4DA3"/>
    <w:rsid w:val="00EB5A71"/>
    <w:rsid w:val="00EB5FDD"/>
    <w:rsid w:val="00EC2202"/>
    <w:rsid w:val="00EC2BD6"/>
    <w:rsid w:val="00EC2DFB"/>
    <w:rsid w:val="00EC5B11"/>
    <w:rsid w:val="00ED2520"/>
    <w:rsid w:val="00EE1C0E"/>
    <w:rsid w:val="00EE2CCA"/>
    <w:rsid w:val="00EE3896"/>
    <w:rsid w:val="00EF5129"/>
    <w:rsid w:val="00EF77FA"/>
    <w:rsid w:val="00F00476"/>
    <w:rsid w:val="00F00614"/>
    <w:rsid w:val="00F015CA"/>
    <w:rsid w:val="00F0285F"/>
    <w:rsid w:val="00F0587C"/>
    <w:rsid w:val="00F101AB"/>
    <w:rsid w:val="00F15EA0"/>
    <w:rsid w:val="00F20FE0"/>
    <w:rsid w:val="00F2695C"/>
    <w:rsid w:val="00F32E2F"/>
    <w:rsid w:val="00F35254"/>
    <w:rsid w:val="00F35279"/>
    <w:rsid w:val="00F35341"/>
    <w:rsid w:val="00F540CA"/>
    <w:rsid w:val="00F56BD1"/>
    <w:rsid w:val="00F60178"/>
    <w:rsid w:val="00F76002"/>
    <w:rsid w:val="00F81D76"/>
    <w:rsid w:val="00F92F78"/>
    <w:rsid w:val="00F933AC"/>
    <w:rsid w:val="00FA0935"/>
    <w:rsid w:val="00FA341E"/>
    <w:rsid w:val="00FA4C19"/>
    <w:rsid w:val="00FB66E8"/>
    <w:rsid w:val="00FB70A9"/>
    <w:rsid w:val="00FB7EA4"/>
    <w:rsid w:val="00FC3454"/>
    <w:rsid w:val="00FC53C5"/>
    <w:rsid w:val="00FC766D"/>
    <w:rsid w:val="00FD0C68"/>
    <w:rsid w:val="00FE15E9"/>
    <w:rsid w:val="00FE59BE"/>
    <w:rsid w:val="00FE65D6"/>
    <w:rsid w:val="00FF02A9"/>
    <w:rsid w:val="00FF1183"/>
    <w:rsid w:val="00FF4077"/>
    <w:rsid w:val="00FF5222"/>
    <w:rsid w:val="00FF71F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768A"/>
  <w15:chartTrackingRefBased/>
  <w15:docId w15:val="{3B05B661-787B-49D4-A45B-E0D58E5B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9BB"/>
    <w:pPr>
      <w:keepNext/>
      <w:keepLines/>
      <w:numPr>
        <w:numId w:val="20"/>
      </w:numPr>
      <w:spacing w:before="240" w:after="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49BB"/>
    <w:pPr>
      <w:keepNext/>
      <w:keepLines/>
      <w:numPr>
        <w:ilvl w:val="1"/>
        <w:numId w:val="20"/>
      </w:numPr>
      <w:spacing w:before="120" w:after="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9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49BB"/>
    <w:rPr>
      <w:rFonts w:asciiTheme="majorHAnsi" w:eastAsiaTheme="majorEastAsia" w:hAnsiTheme="majorHAnsi" w:cstheme="majorBidi"/>
      <w:color w:val="365F91" w:themeColor="accent1" w:themeShade="BF"/>
      <w:sz w:val="24"/>
      <w:szCs w:val="26"/>
    </w:rPr>
  </w:style>
  <w:style w:type="paragraph" w:styleId="ListParagraph">
    <w:name w:val="List Paragraph"/>
    <w:basedOn w:val="Normal"/>
    <w:uiPriority w:val="34"/>
    <w:qFormat/>
    <w:rsid w:val="000349BB"/>
    <w:pPr>
      <w:ind w:left="720"/>
      <w:contextualSpacing/>
    </w:pPr>
  </w:style>
  <w:style w:type="character" w:styleId="CommentReference">
    <w:name w:val="annotation reference"/>
    <w:basedOn w:val="DefaultParagraphFont"/>
    <w:uiPriority w:val="99"/>
    <w:semiHidden/>
    <w:unhideWhenUsed/>
    <w:rsid w:val="00B24407"/>
    <w:rPr>
      <w:sz w:val="16"/>
      <w:szCs w:val="16"/>
    </w:rPr>
  </w:style>
  <w:style w:type="paragraph" w:styleId="CommentText">
    <w:name w:val="annotation text"/>
    <w:basedOn w:val="Normal"/>
    <w:link w:val="CommentTextChar"/>
    <w:uiPriority w:val="99"/>
    <w:unhideWhenUsed/>
    <w:rsid w:val="00B24407"/>
    <w:pPr>
      <w:spacing w:line="240" w:lineRule="auto"/>
    </w:pPr>
    <w:rPr>
      <w:sz w:val="20"/>
      <w:szCs w:val="20"/>
    </w:rPr>
  </w:style>
  <w:style w:type="character" w:customStyle="1" w:styleId="CommentTextChar">
    <w:name w:val="Comment Text Char"/>
    <w:basedOn w:val="DefaultParagraphFont"/>
    <w:link w:val="CommentText"/>
    <w:uiPriority w:val="99"/>
    <w:rsid w:val="00B24407"/>
    <w:rPr>
      <w:sz w:val="20"/>
      <w:szCs w:val="20"/>
    </w:rPr>
  </w:style>
  <w:style w:type="paragraph" w:styleId="CommentSubject">
    <w:name w:val="annotation subject"/>
    <w:basedOn w:val="CommentText"/>
    <w:next w:val="CommentText"/>
    <w:link w:val="CommentSubjectChar"/>
    <w:uiPriority w:val="99"/>
    <w:semiHidden/>
    <w:unhideWhenUsed/>
    <w:rsid w:val="00B24407"/>
    <w:rPr>
      <w:b/>
      <w:bCs/>
    </w:rPr>
  </w:style>
  <w:style w:type="character" w:customStyle="1" w:styleId="CommentSubjectChar">
    <w:name w:val="Comment Subject Char"/>
    <w:basedOn w:val="CommentTextChar"/>
    <w:link w:val="CommentSubject"/>
    <w:uiPriority w:val="99"/>
    <w:semiHidden/>
    <w:rsid w:val="00B24407"/>
    <w:rPr>
      <w:b/>
      <w:bCs/>
      <w:sz w:val="20"/>
      <w:szCs w:val="20"/>
    </w:rPr>
  </w:style>
  <w:style w:type="paragraph" w:styleId="BalloonText">
    <w:name w:val="Balloon Text"/>
    <w:basedOn w:val="Normal"/>
    <w:link w:val="BalloonTextChar"/>
    <w:uiPriority w:val="99"/>
    <w:semiHidden/>
    <w:unhideWhenUsed/>
    <w:rsid w:val="00B24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407"/>
    <w:rPr>
      <w:rFonts w:ascii="Segoe UI" w:hAnsi="Segoe UI" w:cs="Segoe UI"/>
      <w:sz w:val="18"/>
      <w:szCs w:val="18"/>
    </w:rPr>
  </w:style>
  <w:style w:type="paragraph" w:styleId="Title">
    <w:name w:val="Title"/>
    <w:basedOn w:val="Normal"/>
    <w:next w:val="Normal"/>
    <w:link w:val="TitleChar"/>
    <w:uiPriority w:val="10"/>
    <w:qFormat/>
    <w:rsid w:val="00C74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BA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247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759"/>
    <w:rPr>
      <w:sz w:val="20"/>
      <w:szCs w:val="20"/>
    </w:rPr>
  </w:style>
  <w:style w:type="character" w:styleId="FootnoteReference">
    <w:name w:val="footnote reference"/>
    <w:basedOn w:val="DefaultParagraphFont"/>
    <w:uiPriority w:val="99"/>
    <w:semiHidden/>
    <w:unhideWhenUsed/>
    <w:rsid w:val="00324759"/>
    <w:rPr>
      <w:vertAlign w:val="superscript"/>
    </w:rPr>
  </w:style>
  <w:style w:type="paragraph" w:styleId="Revision">
    <w:name w:val="Revision"/>
    <w:hidden/>
    <w:uiPriority w:val="99"/>
    <w:semiHidden/>
    <w:rsid w:val="00370821"/>
    <w:pPr>
      <w:spacing w:after="0" w:line="240" w:lineRule="auto"/>
    </w:pPr>
  </w:style>
  <w:style w:type="character" w:styleId="Hyperlink">
    <w:name w:val="Hyperlink"/>
    <w:basedOn w:val="DefaultParagraphFont"/>
    <w:uiPriority w:val="99"/>
    <w:unhideWhenUsed/>
    <w:rsid w:val="00994328"/>
    <w:rPr>
      <w:color w:val="0000FF" w:themeColor="hyperlink"/>
      <w:u w:val="single"/>
    </w:rPr>
  </w:style>
  <w:style w:type="character" w:styleId="FollowedHyperlink">
    <w:name w:val="FollowedHyperlink"/>
    <w:basedOn w:val="DefaultParagraphFont"/>
    <w:uiPriority w:val="99"/>
    <w:semiHidden/>
    <w:unhideWhenUsed/>
    <w:rsid w:val="00994328"/>
    <w:rPr>
      <w:color w:val="800080" w:themeColor="followedHyperlink"/>
      <w:u w:val="single"/>
    </w:rPr>
  </w:style>
  <w:style w:type="paragraph" w:styleId="DocumentMap">
    <w:name w:val="Document Map"/>
    <w:basedOn w:val="Normal"/>
    <w:link w:val="DocumentMapChar"/>
    <w:uiPriority w:val="99"/>
    <w:semiHidden/>
    <w:unhideWhenUsed/>
    <w:rsid w:val="000A159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A15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71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E0D6D-0956-5D4F-8EB5-4C7003FB6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4993</TotalTime>
  <Pages>110</Pages>
  <Words>43143</Words>
  <Characters>213127</Characters>
  <Application>Microsoft Macintosh Word</Application>
  <DocSecurity>0</DocSecurity>
  <Lines>4098</Lines>
  <Paragraphs>3463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Kulvatunyou, Boonserm (Fed)</dc:creator>
  <cp:keywords/>
  <dc:description/>
  <cp:lastModifiedBy>Hakju Oh</cp:lastModifiedBy>
  <cp:revision>96</cp:revision>
  <dcterms:created xsi:type="dcterms:W3CDTF">2017-08-13T15:23:00Z</dcterms:created>
  <dcterms:modified xsi:type="dcterms:W3CDTF">2017-08-28T01:21:00Z</dcterms:modified>
</cp:coreProperties>
</file>